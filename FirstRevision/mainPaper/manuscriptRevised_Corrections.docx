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487C0F" w14:textId="4C1D5623" w:rsidR="00DD31B9" w:rsidRPr="00801056" w:rsidRDefault="00FF5A67" w:rsidP="00801056">
      <w:pPr>
        <w:pStyle w:val="Title"/>
        <w:rPr>
          <w:rFonts w:ascii="Times New Roman" w:hAnsi="Times New Roman" w:cs="Times New Roman"/>
        </w:rPr>
      </w:pPr>
      <w:r>
        <w:rPr>
          <w:rFonts w:ascii="Times New Roman" w:hAnsi="Times New Roman" w:cs="Times New Roman"/>
        </w:rPr>
        <w:t>Revision of t</w:t>
      </w:r>
      <w:r w:rsidR="00E95D1D">
        <w:rPr>
          <w:rFonts w:ascii="Times New Roman" w:hAnsi="Times New Roman" w:cs="Times New Roman"/>
        </w:rPr>
        <w:t>he AF</w:t>
      </w:r>
      <w:r>
        <w:rPr>
          <w:rFonts w:ascii="Times New Roman" w:hAnsi="Times New Roman" w:cs="Times New Roman"/>
        </w:rPr>
        <w:t>4 calibration experiment</w:t>
      </w:r>
    </w:p>
    <w:p w14:paraId="4DCC28A9" w14:textId="77777777" w:rsidR="00801056" w:rsidRPr="00801056" w:rsidRDefault="00801056" w:rsidP="00DD31B9">
      <w:pPr>
        <w:rPr>
          <w:rFonts w:cs="Times New Roman"/>
        </w:rPr>
      </w:pPr>
      <w:bookmarkStart w:id="0" w:name="_GoBack"/>
      <w:bookmarkEnd w:id="0"/>
    </w:p>
    <w:p w14:paraId="2C40B3BD" w14:textId="34C25ED5" w:rsidR="00801056" w:rsidRPr="00801056" w:rsidRDefault="00801056" w:rsidP="00801056">
      <w:r w:rsidRPr="00801056">
        <w:t>Benedikt Häusele</w:t>
      </w:r>
      <w:r w:rsidRPr="00801056">
        <w:rPr>
          <w:vertAlign w:val="superscript"/>
        </w:rPr>
        <w:t>1</w:t>
      </w:r>
      <w:r w:rsidRPr="00801056">
        <w:t xml:space="preserve">, </w:t>
      </w:r>
      <w:r w:rsidR="0091351D">
        <w:t xml:space="preserve">Maxim </w:t>
      </w:r>
      <w:r w:rsidR="000C5E11">
        <w:t>B.</w:t>
      </w:r>
      <w:r w:rsidR="00DA22E4">
        <w:t xml:space="preserve"> </w:t>
      </w:r>
      <w:r w:rsidR="0091351D">
        <w:t>Gindele</w:t>
      </w:r>
      <w:r w:rsidR="009D216A" w:rsidRPr="009D216A">
        <w:rPr>
          <w:vertAlign w:val="superscript"/>
        </w:rPr>
        <w:t>1</w:t>
      </w:r>
      <w:r w:rsidR="00AD0639">
        <w:rPr>
          <w:vertAlign w:val="superscript"/>
        </w:rPr>
        <w:t>2</w:t>
      </w:r>
      <w:r w:rsidR="0091351D">
        <w:t xml:space="preserve">, </w:t>
      </w:r>
      <w:r w:rsidRPr="00801056">
        <w:t>Helmut Cölfen</w:t>
      </w:r>
      <w:r w:rsidRPr="00801056">
        <w:rPr>
          <w:vertAlign w:val="superscript"/>
        </w:rPr>
        <w:t>1</w:t>
      </w:r>
      <w:r w:rsidRPr="00801056">
        <w:t>*</w:t>
      </w:r>
    </w:p>
    <w:p w14:paraId="493C130E" w14:textId="50DD67B2" w:rsidR="00801056" w:rsidRDefault="00801056" w:rsidP="00801056">
      <w:pPr>
        <w:rPr>
          <w:rFonts w:cs="Times New Roman"/>
        </w:rPr>
      </w:pPr>
      <w:r w:rsidRPr="00801056">
        <w:rPr>
          <w:rFonts w:cs="Times New Roman"/>
        </w:rPr>
        <w:t>1 Physical Chemistry, Department of Chemistry, University of Konstanz, Universitätsstr. 10, 78457 Konstanz, Germany</w:t>
      </w:r>
    </w:p>
    <w:p w14:paraId="58E00163" w14:textId="1252C8CA" w:rsidR="00AD0639" w:rsidRDefault="00AD0639" w:rsidP="00801056">
      <w:pPr>
        <w:rPr>
          <w:rFonts w:cs="Times New Roman"/>
        </w:rPr>
      </w:pPr>
      <w:r>
        <w:rPr>
          <w:rFonts w:cs="Times New Roman"/>
        </w:rPr>
        <w:t>2 Institute of Inorganic Chemistry, Leibniz University Hannover, Callinstr. 9, 30167 Hannover, Germany</w:t>
      </w:r>
    </w:p>
    <w:p w14:paraId="20B3DF2C" w14:textId="089234CB" w:rsidR="00801056" w:rsidRPr="00801056" w:rsidRDefault="00AD0639" w:rsidP="00801056">
      <w:pPr>
        <w:rPr>
          <w:rFonts w:cs="Times New Roman"/>
        </w:rPr>
      </w:pPr>
      <w:r w:rsidRPr="00AD0639">
        <w:rPr>
          <w:rFonts w:cs="Times New Roman"/>
        </w:rPr>
        <w:t>benedikt.haeusele@uni-konstanz.de</w:t>
      </w:r>
      <w:r>
        <w:rPr>
          <w:rFonts w:cs="Times New Roman"/>
        </w:rPr>
        <w:br/>
        <w:t>gindele@acc.uni-hannover.de</w:t>
      </w:r>
      <w:r w:rsidR="00801056">
        <w:rPr>
          <w:rFonts w:cs="Times New Roman"/>
        </w:rPr>
        <w:br/>
      </w:r>
      <w:r w:rsidR="00670A17">
        <w:rPr>
          <w:rFonts w:cs="Times New Roman"/>
        </w:rPr>
        <w:t>h</w:t>
      </w:r>
      <w:r w:rsidR="00844BE4">
        <w:rPr>
          <w:rFonts w:cs="Times New Roman"/>
        </w:rPr>
        <w:t>elmut.c</w:t>
      </w:r>
      <w:r w:rsidR="00801056">
        <w:rPr>
          <w:rFonts w:cs="Times New Roman"/>
        </w:rPr>
        <w:t>oelfen@uni-konstanz.de</w:t>
      </w:r>
      <w:r w:rsidR="00670A17">
        <w:rPr>
          <w:rFonts w:cs="Times New Roman"/>
        </w:rPr>
        <w:tab/>
      </w:r>
    </w:p>
    <w:p w14:paraId="2F8561B8" w14:textId="77777777" w:rsidR="00801056" w:rsidRDefault="00801056" w:rsidP="00801056">
      <w:pPr>
        <w:rPr>
          <w:rFonts w:cs="Times New Roman"/>
        </w:rPr>
      </w:pPr>
      <w:r w:rsidRPr="00801056">
        <w:rPr>
          <w:rFonts w:cs="Times New Roman"/>
        </w:rPr>
        <w:t>*Corres</w:t>
      </w:r>
      <w:r>
        <w:rPr>
          <w:rFonts w:cs="Times New Roman"/>
        </w:rPr>
        <w:t>pondence:</w:t>
      </w:r>
    </w:p>
    <w:p w14:paraId="2B02954E" w14:textId="77777777" w:rsidR="00801056" w:rsidRDefault="00670A17" w:rsidP="00801056">
      <w:pPr>
        <w:rPr>
          <w:rFonts w:cs="Times New Roman"/>
        </w:rPr>
      </w:pPr>
      <w:r>
        <w:rPr>
          <w:rFonts w:cs="Times New Roman"/>
        </w:rPr>
        <w:t>h</w:t>
      </w:r>
      <w:r w:rsidR="00D3059C" w:rsidRPr="00D3059C">
        <w:rPr>
          <w:rFonts w:cs="Times New Roman"/>
        </w:rPr>
        <w:t>elmut.coelfen@uni-konstanz.de</w:t>
      </w:r>
      <w:r w:rsidR="00D3059C">
        <w:rPr>
          <w:rFonts w:cs="Times New Roman"/>
        </w:rPr>
        <w:br/>
      </w:r>
      <w:r w:rsidR="00D3059C">
        <w:t>Tel.: +49 7531 88-4063</w:t>
      </w:r>
      <w:r w:rsidR="00D3059C">
        <w:br/>
        <w:t>Fax: +49 7531 88-3139</w:t>
      </w:r>
      <w:r w:rsidR="00801056">
        <w:rPr>
          <w:rFonts w:cs="Times New Roman"/>
        </w:rPr>
        <w:tab/>
      </w:r>
    </w:p>
    <w:p w14:paraId="1D26936D" w14:textId="77777777" w:rsidR="00D3059C" w:rsidRDefault="00DE4FC7" w:rsidP="00801056">
      <w:pPr>
        <w:rPr>
          <w:rFonts w:cs="Times New Roman"/>
        </w:rPr>
      </w:pPr>
      <w:r>
        <w:rPr>
          <w:rFonts w:cs="Times New Roman"/>
        </w:rPr>
        <w:t>Abstract:</w:t>
      </w:r>
    </w:p>
    <w:p w14:paraId="6BF27803" w14:textId="506AF7D5" w:rsidR="00FD1D41" w:rsidRDefault="005F14F3" w:rsidP="00801056">
      <w:pPr>
        <w:rPr>
          <w:rFonts w:cs="Times New Roman"/>
        </w:rPr>
      </w:pPr>
      <w:r>
        <w:rPr>
          <w:rFonts w:cs="Times New Roman"/>
        </w:rPr>
        <w:t xml:space="preserve">Asymmetrical </w:t>
      </w:r>
      <w:r w:rsidR="007624D8">
        <w:rPr>
          <w:rFonts w:cs="Times New Roman"/>
        </w:rPr>
        <w:t xml:space="preserve">flow </w:t>
      </w:r>
      <w:r>
        <w:rPr>
          <w:rFonts w:cs="Times New Roman"/>
        </w:rPr>
        <w:t>field-flow fractionation is a</w:t>
      </w:r>
      <w:r w:rsidR="00FC24D7">
        <w:rPr>
          <w:rFonts w:cs="Times New Roman"/>
        </w:rPr>
        <w:t xml:space="preserve"> versatile chromatographic fractionation </w:t>
      </w:r>
      <w:r>
        <w:rPr>
          <w:rFonts w:cs="Times New Roman"/>
        </w:rPr>
        <w:t>method</w:t>
      </w:r>
      <w:r w:rsidR="00D57478">
        <w:rPr>
          <w:rFonts w:cs="Times New Roman"/>
        </w:rPr>
        <w:t>.</w:t>
      </w:r>
      <w:r w:rsidR="00F83253">
        <w:rPr>
          <w:rFonts w:cs="Times New Roman"/>
        </w:rPr>
        <w:t xml:space="preserve"> In combination with at least one detection technique</w:t>
      </w:r>
      <w:r w:rsidR="00D57478">
        <w:rPr>
          <w:rFonts w:cs="Times New Roman"/>
        </w:rPr>
        <w:t xml:space="preserve"> </w:t>
      </w:r>
      <w:r w:rsidR="00F83253">
        <w:rPr>
          <w:rFonts w:cs="Times New Roman"/>
        </w:rPr>
        <w:t>i</w:t>
      </w:r>
      <w:r w:rsidR="00C87270">
        <w:rPr>
          <w:rFonts w:cs="Times New Roman"/>
        </w:rPr>
        <w:t>t</w:t>
      </w:r>
      <w:r w:rsidR="00D57478">
        <w:rPr>
          <w:rFonts w:cs="Times New Roman"/>
        </w:rPr>
        <w:t xml:space="preserve"> is used for size-based separation of colloids, biomolecules and polymers. Although</w:t>
      </w:r>
      <w:r w:rsidR="00EB3B22" w:rsidRPr="00EB3B22">
        <w:rPr>
          <w:rFonts w:cs="Times New Roman"/>
        </w:rPr>
        <w:t xml:space="preserve"> </w:t>
      </w:r>
      <w:r w:rsidR="00EB3B22">
        <w:rPr>
          <w:rFonts w:cs="Times New Roman"/>
        </w:rPr>
        <w:t>often</w:t>
      </w:r>
      <w:r w:rsidR="00D57478">
        <w:rPr>
          <w:rFonts w:cs="Times New Roman"/>
        </w:rPr>
        <w:t xml:space="preserve"> used </w:t>
      </w:r>
      <w:r w:rsidR="00E06791">
        <w:rPr>
          <w:rFonts w:cs="Times New Roman"/>
        </w:rPr>
        <w:t>as pure separation method, a well-elaborated theory is available that allows precise quantification of the</w:t>
      </w:r>
      <w:r w:rsidR="0076079A">
        <w:rPr>
          <w:rFonts w:cs="Times New Roman"/>
        </w:rPr>
        <w:t xml:space="preserve"> translational diffusion</w:t>
      </w:r>
      <w:r w:rsidR="00CF34B2">
        <w:rPr>
          <w:rFonts w:cs="Times New Roman"/>
        </w:rPr>
        <w:t xml:space="preserve"> coefficient</w:t>
      </w:r>
      <w:r w:rsidR="00FD1D41">
        <w:rPr>
          <w:rFonts w:cs="Times New Roman"/>
        </w:rPr>
        <w:t xml:space="preserve"> </w:t>
      </w:r>
      <w:r w:rsidR="00FD1D41" w:rsidRPr="003D458D">
        <w:rPr>
          <w:rFonts w:cs="Times New Roman"/>
          <w:i/>
        </w:rPr>
        <w:t>D</w:t>
      </w:r>
      <w:r w:rsidR="00E06791">
        <w:rPr>
          <w:rFonts w:cs="Times New Roman"/>
        </w:rPr>
        <w:t>.</w:t>
      </w:r>
      <w:r w:rsidR="0053182D">
        <w:rPr>
          <w:rFonts w:cs="Times New Roman"/>
        </w:rPr>
        <w:t xml:space="preserve"> Still,</w:t>
      </w:r>
      <w:r w:rsidR="007E744E">
        <w:rPr>
          <w:rFonts w:cs="Times New Roman"/>
        </w:rPr>
        <w:t xml:space="preserve"> current literatur</w:t>
      </w:r>
      <w:r w:rsidR="0053182D">
        <w:rPr>
          <w:rFonts w:cs="Times New Roman"/>
        </w:rPr>
        <w:t>e suggests different ways to transform this theory into applicable experimental</w:t>
      </w:r>
      <w:r w:rsidR="00851DC3">
        <w:rPr>
          <w:rFonts w:cs="Times New Roman"/>
        </w:rPr>
        <w:t xml:space="preserve"> procedures</w:t>
      </w:r>
      <w:r w:rsidR="002F5193">
        <w:rPr>
          <w:rFonts w:cs="Times New Roman"/>
        </w:rPr>
        <w:t xml:space="preserve"> and</w:t>
      </w:r>
      <w:r w:rsidR="00BA0118">
        <w:rPr>
          <w:rFonts w:cs="Times New Roman"/>
        </w:rPr>
        <w:t xml:space="preserve"> no “gold standard</w:t>
      </w:r>
      <w:r w:rsidR="00851DC3">
        <w:rPr>
          <w:rFonts w:cs="Times New Roman"/>
        </w:rPr>
        <w:t>” for correct data processing exists.</w:t>
      </w:r>
      <w:r w:rsidR="00FD1D41">
        <w:rPr>
          <w:rFonts w:cs="Times New Roman"/>
        </w:rPr>
        <w:t xml:space="preserve"> While some sources report a direct way t</w:t>
      </w:r>
      <w:r w:rsidR="00FE3804">
        <w:rPr>
          <w:rFonts w:cs="Times New Roman"/>
        </w:rPr>
        <w:t>o extract diffusion information from the fractogram</w:t>
      </w:r>
      <w:r w:rsidR="00FD1D41">
        <w:rPr>
          <w:rFonts w:cs="Times New Roman"/>
        </w:rPr>
        <w:t>, others suggest the necessity of an external calibration measurement</w:t>
      </w:r>
      <w:r w:rsidR="00E90F65">
        <w:rPr>
          <w:rFonts w:cs="Times New Roman"/>
        </w:rPr>
        <w:t xml:space="preserve"> to obtain the channel width </w:t>
      </w:r>
      <w:r w:rsidR="00E90F65" w:rsidRPr="00E90F65">
        <w:rPr>
          <w:rFonts w:cs="Times New Roman"/>
          <w:i/>
        </w:rPr>
        <w:t>w</w:t>
      </w:r>
      <w:r w:rsidR="00FD1D41">
        <w:rPr>
          <w:rFonts w:cs="Times New Roman"/>
        </w:rPr>
        <w:t xml:space="preserve">. </w:t>
      </w:r>
      <w:r w:rsidR="00D521D9">
        <w:rPr>
          <w:rFonts w:cs="Times New Roman"/>
        </w:rPr>
        <w:t>I</w:t>
      </w:r>
      <w:r w:rsidR="002F5193">
        <w:rPr>
          <w:rFonts w:cs="Times New Roman"/>
        </w:rPr>
        <w:t>n this work, we compare the different approaches</w:t>
      </w:r>
      <w:r w:rsidR="00FD1D41">
        <w:rPr>
          <w:rFonts w:cs="Times New Roman"/>
        </w:rPr>
        <w:t xml:space="preserve"> </w:t>
      </w:r>
      <w:r w:rsidR="00EC27CD">
        <w:rPr>
          <w:rFonts w:cs="Times New Roman"/>
        </w:rPr>
        <w:t xml:space="preserve">and calibration algorithms </w:t>
      </w:r>
      <w:r w:rsidR="00FD1D41">
        <w:rPr>
          <w:rFonts w:cs="Times New Roman"/>
        </w:rPr>
        <w:t>based on original and literature data using our own open-</w:t>
      </w:r>
      <w:r w:rsidR="00EC27CD">
        <w:rPr>
          <w:rFonts w:cs="Times New Roman"/>
        </w:rPr>
        <w:t xml:space="preserve">source AF4 evaluation software. </w:t>
      </w:r>
      <w:r w:rsidR="00FD1D41">
        <w:rPr>
          <w:rFonts w:cs="Times New Roman"/>
        </w:rPr>
        <w:t>Based on the results</w:t>
      </w:r>
      <w:r w:rsidR="00EC27CD">
        <w:rPr>
          <w:rFonts w:cs="Times New Roman"/>
        </w:rPr>
        <w:t>,</w:t>
      </w:r>
      <w:r w:rsidR="00FD1D41">
        <w:rPr>
          <w:rFonts w:cs="Times New Roman"/>
        </w:rPr>
        <w:t xml:space="preserve"> we conclude </w:t>
      </w:r>
      <w:r w:rsidR="0093497A">
        <w:rPr>
          <w:rFonts w:cs="Times New Roman"/>
        </w:rPr>
        <w:t xml:space="preserve">that </w:t>
      </w:r>
      <w:r w:rsidR="006C6A56">
        <w:rPr>
          <w:rFonts w:cs="Times New Roman"/>
        </w:rPr>
        <w:t>available</w:t>
      </w:r>
      <w:r w:rsidR="00FD1D41">
        <w:rPr>
          <w:rFonts w:cs="Times New Roman"/>
        </w:rPr>
        <w:t xml:space="preserve"> AF4 setups do not fulfill the requirements for absolute measurements of </w:t>
      </w:r>
      <w:r w:rsidR="00FD1D41" w:rsidRPr="003D458D">
        <w:rPr>
          <w:rFonts w:cs="Times New Roman"/>
          <w:i/>
        </w:rPr>
        <w:t>D</w:t>
      </w:r>
      <w:r w:rsidR="005C4581">
        <w:rPr>
          <w:rFonts w:cs="Times New Roman"/>
        </w:rPr>
        <w:t xml:space="preserve">. We show that the best way to conduct is to consider the area of the channel and </w:t>
      </w:r>
      <w:r w:rsidR="005C4581" w:rsidRPr="005C4581">
        <w:rPr>
          <w:rFonts w:cs="Times New Roman"/>
          <w:i/>
        </w:rPr>
        <w:t>D</w:t>
      </w:r>
      <w:r w:rsidR="005C4581">
        <w:rPr>
          <w:rFonts w:cs="Times New Roman"/>
        </w:rPr>
        <w:t xml:space="preserve"> of the calibrant while neglecting the small peak which occurs in the void peak region.</w:t>
      </w:r>
    </w:p>
    <w:p w14:paraId="26453043" w14:textId="2C139054" w:rsidR="00085573" w:rsidRDefault="00085573" w:rsidP="00801056">
      <w:pPr>
        <w:rPr>
          <w:rFonts w:cs="Times New Roman"/>
        </w:rPr>
      </w:pPr>
      <w:r>
        <w:rPr>
          <w:rFonts w:cs="Times New Roman"/>
        </w:rPr>
        <w:t>Highlights:</w:t>
      </w:r>
    </w:p>
    <w:p w14:paraId="2CBA7370" w14:textId="38E0E636" w:rsidR="00F70690" w:rsidRDefault="00F70690" w:rsidP="00CE362C">
      <w:pPr>
        <w:pStyle w:val="ListParagraph"/>
        <w:numPr>
          <w:ilvl w:val="0"/>
          <w:numId w:val="3"/>
        </w:numPr>
        <w:tabs>
          <w:tab w:val="left" w:pos="990"/>
        </w:tabs>
        <w:rPr>
          <w:rFonts w:cs="Times New Roman"/>
        </w:rPr>
      </w:pPr>
      <w:r>
        <w:rPr>
          <w:rFonts w:cs="Times New Roman"/>
        </w:rPr>
        <w:t>An AF4 data evaluation software is presented</w:t>
      </w:r>
    </w:p>
    <w:p w14:paraId="0594A0D0" w14:textId="16A48E05" w:rsidR="00085573" w:rsidRDefault="00DA2664" w:rsidP="00CE362C">
      <w:pPr>
        <w:pStyle w:val="ListParagraph"/>
        <w:numPr>
          <w:ilvl w:val="0"/>
          <w:numId w:val="3"/>
        </w:numPr>
        <w:tabs>
          <w:tab w:val="left" w:pos="990"/>
        </w:tabs>
        <w:rPr>
          <w:rFonts w:cs="Times New Roman"/>
        </w:rPr>
      </w:pPr>
      <w:r>
        <w:rPr>
          <w:rFonts w:cs="Times New Roman"/>
        </w:rPr>
        <w:t>The c</w:t>
      </w:r>
      <w:r w:rsidR="00F22635">
        <w:rPr>
          <w:rFonts w:cs="Times New Roman"/>
        </w:rPr>
        <w:t>omparison of AF4</w:t>
      </w:r>
      <w:r w:rsidR="00DF31D4">
        <w:rPr>
          <w:rFonts w:cs="Times New Roman"/>
        </w:rPr>
        <w:t xml:space="preserve"> channel width</w:t>
      </w:r>
      <w:r w:rsidR="00F22635">
        <w:rPr>
          <w:rFonts w:cs="Times New Roman"/>
        </w:rPr>
        <w:t xml:space="preserve"> calibration procedures</w:t>
      </w:r>
      <w:r>
        <w:rPr>
          <w:rFonts w:cs="Times New Roman"/>
        </w:rPr>
        <w:t xml:space="preserve"> shows inconsistent results</w:t>
      </w:r>
    </w:p>
    <w:p w14:paraId="0317D1EA" w14:textId="3B0ED9FF" w:rsidR="00CE362C" w:rsidRPr="008448B9" w:rsidRDefault="00B047AD" w:rsidP="00D358BC">
      <w:pPr>
        <w:pStyle w:val="ListParagraph"/>
        <w:numPr>
          <w:ilvl w:val="0"/>
          <w:numId w:val="3"/>
        </w:numPr>
        <w:tabs>
          <w:tab w:val="left" w:pos="990"/>
        </w:tabs>
        <w:rPr>
          <w:rFonts w:cs="Times New Roman"/>
        </w:rPr>
      </w:pPr>
      <w:r w:rsidRPr="008448B9">
        <w:rPr>
          <w:rFonts w:cs="Times New Roman"/>
        </w:rPr>
        <w:t>A deviation analysis identifies the measured void peak as an</w:t>
      </w:r>
      <w:r w:rsidR="0064673D" w:rsidRPr="008448B9">
        <w:rPr>
          <w:rFonts w:cs="Times New Roman"/>
        </w:rPr>
        <w:t xml:space="preserve"> error-prone</w:t>
      </w:r>
      <w:r w:rsidR="003C4066" w:rsidRPr="008448B9">
        <w:rPr>
          <w:rFonts w:cs="Times New Roman"/>
        </w:rPr>
        <w:t xml:space="preserve"> parameter</w:t>
      </w:r>
    </w:p>
    <w:p w14:paraId="2425D433" w14:textId="77777777" w:rsidR="00CE362C" w:rsidRPr="00CE362C" w:rsidRDefault="00CE362C" w:rsidP="00F22635">
      <w:pPr>
        <w:pStyle w:val="ListParagraph"/>
        <w:tabs>
          <w:tab w:val="left" w:pos="990"/>
        </w:tabs>
        <w:ind w:left="1710"/>
        <w:rPr>
          <w:rFonts w:cs="Times New Roman"/>
        </w:rPr>
      </w:pPr>
    </w:p>
    <w:p w14:paraId="4FF30CDD" w14:textId="77777777" w:rsidR="0096303F" w:rsidRDefault="0096303F" w:rsidP="00801056">
      <w:pPr>
        <w:rPr>
          <w:rFonts w:cs="Times New Roman"/>
        </w:rPr>
      </w:pPr>
      <w:r>
        <w:rPr>
          <w:rFonts w:cs="Times New Roman"/>
        </w:rPr>
        <w:t xml:space="preserve">Keywords: </w:t>
      </w:r>
    </w:p>
    <w:p w14:paraId="3A416B34" w14:textId="459675D2" w:rsidR="002C0BD4" w:rsidRDefault="002C0BD4" w:rsidP="00801056">
      <w:pPr>
        <w:rPr>
          <w:rFonts w:cs="Times New Roman"/>
        </w:rPr>
      </w:pPr>
      <w:r>
        <w:rPr>
          <w:rFonts w:cs="Times New Roman"/>
        </w:rPr>
        <w:t xml:space="preserve">Asymmetrical </w:t>
      </w:r>
      <w:r w:rsidR="00FD4578">
        <w:rPr>
          <w:rFonts w:cs="Times New Roman"/>
        </w:rPr>
        <w:t>f</w:t>
      </w:r>
      <w:r>
        <w:rPr>
          <w:rFonts w:cs="Times New Roman"/>
        </w:rPr>
        <w:t xml:space="preserve">low </w:t>
      </w:r>
      <w:r w:rsidR="00FD4578">
        <w:rPr>
          <w:rFonts w:cs="Times New Roman"/>
        </w:rPr>
        <w:t>f</w:t>
      </w:r>
      <w:r>
        <w:rPr>
          <w:rFonts w:cs="Times New Roman"/>
        </w:rPr>
        <w:t>ield-flow fractionation,</w:t>
      </w:r>
      <w:r w:rsidR="00A9630A">
        <w:rPr>
          <w:rFonts w:cs="Times New Roman"/>
        </w:rPr>
        <w:t xml:space="preserve"> </w:t>
      </w:r>
      <w:ins w:id="1" w:author="Benedikt" w:date="2020-09-15T16:25:00Z">
        <w:r w:rsidR="00C102D0">
          <w:rPr>
            <w:rFonts w:cs="Times New Roman"/>
          </w:rPr>
          <w:t xml:space="preserve">channel width </w:t>
        </w:r>
      </w:ins>
      <w:del w:id="2" w:author="Benedikt" w:date="2020-09-15T16:25:00Z">
        <w:r w:rsidR="00A9630A" w:rsidDel="00C102D0">
          <w:rPr>
            <w:rFonts w:cs="Times New Roman"/>
          </w:rPr>
          <w:delText xml:space="preserve">void peak </w:delText>
        </w:r>
      </w:del>
      <w:r w:rsidR="00A9630A">
        <w:rPr>
          <w:rFonts w:cs="Times New Roman"/>
        </w:rPr>
        <w:t>determination</w:t>
      </w:r>
      <w:r w:rsidR="0089562C">
        <w:rPr>
          <w:rFonts w:cs="Times New Roman"/>
        </w:rPr>
        <w:t xml:space="preserve">, </w:t>
      </w:r>
      <w:r w:rsidR="00AC2750">
        <w:rPr>
          <w:rFonts w:cs="Times New Roman"/>
        </w:rPr>
        <w:t>size determination</w:t>
      </w:r>
      <w:r w:rsidR="0087052F">
        <w:rPr>
          <w:rFonts w:cs="Times New Roman"/>
        </w:rPr>
        <w:t xml:space="preserve">, calibration </w:t>
      </w:r>
    </w:p>
    <w:p w14:paraId="62FAF3EC" w14:textId="506C8FF5" w:rsidR="003047DC" w:rsidRDefault="003047DC" w:rsidP="00801056">
      <w:pPr>
        <w:rPr>
          <w:rFonts w:cs="Times New Roman"/>
        </w:rPr>
      </w:pPr>
    </w:p>
    <w:p w14:paraId="6FDB8111" w14:textId="52F36BED" w:rsidR="003047DC" w:rsidRDefault="003047DC" w:rsidP="00801056">
      <w:pPr>
        <w:rPr>
          <w:rFonts w:cs="Times New Roman"/>
        </w:rPr>
      </w:pPr>
    </w:p>
    <w:p w14:paraId="5F803B96" w14:textId="77777777" w:rsidR="003047DC" w:rsidRDefault="003047DC" w:rsidP="00801056">
      <w:pPr>
        <w:rPr>
          <w:rFonts w:cs="Times New Roman"/>
        </w:rPr>
      </w:pPr>
    </w:p>
    <w:p w14:paraId="7ABA7976" w14:textId="627E19DB" w:rsidR="00331DB9" w:rsidRPr="003A6EB4" w:rsidRDefault="00123ED0" w:rsidP="003A6EB4">
      <w:pPr>
        <w:rPr>
          <w:b/>
        </w:rPr>
      </w:pPr>
      <w:r>
        <w:rPr>
          <w:b/>
        </w:rPr>
        <w:t xml:space="preserve">1. </w:t>
      </w:r>
      <w:r w:rsidR="00331DB9" w:rsidRPr="003A6EB4">
        <w:rPr>
          <w:b/>
        </w:rPr>
        <w:t>Introduction</w:t>
      </w:r>
    </w:p>
    <w:p w14:paraId="5ED2A052" w14:textId="5859B233" w:rsidR="00E2660B" w:rsidRDefault="00CC5714" w:rsidP="00801056">
      <w:pPr>
        <w:rPr>
          <w:rFonts w:cs="Times New Roman"/>
        </w:rPr>
      </w:pPr>
      <w:r>
        <w:rPr>
          <w:rFonts w:cs="Times New Roman"/>
        </w:rPr>
        <w:t>AF4 (</w:t>
      </w:r>
      <w:r w:rsidR="00A378B7">
        <w:rPr>
          <w:rFonts w:cs="Times New Roman"/>
        </w:rPr>
        <w:t>a</w:t>
      </w:r>
      <w:r w:rsidR="003A6EB4">
        <w:rPr>
          <w:rFonts w:cs="Times New Roman"/>
        </w:rPr>
        <w:t>symmetrical flow field-flow fractionation</w:t>
      </w:r>
      <w:r>
        <w:rPr>
          <w:rFonts w:cs="Times New Roman"/>
        </w:rPr>
        <w:t xml:space="preserve">) is a chromatographic technique that can be used to separate samples due </w:t>
      </w:r>
      <w:r w:rsidR="009662E2">
        <w:rPr>
          <w:rFonts w:cs="Times New Roman"/>
        </w:rPr>
        <w:t>to their diffusion coefficient[1]</w:t>
      </w:r>
      <w:r w:rsidR="00832E0D">
        <w:rPr>
          <w:rFonts w:cs="Times New Roman"/>
        </w:rPr>
        <w:t>.</w:t>
      </w:r>
      <w:r>
        <w:rPr>
          <w:rFonts w:cs="Times New Roman"/>
        </w:rPr>
        <w:t xml:space="preserve"> It is a member of the</w:t>
      </w:r>
      <w:r w:rsidR="0045725D">
        <w:rPr>
          <w:rFonts w:cs="Times New Roman"/>
        </w:rPr>
        <w:t xml:space="preserve"> FFF</w:t>
      </w:r>
      <w:r>
        <w:rPr>
          <w:rFonts w:cs="Times New Roman"/>
        </w:rPr>
        <w:t xml:space="preserve"> </w:t>
      </w:r>
      <w:r w:rsidR="0045725D">
        <w:rPr>
          <w:rFonts w:cs="Times New Roman"/>
        </w:rPr>
        <w:t>(</w:t>
      </w:r>
      <w:r>
        <w:rPr>
          <w:rFonts w:cs="Times New Roman"/>
        </w:rPr>
        <w:t>field-flow fractionation</w:t>
      </w:r>
      <w:r w:rsidR="0045725D">
        <w:rPr>
          <w:rFonts w:cs="Times New Roman"/>
        </w:rPr>
        <w:t>)</w:t>
      </w:r>
      <w:r>
        <w:rPr>
          <w:rFonts w:cs="Times New Roman"/>
        </w:rPr>
        <w:t xml:space="preserve"> </w:t>
      </w:r>
      <w:r w:rsidR="0045725D">
        <w:rPr>
          <w:rFonts w:cs="Times New Roman"/>
        </w:rPr>
        <w:t>family</w:t>
      </w:r>
      <w:r>
        <w:rPr>
          <w:rFonts w:cs="Times New Roman"/>
        </w:rPr>
        <w:t xml:space="preserve"> invented by J. Calvin Giddings </w:t>
      </w:r>
      <w:r w:rsidR="00832E0D">
        <w:rPr>
          <w:rFonts w:cs="Times New Roman"/>
        </w:rPr>
        <w:t>[2]</w:t>
      </w:r>
      <w:r w:rsidR="004A7C2E">
        <w:rPr>
          <w:rFonts w:cs="Times New Roman"/>
        </w:rPr>
        <w:t>.</w:t>
      </w:r>
      <w:r w:rsidR="00620BBF">
        <w:rPr>
          <w:rFonts w:cs="Times New Roman"/>
        </w:rPr>
        <w:t xml:space="preserve"> </w:t>
      </w:r>
      <w:r w:rsidR="000F4A8A">
        <w:rPr>
          <w:rFonts w:cs="Times New Roman"/>
        </w:rPr>
        <w:t>Compared to more commonly applied separation methods like SEC and HPLC</w:t>
      </w:r>
      <w:r w:rsidR="00582CD8">
        <w:rPr>
          <w:rFonts w:cs="Times New Roman"/>
        </w:rPr>
        <w:t>[3],</w:t>
      </w:r>
      <w:r w:rsidR="00620BBF">
        <w:rPr>
          <w:rFonts w:cs="Times New Roman"/>
        </w:rPr>
        <w:t xml:space="preserve"> FFF techniques are based on the interaction of the analyte with a physical field which separates the sample to a corresponding physical size</w:t>
      </w:r>
      <w:r w:rsidR="00582CD8">
        <w:rPr>
          <w:rFonts w:cs="Times New Roman"/>
        </w:rPr>
        <w:t>[4]</w:t>
      </w:r>
      <w:r w:rsidR="00620BBF">
        <w:rPr>
          <w:rFonts w:cs="Times New Roman"/>
        </w:rPr>
        <w:t xml:space="preserve">. </w:t>
      </w:r>
      <w:r w:rsidR="00933766">
        <w:rPr>
          <w:rFonts w:cs="Times New Roman"/>
        </w:rPr>
        <w:t xml:space="preserve">In principle, the method is applicable to a huge variety of samples, </w:t>
      </w:r>
      <w:r w:rsidR="009706E1">
        <w:rPr>
          <w:rFonts w:cs="Times New Roman"/>
        </w:rPr>
        <w:t>including small biomolecules</w:t>
      </w:r>
      <w:r w:rsidR="004B6CE4">
        <w:rPr>
          <w:rFonts w:cs="Times New Roman"/>
        </w:rPr>
        <w:t>[</w:t>
      </w:r>
      <w:r w:rsidR="00582CD8">
        <w:rPr>
          <w:rFonts w:cs="Times New Roman"/>
        </w:rPr>
        <w:t>5</w:t>
      </w:r>
      <w:r w:rsidR="00CD4B08">
        <w:rPr>
          <w:rFonts w:cs="Times New Roman"/>
        </w:rPr>
        <w:t>,</w:t>
      </w:r>
      <w:r w:rsidR="00582CD8">
        <w:rPr>
          <w:rFonts w:cs="Times New Roman"/>
        </w:rPr>
        <w:t>6</w:t>
      </w:r>
      <w:r w:rsidR="004B6CE4">
        <w:rPr>
          <w:rFonts w:cs="Times New Roman"/>
        </w:rPr>
        <w:t>]</w:t>
      </w:r>
      <w:r w:rsidR="009706E1">
        <w:rPr>
          <w:rFonts w:cs="Times New Roman"/>
        </w:rPr>
        <w:t xml:space="preserve">, </w:t>
      </w:r>
      <w:r w:rsidR="00D922D3">
        <w:rPr>
          <w:rFonts w:cs="Times New Roman"/>
        </w:rPr>
        <w:t>nanoparticles</w:t>
      </w:r>
      <w:r w:rsidR="009706E1">
        <w:rPr>
          <w:rFonts w:cs="Times New Roman"/>
        </w:rPr>
        <w:t xml:space="preserve"> and</w:t>
      </w:r>
      <w:r w:rsidR="00582CD8">
        <w:rPr>
          <w:rFonts w:cs="Times New Roman"/>
        </w:rPr>
        <w:t xml:space="preserve"> polymers [3,4]</w:t>
      </w:r>
      <w:r w:rsidR="00D922D3">
        <w:rPr>
          <w:rFonts w:cs="Times New Roman"/>
        </w:rPr>
        <w:t xml:space="preserve"> up to big agglomerates like </w:t>
      </w:r>
      <w:r w:rsidR="00582CD8">
        <w:rPr>
          <w:rFonts w:cs="Times New Roman"/>
        </w:rPr>
        <w:t>protein aggregates[7]</w:t>
      </w:r>
      <w:r w:rsidR="00C447AE">
        <w:rPr>
          <w:rFonts w:cs="Times New Roman"/>
        </w:rPr>
        <w:t xml:space="preserve">, </w:t>
      </w:r>
      <w:r w:rsidR="00D922D3">
        <w:rPr>
          <w:rFonts w:cs="Times New Roman"/>
        </w:rPr>
        <w:t>virus-like</w:t>
      </w:r>
      <w:r w:rsidR="00C447AE">
        <w:rPr>
          <w:rFonts w:cs="Times New Roman"/>
        </w:rPr>
        <w:t xml:space="preserve"> particles </w:t>
      </w:r>
      <w:r w:rsidR="00582CD8">
        <w:rPr>
          <w:rFonts w:cs="Times New Roman"/>
        </w:rPr>
        <w:t>[8] and</w:t>
      </w:r>
      <w:r w:rsidR="00C447AE">
        <w:rPr>
          <w:rFonts w:cs="Times New Roman"/>
        </w:rPr>
        <w:t xml:space="preserve"> drug carrier systems </w:t>
      </w:r>
      <w:r w:rsidR="00582CD8">
        <w:rPr>
          <w:rFonts w:cs="Times New Roman"/>
        </w:rPr>
        <w:t>[9]</w:t>
      </w:r>
      <w:r w:rsidR="00D922D3">
        <w:rPr>
          <w:rFonts w:cs="Times New Roman"/>
        </w:rPr>
        <w:t xml:space="preserve">. </w:t>
      </w:r>
      <w:r w:rsidR="00E2660B">
        <w:rPr>
          <w:rFonts w:cs="Times New Roman"/>
        </w:rPr>
        <w:t>Nowadays, AF4 is the mo</w:t>
      </w:r>
      <w:r w:rsidR="005C02B3">
        <w:rPr>
          <w:rFonts w:cs="Times New Roman"/>
        </w:rPr>
        <w:t>st commonly used flow FFF method</w:t>
      </w:r>
      <w:r w:rsidR="00D401D4">
        <w:rPr>
          <w:rFonts w:cs="Times New Roman"/>
        </w:rPr>
        <w:t xml:space="preserve">, </w:t>
      </w:r>
      <w:r w:rsidR="0019405F">
        <w:rPr>
          <w:rFonts w:cs="Times New Roman"/>
        </w:rPr>
        <w:t xml:space="preserve">where the separation channel is formed of </w:t>
      </w:r>
      <w:r w:rsidR="009706E1">
        <w:rPr>
          <w:rFonts w:cs="Times New Roman"/>
        </w:rPr>
        <w:t>a</w:t>
      </w:r>
      <w:r w:rsidR="0019405F">
        <w:rPr>
          <w:rFonts w:cs="Times New Roman"/>
        </w:rPr>
        <w:t xml:space="preserve"> solid wall and a frit covered by a membrane.</w:t>
      </w:r>
    </w:p>
    <w:p w14:paraId="515D5EC0" w14:textId="3AA14208" w:rsidR="003E6A33" w:rsidRDefault="00C00A5A" w:rsidP="00801056">
      <w:pPr>
        <w:rPr>
          <w:rFonts w:cs="Times New Roman"/>
        </w:rPr>
      </w:pPr>
      <w:r>
        <w:rPr>
          <w:rFonts w:cs="Times New Roman"/>
        </w:rPr>
        <w:t>T</w:t>
      </w:r>
      <w:r w:rsidR="00933766">
        <w:rPr>
          <w:rFonts w:cs="Times New Roman"/>
        </w:rPr>
        <w:t>he development of dedicated measurement protocols can be</w:t>
      </w:r>
      <w:r w:rsidR="00E2660B">
        <w:rPr>
          <w:rFonts w:cs="Times New Roman"/>
        </w:rPr>
        <w:t xml:space="preserve"> complicated </w:t>
      </w:r>
      <w:r>
        <w:rPr>
          <w:rFonts w:cs="Times New Roman"/>
        </w:rPr>
        <w:t>due to</w:t>
      </w:r>
      <w:r w:rsidR="00933766">
        <w:rPr>
          <w:rFonts w:cs="Times New Roman"/>
        </w:rPr>
        <w:t xml:space="preserve"> the high</w:t>
      </w:r>
      <w:r w:rsidR="00E2660B">
        <w:rPr>
          <w:rFonts w:cs="Times New Roman"/>
        </w:rPr>
        <w:t xml:space="preserve"> number of adjustable parameter</w:t>
      </w:r>
      <w:r w:rsidR="00933766">
        <w:rPr>
          <w:rFonts w:cs="Times New Roman"/>
        </w:rPr>
        <w:t>s</w:t>
      </w:r>
      <w:r w:rsidR="00D62178">
        <w:rPr>
          <w:rFonts w:cs="Times New Roman"/>
        </w:rPr>
        <w:t>[</w:t>
      </w:r>
      <w:r w:rsidR="0058611D">
        <w:rPr>
          <w:rFonts w:cs="Times New Roman"/>
        </w:rPr>
        <w:t>10]</w:t>
      </w:r>
      <w:r w:rsidR="00D62178">
        <w:rPr>
          <w:rFonts w:cs="Times New Roman"/>
        </w:rPr>
        <w:t>.</w:t>
      </w:r>
      <w:r w:rsidR="00E2660B">
        <w:rPr>
          <w:rFonts w:cs="Times New Roman"/>
        </w:rPr>
        <w:t xml:space="preserve"> This includes instrumental specifications like the channel</w:t>
      </w:r>
      <w:r w:rsidR="0022157F">
        <w:rPr>
          <w:rFonts w:cs="Times New Roman"/>
        </w:rPr>
        <w:t xml:space="preserve"> shape, its related parameters</w:t>
      </w:r>
      <w:r w:rsidR="00E2660B">
        <w:rPr>
          <w:rFonts w:cs="Times New Roman"/>
        </w:rPr>
        <w:t xml:space="preserve"> length </w:t>
      </w:r>
      <w:r w:rsidR="00E2660B" w:rsidRPr="00E2660B">
        <w:rPr>
          <w:rFonts w:cs="Times New Roman"/>
          <w:i/>
        </w:rPr>
        <w:t>L</w:t>
      </w:r>
      <w:r w:rsidR="00E2660B">
        <w:rPr>
          <w:rFonts w:cs="Times New Roman"/>
        </w:rPr>
        <w:t xml:space="preserve">, </w:t>
      </w:r>
      <w:r w:rsidR="0022157F">
        <w:rPr>
          <w:rFonts w:cs="Times New Roman"/>
        </w:rPr>
        <w:t xml:space="preserve">the </w:t>
      </w:r>
      <w:r w:rsidR="00E2660B">
        <w:rPr>
          <w:rFonts w:cs="Times New Roman"/>
        </w:rPr>
        <w:t>channel width</w:t>
      </w:r>
      <w:r w:rsidR="0022157F">
        <w:rPr>
          <w:rFonts w:cs="Times New Roman"/>
        </w:rPr>
        <w:t xml:space="preserve"> </w:t>
      </w:r>
      <w:r w:rsidR="0022157F" w:rsidRPr="00786803">
        <w:rPr>
          <w:rFonts w:cs="Times New Roman"/>
          <w:i/>
        </w:rPr>
        <w:t>b</w:t>
      </w:r>
      <w:r w:rsidR="0022157F" w:rsidRPr="00786803">
        <w:rPr>
          <w:rFonts w:cs="Times New Roman"/>
          <w:vertAlign w:val="subscript"/>
        </w:rPr>
        <w:t>0</w:t>
      </w:r>
      <w:r w:rsidR="00E2660B">
        <w:rPr>
          <w:rFonts w:cs="Times New Roman"/>
        </w:rPr>
        <w:t xml:space="preserve"> </w:t>
      </w:r>
      <w:r w:rsidR="0022157F">
        <w:rPr>
          <w:rFonts w:cs="Times New Roman"/>
        </w:rPr>
        <w:t xml:space="preserve">and </w:t>
      </w:r>
      <w:r w:rsidR="0022157F" w:rsidRPr="00786803">
        <w:rPr>
          <w:rFonts w:cs="Times New Roman"/>
          <w:i/>
        </w:rPr>
        <w:t>b</w:t>
      </w:r>
      <w:r w:rsidR="0022157F" w:rsidRPr="00786803">
        <w:rPr>
          <w:rFonts w:cs="Times New Roman"/>
          <w:vertAlign w:val="subscript"/>
        </w:rPr>
        <w:t>L</w:t>
      </w:r>
      <w:r w:rsidR="00996C59">
        <w:rPr>
          <w:rFonts w:cs="Times New Roman"/>
        </w:rPr>
        <w:t xml:space="preserve"> and</w:t>
      </w:r>
      <w:r w:rsidR="0022157F">
        <w:rPr>
          <w:rFonts w:cs="Times New Roman"/>
        </w:rPr>
        <w:t xml:space="preserve"> </w:t>
      </w:r>
      <w:r w:rsidR="00E2660B">
        <w:rPr>
          <w:rFonts w:cs="Times New Roman"/>
        </w:rPr>
        <w:t>the cho</w:t>
      </w:r>
      <w:r w:rsidR="0042110F">
        <w:rPr>
          <w:rFonts w:cs="Times New Roman"/>
        </w:rPr>
        <w:t xml:space="preserve">ice of </w:t>
      </w:r>
      <w:r w:rsidR="003042AF">
        <w:rPr>
          <w:rFonts w:cs="Times New Roman"/>
        </w:rPr>
        <w:t xml:space="preserve">the </w:t>
      </w:r>
      <w:r w:rsidR="0042110F">
        <w:rPr>
          <w:rFonts w:cs="Times New Roman"/>
        </w:rPr>
        <w:t>membrane material.</w:t>
      </w:r>
      <w:r w:rsidR="00302E8F">
        <w:rPr>
          <w:rFonts w:cs="Times New Roman"/>
        </w:rPr>
        <w:t xml:space="preserve"> </w:t>
      </w:r>
      <w:r w:rsidR="00AC5F19">
        <w:rPr>
          <w:rFonts w:cs="Times New Roman"/>
        </w:rPr>
        <w:t>The t</w:t>
      </w:r>
      <w:r w:rsidR="000F5A55">
        <w:rPr>
          <w:rFonts w:cs="Times New Roman"/>
        </w:rPr>
        <w:t xml:space="preserve">hree typical variable </w:t>
      </w:r>
      <w:r w:rsidR="00302E8F">
        <w:rPr>
          <w:rFonts w:cs="Times New Roman"/>
        </w:rPr>
        <w:t xml:space="preserve">experimental conditions are elution flow </w:t>
      </w:r>
      <w:r w:rsidR="00302E8F" w:rsidRPr="000F5A55">
        <w:rPr>
          <w:rFonts w:cs="Times New Roman"/>
          <w:i/>
        </w:rPr>
        <w:t>V</w:t>
      </w:r>
      <w:r w:rsidR="00302E8F" w:rsidRPr="007E07A1">
        <w:rPr>
          <w:rFonts w:cs="Times New Roman"/>
          <w:i/>
          <w:vertAlign w:val="subscript"/>
        </w:rPr>
        <w:t>e</w:t>
      </w:r>
      <w:r w:rsidR="00302E8F">
        <w:rPr>
          <w:rFonts w:cs="Times New Roman"/>
        </w:rPr>
        <w:t>, applied cross</w:t>
      </w:r>
      <w:del w:id="3" w:author="Benedikt" w:date="2020-09-25T13:29:00Z">
        <w:r w:rsidR="00302E8F" w:rsidDel="006577EA">
          <w:rPr>
            <w:rFonts w:cs="Times New Roman"/>
          </w:rPr>
          <w:delText xml:space="preserve"> </w:delText>
        </w:r>
      </w:del>
      <w:r w:rsidR="00302E8F">
        <w:rPr>
          <w:rFonts w:cs="Times New Roman"/>
        </w:rPr>
        <w:t xml:space="preserve">flow </w:t>
      </w:r>
      <w:r w:rsidR="00302E8F" w:rsidRPr="000F5A55">
        <w:rPr>
          <w:rFonts w:cs="Times New Roman"/>
          <w:i/>
        </w:rPr>
        <w:t>V</w:t>
      </w:r>
      <w:r w:rsidR="00302E8F" w:rsidRPr="007E07A1">
        <w:rPr>
          <w:rFonts w:cs="Times New Roman"/>
          <w:i/>
          <w:vertAlign w:val="subscript"/>
        </w:rPr>
        <w:t>c</w:t>
      </w:r>
      <w:r w:rsidR="00302E8F">
        <w:rPr>
          <w:rFonts w:cs="Times New Roman"/>
        </w:rPr>
        <w:t xml:space="preserve"> and the</w:t>
      </w:r>
      <w:r w:rsidR="00164E6D">
        <w:rPr>
          <w:rFonts w:cs="Times New Roman"/>
        </w:rPr>
        <w:t xml:space="preserve"> </w:t>
      </w:r>
      <w:r w:rsidR="001629A7">
        <w:rPr>
          <w:rFonts w:cs="Times New Roman"/>
        </w:rPr>
        <w:t>focusing flow and</w:t>
      </w:r>
      <w:r w:rsidR="000F5A55">
        <w:rPr>
          <w:rFonts w:cs="Times New Roman"/>
        </w:rPr>
        <w:t xml:space="preserve"> </w:t>
      </w:r>
      <w:r w:rsidR="00164E6D">
        <w:rPr>
          <w:rFonts w:cs="Times New Roman"/>
        </w:rPr>
        <w:t>period</w:t>
      </w:r>
      <w:r w:rsidR="00302E8F">
        <w:rPr>
          <w:rFonts w:cs="Times New Roman"/>
        </w:rPr>
        <w:t>.</w:t>
      </w:r>
      <w:r w:rsidR="00DC40A7">
        <w:rPr>
          <w:rFonts w:cs="Times New Roman"/>
        </w:rPr>
        <w:t xml:space="preserve"> </w:t>
      </w:r>
      <w:r w:rsidR="00461926">
        <w:rPr>
          <w:rFonts w:cs="Times New Roman"/>
        </w:rPr>
        <w:t>AF4</w:t>
      </w:r>
      <w:r w:rsidR="000F5A55">
        <w:rPr>
          <w:rFonts w:cs="Times New Roman"/>
        </w:rPr>
        <w:t xml:space="preserve"> </w:t>
      </w:r>
      <w:r w:rsidR="00DF5D41">
        <w:rPr>
          <w:rFonts w:cs="Times New Roman"/>
        </w:rPr>
        <w:t>has to be</w:t>
      </w:r>
      <w:r w:rsidR="000F5A55">
        <w:rPr>
          <w:rFonts w:cs="Times New Roman"/>
        </w:rPr>
        <w:t xml:space="preserve"> combined with at least one detection technique, typically MALLS</w:t>
      </w:r>
      <w:r w:rsidR="0034689A">
        <w:rPr>
          <w:rFonts w:cs="Times New Roman"/>
        </w:rPr>
        <w:t xml:space="preserve"> (multi-angle laser light</w:t>
      </w:r>
      <w:r w:rsidR="003E29EA">
        <w:rPr>
          <w:rFonts w:cs="Times New Roman"/>
        </w:rPr>
        <w:t xml:space="preserve"> scattering</w:t>
      </w:r>
      <w:r w:rsidR="0034689A">
        <w:rPr>
          <w:rFonts w:cs="Times New Roman"/>
        </w:rPr>
        <w:t>)</w:t>
      </w:r>
      <w:r w:rsidR="00B17BDA">
        <w:rPr>
          <w:rFonts w:cs="Times New Roman"/>
        </w:rPr>
        <w:t>, UV</w:t>
      </w:r>
      <w:r w:rsidR="000F5A55">
        <w:rPr>
          <w:rFonts w:cs="Times New Roman"/>
        </w:rPr>
        <w:t>/Vis and/</w:t>
      </w:r>
      <w:r w:rsidR="0034689A">
        <w:rPr>
          <w:rFonts w:cs="Times New Roman"/>
        </w:rPr>
        <w:t>or RI</w:t>
      </w:r>
      <w:r w:rsidR="00414137">
        <w:rPr>
          <w:rFonts w:cs="Times New Roman"/>
        </w:rPr>
        <w:t xml:space="preserve"> (refractive index) detection</w:t>
      </w:r>
      <w:r w:rsidR="0034689A">
        <w:rPr>
          <w:rFonts w:cs="Times New Roman"/>
        </w:rPr>
        <w:t>.</w:t>
      </w:r>
      <w:r w:rsidR="00DF5D41">
        <w:rPr>
          <w:rFonts w:cs="Times New Roman"/>
        </w:rPr>
        <w:t xml:space="preserve"> </w:t>
      </w:r>
      <w:r w:rsidR="0034689A">
        <w:rPr>
          <w:rFonts w:cs="Times New Roman"/>
        </w:rPr>
        <w:t>A</w:t>
      </w:r>
      <w:r w:rsidR="00DF5D41">
        <w:rPr>
          <w:rFonts w:cs="Times New Roman"/>
        </w:rPr>
        <w:t>lso</w:t>
      </w:r>
      <w:r w:rsidR="00347DCB">
        <w:rPr>
          <w:rFonts w:cs="Times New Roman"/>
        </w:rPr>
        <w:t>,</w:t>
      </w:r>
      <w:r w:rsidR="00DF5D41">
        <w:rPr>
          <w:rFonts w:cs="Times New Roman"/>
        </w:rPr>
        <w:t xml:space="preserve"> on-line NMR</w:t>
      </w:r>
      <w:r w:rsidR="006525F9">
        <w:rPr>
          <w:rFonts w:cs="Times New Roman"/>
        </w:rPr>
        <w:t xml:space="preserve"> </w:t>
      </w:r>
      <w:r w:rsidR="00F254B4">
        <w:rPr>
          <w:rFonts w:cs="Times New Roman"/>
        </w:rPr>
        <w:t>[11]</w:t>
      </w:r>
      <w:r w:rsidR="00FA4B6F">
        <w:rPr>
          <w:rFonts w:cs="Times New Roman"/>
        </w:rPr>
        <w:t>, mass spectrometry [12]</w:t>
      </w:r>
      <w:r w:rsidR="00164E6D">
        <w:rPr>
          <w:rFonts w:cs="Times New Roman"/>
        </w:rPr>
        <w:t xml:space="preserve"> </w:t>
      </w:r>
      <w:r w:rsidR="0022588D">
        <w:rPr>
          <w:rFonts w:cs="Times New Roman"/>
        </w:rPr>
        <w:t>and SA</w:t>
      </w:r>
      <w:r w:rsidR="0043195C">
        <w:rPr>
          <w:rFonts w:cs="Times New Roman"/>
        </w:rPr>
        <w:t>X</w:t>
      </w:r>
      <w:r w:rsidR="0022588D">
        <w:rPr>
          <w:rFonts w:cs="Times New Roman"/>
        </w:rPr>
        <w:t>S</w:t>
      </w:r>
      <w:r w:rsidR="0043195C">
        <w:rPr>
          <w:rFonts w:cs="Times New Roman"/>
        </w:rPr>
        <w:t xml:space="preserve"> (Small-angle X-ray scattering)</w:t>
      </w:r>
      <w:r w:rsidR="0022588D">
        <w:rPr>
          <w:rFonts w:cs="Times New Roman"/>
        </w:rPr>
        <w:t xml:space="preserve"> </w:t>
      </w:r>
      <w:r w:rsidR="00072AEF">
        <w:rPr>
          <w:rFonts w:cs="Times New Roman"/>
        </w:rPr>
        <w:t>[13]</w:t>
      </w:r>
      <w:r w:rsidR="00AA4256">
        <w:rPr>
          <w:rFonts w:cs="Times New Roman"/>
        </w:rPr>
        <w:t xml:space="preserve"> have</w:t>
      </w:r>
      <w:r w:rsidR="00B74820">
        <w:rPr>
          <w:rFonts w:cs="Times New Roman"/>
        </w:rPr>
        <w:t xml:space="preserve"> been applied as detection technique</w:t>
      </w:r>
      <w:r w:rsidR="008E39CD">
        <w:rPr>
          <w:rFonts w:cs="Times New Roman"/>
        </w:rPr>
        <w:t>s</w:t>
      </w:r>
      <w:r w:rsidR="00B74820">
        <w:rPr>
          <w:rFonts w:cs="Times New Roman"/>
        </w:rPr>
        <w:t>.</w:t>
      </w:r>
    </w:p>
    <w:p w14:paraId="498C1071" w14:textId="1C256B0F" w:rsidR="003F6196" w:rsidRDefault="003F6196" w:rsidP="00801056">
      <w:pPr>
        <w:rPr>
          <w:rFonts w:cs="Times New Roman"/>
        </w:rPr>
      </w:pPr>
      <w:r>
        <w:rPr>
          <w:rFonts w:cs="Times New Roman"/>
        </w:rPr>
        <w:t xml:space="preserve">In addition to the parameters listed above, the channel thickness </w:t>
      </w:r>
      <w:r w:rsidRPr="001E573E">
        <w:rPr>
          <w:rFonts w:cs="Times New Roman"/>
          <w:i/>
        </w:rPr>
        <w:t>w</w:t>
      </w:r>
      <w:r>
        <w:rPr>
          <w:rFonts w:cs="Times New Roman"/>
        </w:rPr>
        <w:t xml:space="preserve"> and the separation volume</w:t>
      </w:r>
      <w:r w:rsidR="00F35420">
        <w:rPr>
          <w:rFonts w:cs="Times New Roman"/>
        </w:rPr>
        <w:t xml:space="preserve"> </w:t>
      </w:r>
      <w:r w:rsidR="00F35420" w:rsidRPr="00F35420">
        <w:rPr>
          <w:rFonts w:cs="Times New Roman"/>
          <w:i/>
        </w:rPr>
        <w:t>V</w:t>
      </w:r>
      <w:r w:rsidR="00694D6E">
        <w:rPr>
          <w:rFonts w:cs="Times New Roman"/>
        </w:rPr>
        <w:t xml:space="preserve"> have to be known precisely in order to allow </w:t>
      </w:r>
      <w:r w:rsidR="003B0258">
        <w:rPr>
          <w:rFonts w:cs="Times New Roman"/>
        </w:rPr>
        <w:t>a correct determination of the diffusion coefficient, and, thereby, the size of a measured sample</w:t>
      </w:r>
      <w:r w:rsidR="00D7336A">
        <w:rPr>
          <w:rFonts w:cs="Times New Roman"/>
        </w:rPr>
        <w:t xml:space="preserve"> </w:t>
      </w:r>
      <w:r w:rsidR="00C268BC">
        <w:rPr>
          <w:rFonts w:cs="Times New Roman"/>
        </w:rPr>
        <w:t>[1,</w:t>
      </w:r>
      <w:r w:rsidR="0077629C">
        <w:rPr>
          <w:rFonts w:cs="Times New Roman"/>
        </w:rPr>
        <w:t>10</w:t>
      </w:r>
      <w:r w:rsidR="00C268BC">
        <w:rPr>
          <w:rFonts w:cs="Times New Roman"/>
        </w:rPr>
        <w:t>]</w:t>
      </w:r>
      <w:r w:rsidR="00E35F12">
        <w:rPr>
          <w:rFonts w:cs="Times New Roman"/>
        </w:rPr>
        <w:t>.</w:t>
      </w:r>
      <w:r w:rsidR="008D2B51">
        <w:rPr>
          <w:rFonts w:cs="Times New Roman"/>
        </w:rPr>
        <w:t xml:space="preserve"> </w:t>
      </w:r>
      <w:r w:rsidR="00E20DAF">
        <w:rPr>
          <w:rFonts w:cs="Times New Roman"/>
        </w:rPr>
        <w:t>However, due to s</w:t>
      </w:r>
      <w:r w:rsidR="00096704">
        <w:rPr>
          <w:rFonts w:cs="Times New Roman"/>
        </w:rPr>
        <w:t>welling of the applied membrane in the channel, these magnitudes are not</w:t>
      </w:r>
      <w:r w:rsidR="005A4532">
        <w:rPr>
          <w:rFonts w:cs="Times New Roman"/>
        </w:rPr>
        <w:t xml:space="preserve"> directly</w:t>
      </w:r>
      <w:r w:rsidR="00096704">
        <w:rPr>
          <w:rFonts w:cs="Times New Roman"/>
        </w:rPr>
        <w:t xml:space="preserve"> </w:t>
      </w:r>
      <w:r w:rsidR="00AD5D45">
        <w:rPr>
          <w:rFonts w:cs="Times New Roman"/>
        </w:rPr>
        <w:t>accessible with current devices, which reasons the necessity of suitable calibration methods.</w:t>
      </w:r>
    </w:p>
    <w:p w14:paraId="480F9CB0" w14:textId="796D139F" w:rsidR="00E073E2" w:rsidRDefault="005C02B3" w:rsidP="00801056">
      <w:pPr>
        <w:rPr>
          <w:rFonts w:cs="Times New Roman"/>
        </w:rPr>
      </w:pPr>
      <w:r>
        <w:rPr>
          <w:rFonts w:cs="Times New Roman"/>
        </w:rPr>
        <w:t xml:space="preserve">Although AF4 theory has been elaborated and well documented in literature, the </w:t>
      </w:r>
      <w:r w:rsidR="00A11D2D">
        <w:rPr>
          <w:rFonts w:cs="Times New Roman"/>
        </w:rPr>
        <w:t>transfer</w:t>
      </w:r>
      <w:r>
        <w:rPr>
          <w:rFonts w:cs="Times New Roman"/>
        </w:rPr>
        <w:t xml:space="preserve"> to </w:t>
      </w:r>
      <w:r w:rsidR="00A11D2D">
        <w:rPr>
          <w:rFonts w:cs="Times New Roman"/>
        </w:rPr>
        <w:t xml:space="preserve">its application </w:t>
      </w:r>
      <w:r>
        <w:rPr>
          <w:rFonts w:cs="Times New Roman"/>
        </w:rPr>
        <w:t xml:space="preserve">quantitative evaluation software </w:t>
      </w:r>
      <w:del w:id="4" w:author="Benedikt" w:date="2020-09-16T12:14:00Z">
        <w:r w:rsidR="00A11D2D" w:rsidDel="007D5158">
          <w:rPr>
            <w:rFonts w:cs="Times New Roman"/>
          </w:rPr>
          <w:delText>lacks</w:delText>
        </w:r>
        <w:r w:rsidR="0030745A" w:rsidDel="007D5158">
          <w:rPr>
            <w:rFonts w:cs="Times New Roman"/>
          </w:rPr>
          <w:delText xml:space="preserve"> </w:delText>
        </w:r>
      </w:del>
      <w:r w:rsidR="007305AD">
        <w:rPr>
          <w:rFonts w:cs="Times New Roman"/>
        </w:rPr>
        <w:t xml:space="preserve">still </w:t>
      </w:r>
      <w:ins w:id="5" w:author="Benedikt" w:date="2020-09-16T12:14:00Z">
        <w:r w:rsidR="007D5158">
          <w:rPr>
            <w:rFonts w:cs="Times New Roman"/>
          </w:rPr>
          <w:t xml:space="preserve">lags </w:t>
        </w:r>
      </w:ins>
      <w:r w:rsidR="007305AD">
        <w:rPr>
          <w:rFonts w:cs="Times New Roman"/>
        </w:rPr>
        <w:t>behind compared to</w:t>
      </w:r>
      <w:r w:rsidR="0030745A">
        <w:rPr>
          <w:rFonts w:cs="Times New Roman"/>
        </w:rPr>
        <w:t xml:space="preserve"> methods like</w:t>
      </w:r>
      <w:r w:rsidR="000B619E">
        <w:rPr>
          <w:rFonts w:cs="Times New Roman"/>
        </w:rPr>
        <w:t xml:space="preserve"> </w:t>
      </w:r>
      <w:r w:rsidR="00ED6EE6">
        <w:rPr>
          <w:rFonts w:cs="Times New Roman"/>
        </w:rPr>
        <w:t>AUC</w:t>
      </w:r>
      <w:r w:rsidR="0015409C">
        <w:rPr>
          <w:rFonts w:cs="Times New Roman"/>
        </w:rPr>
        <w:t xml:space="preserve"> (analytical ultracentrifug</w:t>
      </w:r>
      <w:r w:rsidR="007305AD">
        <w:rPr>
          <w:rFonts w:cs="Times New Roman"/>
        </w:rPr>
        <w:t>ation)</w:t>
      </w:r>
      <w:r w:rsidR="00ED6EE6">
        <w:rPr>
          <w:rFonts w:cs="Times New Roman"/>
        </w:rPr>
        <w:t>.</w:t>
      </w:r>
      <w:r>
        <w:rPr>
          <w:rFonts w:cs="Times New Roman"/>
        </w:rPr>
        <w:t xml:space="preserve"> </w:t>
      </w:r>
      <w:r w:rsidR="00ED6EE6">
        <w:rPr>
          <w:rFonts w:cs="Times New Roman"/>
        </w:rPr>
        <w:t>Here,</w:t>
      </w:r>
      <w:r>
        <w:rPr>
          <w:rFonts w:cs="Times New Roman"/>
        </w:rPr>
        <w:t xml:space="preserve"> several software solution</w:t>
      </w:r>
      <w:r w:rsidR="002559C2">
        <w:rPr>
          <w:rFonts w:cs="Times New Roman"/>
        </w:rPr>
        <w:t>s</w:t>
      </w:r>
      <w:r>
        <w:rPr>
          <w:rFonts w:cs="Times New Roman"/>
        </w:rPr>
        <w:t xml:space="preserve"> and a couple of evaluation methods are </w:t>
      </w:r>
      <w:r w:rsidR="0060551C">
        <w:rPr>
          <w:rFonts w:cs="Times New Roman"/>
        </w:rPr>
        <w:t xml:space="preserve">already </w:t>
      </w:r>
      <w:r>
        <w:rPr>
          <w:rFonts w:cs="Times New Roman"/>
        </w:rPr>
        <w:t xml:space="preserve">available </w:t>
      </w:r>
      <w:r w:rsidR="00460643">
        <w:rPr>
          <w:rFonts w:cs="Times New Roman"/>
        </w:rPr>
        <w:t xml:space="preserve">and </w:t>
      </w:r>
      <w:r w:rsidR="00181D04">
        <w:rPr>
          <w:rFonts w:cs="Times New Roman"/>
        </w:rPr>
        <w:t>can be used</w:t>
      </w:r>
      <w:r w:rsidR="00460643">
        <w:rPr>
          <w:rFonts w:cs="Times New Roman"/>
        </w:rPr>
        <w:t xml:space="preserve"> even without in-depth knowledge of the underlying algorithmic considerations</w:t>
      </w:r>
      <w:r w:rsidR="00072F8A">
        <w:rPr>
          <w:rFonts w:cs="Times New Roman"/>
        </w:rPr>
        <w:t xml:space="preserve"> </w:t>
      </w:r>
      <w:r w:rsidR="00B039B3">
        <w:rPr>
          <w:rFonts w:cs="Times New Roman"/>
        </w:rPr>
        <w:t>[14,15]</w:t>
      </w:r>
      <w:r w:rsidR="002559C2">
        <w:rPr>
          <w:rFonts w:cs="Times New Roman"/>
        </w:rPr>
        <w:t xml:space="preserve">. </w:t>
      </w:r>
      <w:r w:rsidR="00E073E2">
        <w:rPr>
          <w:rFonts w:cs="Times New Roman"/>
        </w:rPr>
        <w:t>This may be also a reason, why the practical handling of AF4 data evaluation is handled very inconsistently by different authors.</w:t>
      </w:r>
      <w:r w:rsidR="00663A98">
        <w:rPr>
          <w:rFonts w:cs="Times New Roman"/>
        </w:rPr>
        <w:t xml:space="preserve"> While some authors suggest a direct conversion from measurement data is direct</w:t>
      </w:r>
      <w:r w:rsidR="00D9748E">
        <w:rPr>
          <w:rFonts w:cs="Times New Roman"/>
        </w:rPr>
        <w:t>ly possible from a measurement [</w:t>
      </w:r>
      <w:r w:rsidR="002919C2">
        <w:rPr>
          <w:rFonts w:cs="Times New Roman"/>
        </w:rPr>
        <w:t>16</w:t>
      </w:r>
      <w:r w:rsidR="00D9748E">
        <w:rPr>
          <w:rFonts w:cs="Times New Roman"/>
        </w:rPr>
        <w:t>]</w:t>
      </w:r>
      <w:r w:rsidR="00DC5F52">
        <w:rPr>
          <w:rFonts w:cs="Times New Roman"/>
        </w:rPr>
        <w:t xml:space="preserve">, others suggest an external </w:t>
      </w:r>
      <w:r w:rsidR="00663A98">
        <w:rPr>
          <w:rFonts w:cs="Times New Roman"/>
        </w:rPr>
        <w:t>measurement</w:t>
      </w:r>
      <w:r w:rsidR="00DC5F52">
        <w:rPr>
          <w:rFonts w:cs="Times New Roman"/>
        </w:rPr>
        <w:t xml:space="preserve"> using a calibrant with a known diffusion coefficient </w:t>
      </w:r>
      <w:r w:rsidR="007F5B42">
        <w:rPr>
          <w:rFonts w:cs="Times New Roman"/>
        </w:rPr>
        <w:t>[10,17]</w:t>
      </w:r>
      <w:r w:rsidR="000309CA">
        <w:rPr>
          <w:rFonts w:cs="Times New Roman"/>
        </w:rPr>
        <w:t xml:space="preserve"> or an external size</w:t>
      </w:r>
      <w:r w:rsidR="005333B8">
        <w:rPr>
          <w:rFonts w:cs="Times New Roman"/>
        </w:rPr>
        <w:t xml:space="preserve"> measurement </w:t>
      </w:r>
      <w:r w:rsidR="000309CA">
        <w:rPr>
          <w:rFonts w:cs="Times New Roman"/>
        </w:rPr>
        <w:t>via</w:t>
      </w:r>
      <w:r w:rsidR="005333B8">
        <w:rPr>
          <w:rFonts w:cs="Times New Roman"/>
        </w:rPr>
        <w:t xml:space="preserve"> coupled</w:t>
      </w:r>
      <w:r w:rsidR="002A0922">
        <w:rPr>
          <w:rFonts w:cs="Times New Roman"/>
        </w:rPr>
        <w:t xml:space="preserve"> MALLS [18]</w:t>
      </w:r>
      <w:r w:rsidR="00703FBC">
        <w:rPr>
          <w:rFonts w:cs="Times New Roman"/>
        </w:rPr>
        <w:t>.</w:t>
      </w:r>
      <w:r w:rsidR="001905BA">
        <w:rPr>
          <w:rFonts w:cs="Times New Roman"/>
        </w:rPr>
        <w:t xml:space="preserve"> </w:t>
      </w:r>
    </w:p>
    <w:p w14:paraId="0608DA59" w14:textId="0E34D50D" w:rsidR="008F6C3A" w:rsidRDefault="005C02B3" w:rsidP="00801056">
      <w:pPr>
        <w:rPr>
          <w:rFonts w:cs="Times New Roman"/>
        </w:rPr>
      </w:pPr>
      <w:r>
        <w:rPr>
          <w:rFonts w:cs="Times New Roman"/>
        </w:rPr>
        <w:t>Therefore, we fill this gap with</w:t>
      </w:r>
      <w:r w:rsidR="00376518">
        <w:rPr>
          <w:rFonts w:cs="Times New Roman"/>
        </w:rPr>
        <w:t xml:space="preserve"> an</w:t>
      </w:r>
      <w:r>
        <w:rPr>
          <w:rFonts w:cs="Times New Roman"/>
        </w:rPr>
        <w:t xml:space="preserve"> </w:t>
      </w:r>
      <w:r w:rsidR="00460643">
        <w:rPr>
          <w:rFonts w:cs="Times New Roman"/>
        </w:rPr>
        <w:t>implementation</w:t>
      </w:r>
      <w:r w:rsidR="00D518CC">
        <w:rPr>
          <w:rFonts w:cs="Times New Roman"/>
        </w:rPr>
        <w:t xml:space="preserve"> of the known procedure</w:t>
      </w:r>
      <w:r w:rsidR="00000367">
        <w:rPr>
          <w:rFonts w:cs="Times New Roman"/>
        </w:rPr>
        <w:t>s and compare them</w:t>
      </w:r>
      <w:r w:rsidR="002C001B">
        <w:rPr>
          <w:rFonts w:cs="Times New Roman"/>
        </w:rPr>
        <w:t xml:space="preserve"> to each other.</w:t>
      </w:r>
    </w:p>
    <w:p w14:paraId="3E0765F1" w14:textId="6A74D7D9" w:rsidR="004705CA" w:rsidRDefault="002F76D3">
      <w:pPr>
        <w:rPr>
          <w:rFonts w:cs="Times New Roman"/>
        </w:rPr>
      </w:pPr>
      <w:r>
        <w:rPr>
          <w:rFonts w:cs="Times New Roman"/>
        </w:rPr>
        <w:t>In this</w:t>
      </w:r>
      <w:r w:rsidR="00416689">
        <w:rPr>
          <w:rFonts w:cs="Times New Roman"/>
        </w:rPr>
        <w:t xml:space="preserve"> work</w:t>
      </w:r>
      <w:r>
        <w:rPr>
          <w:rFonts w:cs="Times New Roman"/>
        </w:rPr>
        <w:t xml:space="preserve">, </w:t>
      </w:r>
      <w:r w:rsidR="00473485">
        <w:rPr>
          <w:rFonts w:cs="Times New Roman"/>
        </w:rPr>
        <w:t>we want to compare</w:t>
      </w:r>
      <w:r>
        <w:rPr>
          <w:rFonts w:cs="Times New Roman"/>
        </w:rPr>
        <w:t xml:space="preserve"> some of</w:t>
      </w:r>
      <w:r w:rsidR="00473485">
        <w:rPr>
          <w:rFonts w:cs="Times New Roman"/>
        </w:rPr>
        <w:t xml:space="preserve"> the different approaches r</w:t>
      </w:r>
      <w:r w:rsidR="00B978E0">
        <w:rPr>
          <w:rFonts w:cs="Times New Roman"/>
        </w:rPr>
        <w:t>eported up to now in literature.</w:t>
      </w:r>
      <w:r w:rsidR="00417A79">
        <w:rPr>
          <w:rFonts w:cs="Times New Roman"/>
        </w:rPr>
        <w:t xml:space="preserve"> In the past, the validity of the no-field method in AF4 has</w:t>
      </w:r>
      <w:r w:rsidR="00B978E0">
        <w:rPr>
          <w:rFonts w:cs="Times New Roman"/>
        </w:rPr>
        <w:t xml:space="preserve"> already</w:t>
      </w:r>
      <w:r w:rsidR="00417A79">
        <w:rPr>
          <w:rFonts w:cs="Times New Roman"/>
        </w:rPr>
        <w:t xml:space="preserve"> been </w:t>
      </w:r>
      <w:r w:rsidR="002A0922">
        <w:rPr>
          <w:rFonts w:cs="Times New Roman"/>
        </w:rPr>
        <w:t>disproved successfully [19]</w:t>
      </w:r>
      <w:r w:rsidR="00133882">
        <w:rPr>
          <w:rFonts w:cs="Times New Roman"/>
        </w:rPr>
        <w:t>.</w:t>
      </w:r>
      <w:r w:rsidR="00F23873">
        <w:rPr>
          <w:rFonts w:cs="Times New Roman"/>
        </w:rPr>
        <w:t xml:space="preserve"> </w:t>
      </w:r>
      <w:r w:rsidR="00E05912">
        <w:rPr>
          <w:rFonts w:cs="Times New Roman"/>
        </w:rPr>
        <w:t xml:space="preserve"> A reported</w:t>
      </w:r>
      <w:r w:rsidR="007305AD">
        <w:rPr>
          <w:rFonts w:cs="Times New Roman"/>
        </w:rPr>
        <w:t xml:space="preserve"> approach</w:t>
      </w:r>
      <w:r w:rsidR="00E05912">
        <w:rPr>
          <w:rFonts w:cs="Times New Roman"/>
        </w:rPr>
        <w:t>, which aims</w:t>
      </w:r>
      <w:r w:rsidR="00F23873">
        <w:rPr>
          <w:rFonts w:cs="Times New Roman"/>
        </w:rPr>
        <w:t xml:space="preserve"> </w:t>
      </w:r>
      <w:r w:rsidR="00237805">
        <w:rPr>
          <w:rFonts w:cs="Times New Roman"/>
        </w:rPr>
        <w:t xml:space="preserve">to </w:t>
      </w:r>
      <w:r w:rsidR="00F23873">
        <w:rPr>
          <w:rFonts w:cs="Times New Roman"/>
        </w:rPr>
        <w:t>measure the thickness of the membrane dir</w:t>
      </w:r>
      <w:r w:rsidR="003F2339">
        <w:rPr>
          <w:rFonts w:cs="Times New Roman"/>
        </w:rPr>
        <w:t>ectly</w:t>
      </w:r>
      <w:r w:rsidR="00E05912">
        <w:rPr>
          <w:rFonts w:cs="Times New Roman"/>
        </w:rPr>
        <w:t xml:space="preserve"> by a </w:t>
      </w:r>
      <w:r w:rsidR="002A0922">
        <w:rPr>
          <w:rFonts w:cs="Times New Roman"/>
        </w:rPr>
        <w:t xml:space="preserve">micrometer </w:t>
      </w:r>
      <w:r w:rsidR="0061250E">
        <w:rPr>
          <w:rFonts w:cs="Times New Roman"/>
        </w:rPr>
        <w:t>[</w:t>
      </w:r>
      <w:r w:rsidR="00E7397F">
        <w:rPr>
          <w:rFonts w:cs="Times New Roman"/>
        </w:rPr>
        <w:t>5,10</w:t>
      </w:r>
      <w:r w:rsidR="00265BEA">
        <w:rPr>
          <w:rFonts w:cs="Times New Roman"/>
        </w:rPr>
        <w:t>,17</w:t>
      </w:r>
      <w:r w:rsidR="00E7397F">
        <w:rPr>
          <w:rFonts w:cs="Times New Roman"/>
        </w:rPr>
        <w:t>]</w:t>
      </w:r>
      <w:r w:rsidR="003D072B">
        <w:rPr>
          <w:rFonts w:cs="Times New Roman"/>
        </w:rPr>
        <w:t xml:space="preserve"> </w:t>
      </w:r>
      <w:r w:rsidR="003F2339">
        <w:rPr>
          <w:rFonts w:cs="Times New Roman"/>
        </w:rPr>
        <w:t xml:space="preserve">has to be </w:t>
      </w:r>
      <w:r w:rsidR="00A3467E">
        <w:rPr>
          <w:rFonts w:cs="Times New Roman"/>
        </w:rPr>
        <w:t>questi</w:t>
      </w:r>
      <w:r w:rsidR="005B28BF">
        <w:rPr>
          <w:rFonts w:cs="Times New Roman"/>
        </w:rPr>
        <w:t>oned as the measurement</w:t>
      </w:r>
      <w:r w:rsidR="00A3467E">
        <w:rPr>
          <w:rFonts w:cs="Times New Roman"/>
        </w:rPr>
        <w:t xml:space="preserve"> </w:t>
      </w:r>
      <w:r w:rsidR="00ED03CB">
        <w:rPr>
          <w:rFonts w:cs="Times New Roman"/>
        </w:rPr>
        <w:t xml:space="preserve">cannot be </w:t>
      </w:r>
      <w:r w:rsidR="00A3467E">
        <w:rPr>
          <w:rFonts w:cs="Times New Roman"/>
        </w:rPr>
        <w:t>not</w:t>
      </w:r>
      <w:r w:rsidR="00ED03CB">
        <w:rPr>
          <w:rFonts w:cs="Times New Roman"/>
        </w:rPr>
        <w:t xml:space="preserve"> conducted </w:t>
      </w:r>
      <w:r w:rsidR="00ED03CB" w:rsidRPr="00ED03CB">
        <w:rPr>
          <w:rFonts w:cs="Times New Roman"/>
          <w:i/>
        </w:rPr>
        <w:t>in situ</w:t>
      </w:r>
      <w:r w:rsidR="00ED03CB" w:rsidRPr="00ED03CB">
        <w:rPr>
          <w:rFonts w:cs="Times New Roman"/>
        </w:rPr>
        <w:t>.</w:t>
      </w:r>
      <w:r w:rsidR="003269DC">
        <w:rPr>
          <w:rFonts w:cs="Times New Roman"/>
        </w:rPr>
        <w:t xml:space="preserve"> </w:t>
      </w:r>
    </w:p>
    <w:p w14:paraId="1F89922D" w14:textId="7BB982DD" w:rsidR="00700DFE" w:rsidRDefault="00700DFE">
      <w:pPr>
        <w:rPr>
          <w:rFonts w:cs="Times New Roman"/>
        </w:rPr>
      </w:pPr>
    </w:p>
    <w:p w14:paraId="5277F1C8" w14:textId="2300BCBF" w:rsidR="00700DFE" w:rsidRDefault="00700DFE">
      <w:pPr>
        <w:rPr>
          <w:rFonts w:cs="Times New Roman"/>
        </w:rPr>
      </w:pPr>
    </w:p>
    <w:p w14:paraId="6E559F3C" w14:textId="77777777" w:rsidR="00D358BC" w:rsidRDefault="00D358BC">
      <w:pPr>
        <w:rPr>
          <w:rFonts w:cs="Times New Roman"/>
        </w:rPr>
      </w:pPr>
    </w:p>
    <w:p w14:paraId="4FBED7B7" w14:textId="3707506C" w:rsidR="00801056" w:rsidRDefault="00123ED0" w:rsidP="00801056">
      <w:pPr>
        <w:rPr>
          <w:rFonts w:cs="Times New Roman"/>
          <w:b/>
        </w:rPr>
      </w:pPr>
      <w:r>
        <w:rPr>
          <w:rFonts w:cs="Times New Roman"/>
          <w:b/>
        </w:rPr>
        <w:t xml:space="preserve">2. </w:t>
      </w:r>
      <w:r w:rsidR="00331DB9" w:rsidRPr="001D5264">
        <w:rPr>
          <w:rFonts w:cs="Times New Roman"/>
          <w:b/>
        </w:rPr>
        <w:t>Theory</w:t>
      </w:r>
    </w:p>
    <w:p w14:paraId="0C1FEEC8" w14:textId="3B137216" w:rsidR="00D91829" w:rsidRDefault="00231E45" w:rsidP="00801056">
      <w:pPr>
        <w:rPr>
          <w:rFonts w:cs="Times New Roman"/>
        </w:rPr>
      </w:pPr>
      <w:r>
        <w:rPr>
          <w:rFonts w:cs="Times New Roman"/>
        </w:rPr>
        <w:t xml:space="preserve">The sample is injected into a flat channel with a solid upper wall and a lower wall </w:t>
      </w:r>
      <w:r w:rsidR="004359AD">
        <w:rPr>
          <w:rFonts w:cs="Times New Roman"/>
        </w:rPr>
        <w:t>that allows the</w:t>
      </w:r>
      <w:r w:rsidR="001736B0">
        <w:rPr>
          <w:rFonts w:cs="Times New Roman"/>
        </w:rPr>
        <w:t xml:space="preserve"> str</w:t>
      </w:r>
      <w:r w:rsidR="00864908">
        <w:rPr>
          <w:rFonts w:cs="Times New Roman"/>
        </w:rPr>
        <w:t>e</w:t>
      </w:r>
      <w:r w:rsidR="001736B0">
        <w:rPr>
          <w:rFonts w:cs="Times New Roman"/>
        </w:rPr>
        <w:t>aming</w:t>
      </w:r>
      <w:r w:rsidR="004359AD">
        <w:rPr>
          <w:rFonts w:cs="Times New Roman"/>
        </w:rPr>
        <w:t xml:space="preserve"> solvent to pass </w:t>
      </w:r>
      <w:r w:rsidR="001736B0">
        <w:rPr>
          <w:rFonts w:cs="Times New Roman"/>
        </w:rPr>
        <w:t xml:space="preserve">partially </w:t>
      </w:r>
      <w:r w:rsidR="00AE2327">
        <w:rPr>
          <w:rFonts w:cs="Times New Roman"/>
        </w:rPr>
        <w:t>(Fig.</w:t>
      </w:r>
      <w:r w:rsidR="004359AD">
        <w:rPr>
          <w:rFonts w:cs="Times New Roman"/>
        </w:rPr>
        <w:t xml:space="preserve"> 1</w:t>
      </w:r>
      <w:r w:rsidR="009204C6">
        <w:rPr>
          <w:rFonts w:cs="Times New Roman"/>
        </w:rPr>
        <w:t>)</w:t>
      </w:r>
      <w:r w:rsidR="004359AD">
        <w:rPr>
          <w:rFonts w:cs="Times New Roman"/>
        </w:rPr>
        <w:t>.</w:t>
      </w:r>
      <w:r w:rsidR="001736B0">
        <w:rPr>
          <w:rFonts w:cs="Times New Roman"/>
        </w:rPr>
        <w:t xml:space="preserve"> I</w:t>
      </w:r>
      <w:r w:rsidR="001D138F">
        <w:rPr>
          <w:rFonts w:cs="Times New Roman"/>
        </w:rPr>
        <w:t xml:space="preserve">n current devices this </w:t>
      </w:r>
      <w:r w:rsidR="001736B0">
        <w:rPr>
          <w:rFonts w:cs="Times New Roman"/>
        </w:rPr>
        <w:t>wall is made of a frit covered by an ultr</w:t>
      </w:r>
      <w:r w:rsidR="00F71621">
        <w:rPr>
          <w:rFonts w:cs="Times New Roman"/>
        </w:rPr>
        <w:t>a</w:t>
      </w:r>
      <w:r w:rsidR="001736B0">
        <w:rPr>
          <w:rFonts w:cs="Times New Roman"/>
        </w:rPr>
        <w:t>filtration membrane. The inlet flo</w:t>
      </w:r>
      <w:r w:rsidR="00F71621">
        <w:rPr>
          <w:rFonts w:cs="Times New Roman"/>
        </w:rPr>
        <w:t xml:space="preserve">w </w:t>
      </w:r>
      <w:r w:rsidR="00F71621" w:rsidRPr="00F71621">
        <w:rPr>
          <w:rFonts w:cs="Times New Roman"/>
          <w:i/>
        </w:rPr>
        <w:t>V</w:t>
      </w:r>
      <w:r w:rsidR="00F71621" w:rsidRPr="00F71621">
        <w:rPr>
          <w:rFonts w:cs="Times New Roman"/>
          <w:vertAlign w:val="subscript"/>
        </w:rPr>
        <w:t>in</w:t>
      </w:r>
      <w:r w:rsidR="001736B0">
        <w:rPr>
          <w:rFonts w:cs="Times New Roman"/>
        </w:rPr>
        <w:t xml:space="preserve"> is</w:t>
      </w:r>
      <w:r w:rsidR="00EC5FE2">
        <w:rPr>
          <w:rFonts w:cs="Times New Roman"/>
        </w:rPr>
        <w:t>,</w:t>
      </w:r>
      <w:r w:rsidR="001736B0">
        <w:rPr>
          <w:rFonts w:cs="Times New Roman"/>
        </w:rPr>
        <w:t xml:space="preserve"> thereby</w:t>
      </w:r>
      <w:r w:rsidR="00EC5FE2">
        <w:rPr>
          <w:rFonts w:cs="Times New Roman"/>
        </w:rPr>
        <w:t>,</w:t>
      </w:r>
      <w:r w:rsidR="001D138F">
        <w:rPr>
          <w:rFonts w:cs="Times New Roman"/>
        </w:rPr>
        <w:t xml:space="preserve"> split </w:t>
      </w:r>
      <w:r w:rsidR="00864908">
        <w:rPr>
          <w:rFonts w:cs="Times New Roman"/>
        </w:rPr>
        <w:t>to</w:t>
      </w:r>
      <w:r w:rsidR="001736B0">
        <w:rPr>
          <w:rFonts w:cs="Times New Roman"/>
        </w:rPr>
        <w:t xml:space="preserve"> a crossflow </w:t>
      </w:r>
      <w:r w:rsidR="001736B0" w:rsidRPr="001736B0">
        <w:rPr>
          <w:rFonts w:cs="Times New Roman"/>
          <w:i/>
        </w:rPr>
        <w:t>V</w:t>
      </w:r>
      <w:r w:rsidR="001736B0" w:rsidRPr="00864908">
        <w:rPr>
          <w:rFonts w:cs="Times New Roman"/>
          <w:vertAlign w:val="subscript"/>
        </w:rPr>
        <w:t>c</w:t>
      </w:r>
      <w:r w:rsidR="00864908">
        <w:rPr>
          <w:rFonts w:cs="Times New Roman"/>
          <w:i/>
        </w:rPr>
        <w:t xml:space="preserve"> </w:t>
      </w:r>
      <w:r w:rsidR="001736B0">
        <w:rPr>
          <w:rFonts w:cs="Times New Roman"/>
        </w:rPr>
        <w:t>(which is distributed uniformly over the horizontal section of the channel</w:t>
      </w:r>
      <w:r w:rsidR="00EC5FE2">
        <w:rPr>
          <w:rFonts w:cs="Times New Roman"/>
        </w:rPr>
        <w:t>) and an elution</w:t>
      </w:r>
      <w:r w:rsidR="00F71621">
        <w:rPr>
          <w:rFonts w:cs="Times New Roman"/>
        </w:rPr>
        <w:t xml:space="preserve"> flow</w:t>
      </w:r>
      <w:r w:rsidR="009E1A9E" w:rsidRPr="009E1A9E">
        <w:rPr>
          <w:rFonts w:cs="Times New Roman"/>
          <w:i/>
        </w:rPr>
        <w:t xml:space="preserve"> </w:t>
      </w:r>
      <w:r w:rsidR="009E1A9E" w:rsidRPr="001736B0">
        <w:rPr>
          <w:rFonts w:cs="Times New Roman"/>
          <w:i/>
        </w:rPr>
        <w:t>V</w:t>
      </w:r>
      <w:r w:rsidR="009E1A9E">
        <w:rPr>
          <w:rFonts w:cs="Times New Roman"/>
          <w:vertAlign w:val="subscript"/>
        </w:rPr>
        <w:t>e</w:t>
      </w:r>
      <w:r w:rsidR="00F71621">
        <w:rPr>
          <w:rFonts w:cs="Times New Roman"/>
        </w:rPr>
        <w:t xml:space="preserve"> forming parabolic flow profi</w:t>
      </w:r>
      <w:r w:rsidR="00D91829">
        <w:rPr>
          <w:rFonts w:cs="Times New Roman"/>
        </w:rPr>
        <w:t>le typical for all FFF variants:</w:t>
      </w:r>
    </w:p>
    <w:p w14:paraId="4018177E" w14:textId="77777777" w:rsidR="00D91829" w:rsidRPr="0038311A" w:rsidRDefault="00B01482" w:rsidP="002064EC">
      <w:pPr>
        <w:pStyle w:val="TAMainText"/>
      </w:pPr>
      <m:oMath>
        <m:sSub>
          <m:sSubPr>
            <m:ctrlPr/>
          </m:sSubPr>
          <m:e>
            <m:r>
              <m:t>V</m:t>
            </m:r>
          </m:e>
          <m:sub>
            <m:r>
              <m:t>in</m:t>
            </m:r>
          </m:sub>
        </m:sSub>
        <m:r>
          <w:rPr>
            <w:rFonts w:eastAsiaTheme="minorEastAsia"/>
          </w:rPr>
          <m:t xml:space="preserve">= </m:t>
        </m:r>
        <m:sSub>
          <m:sSubPr>
            <m:ctrlPr/>
          </m:sSubPr>
          <m:e>
            <m:r>
              <m:t>V</m:t>
            </m:r>
          </m:e>
          <m:sub>
            <m:r>
              <m:t>e</m:t>
            </m:r>
          </m:sub>
        </m:sSub>
        <m:r>
          <m:t xml:space="preserve">+ </m:t>
        </m:r>
        <m:sSub>
          <m:sSubPr>
            <m:ctrlPr/>
          </m:sSubPr>
          <m:e>
            <m:r>
              <m:t>V</m:t>
            </m:r>
          </m:e>
          <m:sub>
            <m:r>
              <m:t>c</m:t>
            </m:r>
          </m:sub>
        </m:sSub>
      </m:oMath>
      <w:r w:rsidR="00D91829">
        <w:tab/>
      </w:r>
      <w:r w:rsidR="00D91829">
        <w:tab/>
      </w:r>
      <w:r w:rsidR="00D91829">
        <w:tab/>
      </w:r>
      <w:r w:rsidR="00D91829">
        <w:tab/>
      </w:r>
      <w:r w:rsidR="00D91829" w:rsidRPr="00130A2A">
        <w:t>(</w:t>
      </w:r>
      <w:r w:rsidR="00D91829">
        <w:t>1</w:t>
      </w:r>
      <w:r w:rsidR="00D91829" w:rsidRPr="00130A2A">
        <w:t>)</w:t>
      </w:r>
      <w:r w:rsidR="00D91829">
        <w:t xml:space="preserve"> </w:t>
      </w:r>
    </w:p>
    <w:p w14:paraId="3231111A" w14:textId="1338D2B2" w:rsidR="00F20834" w:rsidRDefault="00444FAA" w:rsidP="00801056">
      <w:pPr>
        <w:rPr>
          <w:rFonts w:cs="Times New Roman"/>
        </w:rPr>
      </w:pPr>
      <w:r>
        <w:rPr>
          <w:rFonts w:cs="Times New Roman"/>
        </w:rPr>
        <w:t>The “</w:t>
      </w:r>
      <w:r w:rsidR="00CD39F5">
        <w:rPr>
          <w:rFonts w:cs="Times New Roman"/>
        </w:rPr>
        <w:t>broadness</w:t>
      </w:r>
      <w:r w:rsidR="009B7F5C">
        <w:rPr>
          <w:rFonts w:cs="Times New Roman"/>
        </w:rPr>
        <w:t>” of the para</w:t>
      </w:r>
      <w:r>
        <w:rPr>
          <w:rFonts w:cs="Times New Roman"/>
        </w:rPr>
        <w:t>b</w:t>
      </w:r>
      <w:r w:rsidR="009B7F5C">
        <w:rPr>
          <w:rFonts w:cs="Times New Roman"/>
        </w:rPr>
        <w:t>o</w:t>
      </w:r>
      <w:r>
        <w:rPr>
          <w:rFonts w:cs="Times New Roman"/>
        </w:rPr>
        <w:t>le r</w:t>
      </w:r>
      <w:r w:rsidR="00697D04">
        <w:rPr>
          <w:rFonts w:cs="Times New Roman"/>
        </w:rPr>
        <w:t>e</w:t>
      </w:r>
      <w:r>
        <w:rPr>
          <w:rFonts w:cs="Times New Roman"/>
        </w:rPr>
        <w:t>presenting the velocity gradient</w:t>
      </w:r>
      <w:r w:rsidR="007C272C">
        <w:rPr>
          <w:rFonts w:cs="Times New Roman"/>
        </w:rPr>
        <w:t xml:space="preserve"> </w:t>
      </w:r>
      <w:r w:rsidR="00697D04">
        <w:rPr>
          <w:rFonts w:cs="Times New Roman"/>
        </w:rPr>
        <w:t xml:space="preserve">depends on the plate distance </w:t>
      </w:r>
      <w:r w:rsidR="00697D04" w:rsidRPr="00697D04">
        <w:rPr>
          <w:rFonts w:cs="Times New Roman"/>
          <w:i/>
        </w:rPr>
        <w:t>w</w:t>
      </w:r>
      <w:r w:rsidR="00851091">
        <w:rPr>
          <w:rFonts w:cs="Times New Roman"/>
        </w:rPr>
        <w:t xml:space="preserve">, also designated as channel </w:t>
      </w:r>
      <w:r w:rsidR="003A209A">
        <w:rPr>
          <w:rFonts w:cs="Times New Roman"/>
        </w:rPr>
        <w:t>width</w:t>
      </w:r>
      <w:r w:rsidR="00851091">
        <w:rPr>
          <w:rFonts w:cs="Times New Roman"/>
        </w:rPr>
        <w:t xml:space="preserve">. </w:t>
      </w:r>
      <w:r w:rsidR="00851091" w:rsidRPr="00FF0DC1">
        <w:rPr>
          <w:rFonts w:cs="Times New Roman"/>
          <w:i/>
        </w:rPr>
        <w:t>L</w:t>
      </w:r>
      <w:r w:rsidR="00CE0B39" w:rsidRPr="00531439">
        <w:rPr>
          <w:rFonts w:cs="Times New Roman"/>
          <w:vertAlign w:val="subscript"/>
        </w:rPr>
        <w:t>1</w:t>
      </w:r>
      <w:r w:rsidR="00CE0B39">
        <w:rPr>
          <w:rFonts w:cs="Times New Roman"/>
        </w:rPr>
        <w:t xml:space="preserve">, </w:t>
      </w:r>
      <w:r w:rsidR="00CE0B39" w:rsidRPr="00FF0DC1">
        <w:rPr>
          <w:rFonts w:cs="Times New Roman"/>
          <w:i/>
        </w:rPr>
        <w:t>L</w:t>
      </w:r>
      <w:r w:rsidR="00CE0B39" w:rsidRPr="00531439">
        <w:rPr>
          <w:rFonts w:cs="Times New Roman"/>
          <w:vertAlign w:val="subscript"/>
        </w:rPr>
        <w:t>2</w:t>
      </w:r>
      <w:r w:rsidR="00CE0B39">
        <w:rPr>
          <w:rFonts w:cs="Times New Roman"/>
        </w:rPr>
        <w:t xml:space="preserve">, </w:t>
      </w:r>
      <w:ins w:id="6" w:author="Benedikt" w:date="2020-09-19T15:28:00Z">
        <w:r w:rsidR="003939DB" w:rsidRPr="003C43B0">
          <w:rPr>
            <w:rFonts w:cs="Times New Roman"/>
            <w:i/>
          </w:rPr>
          <w:t>L</w:t>
        </w:r>
        <w:r w:rsidR="003939DB" w:rsidRPr="003C43B0">
          <w:rPr>
            <w:rFonts w:cs="Times New Roman"/>
            <w:vertAlign w:val="subscript"/>
          </w:rPr>
          <w:t>3</w:t>
        </w:r>
        <w:r w:rsidR="003939DB">
          <w:rPr>
            <w:rFonts w:cs="Times New Roman"/>
          </w:rPr>
          <w:t xml:space="preserve">, </w:t>
        </w:r>
      </w:ins>
      <w:r w:rsidR="00CE0B39" w:rsidRPr="00FF0DC1">
        <w:rPr>
          <w:rFonts w:cs="Times New Roman"/>
          <w:i/>
        </w:rPr>
        <w:t>b</w:t>
      </w:r>
      <w:del w:id="7" w:author="Benedikt" w:date="2020-09-25T18:44:00Z">
        <w:r w:rsidR="00CE0B39" w:rsidRPr="00531439" w:rsidDel="00B22A6C">
          <w:rPr>
            <w:rFonts w:cs="Times New Roman"/>
            <w:vertAlign w:val="subscript"/>
          </w:rPr>
          <w:delText>0</w:delText>
        </w:r>
      </w:del>
      <w:ins w:id="8" w:author="Benedikt" w:date="2020-09-25T18:44:00Z">
        <w:r w:rsidR="00B22A6C">
          <w:rPr>
            <w:rFonts w:cs="Times New Roman"/>
            <w:vertAlign w:val="subscript"/>
          </w:rPr>
          <w:t>1</w:t>
        </w:r>
      </w:ins>
      <w:r w:rsidR="00CE0B39">
        <w:rPr>
          <w:rFonts w:cs="Times New Roman"/>
        </w:rPr>
        <w:t xml:space="preserve"> and </w:t>
      </w:r>
      <w:r w:rsidR="00CE0B39" w:rsidRPr="00FF0DC1">
        <w:rPr>
          <w:rFonts w:cs="Times New Roman"/>
          <w:i/>
        </w:rPr>
        <w:t>b</w:t>
      </w:r>
      <w:ins w:id="9" w:author="Benedikt" w:date="2020-09-25T18:44:00Z">
        <w:r w:rsidR="00B22A6C">
          <w:rPr>
            <w:rFonts w:cs="Times New Roman"/>
            <w:vertAlign w:val="subscript"/>
          </w:rPr>
          <w:t>2</w:t>
        </w:r>
      </w:ins>
      <w:del w:id="10" w:author="Benedikt" w:date="2020-09-25T18:44:00Z">
        <w:r w:rsidR="00CE0B39" w:rsidRPr="00531439" w:rsidDel="00B22A6C">
          <w:rPr>
            <w:rFonts w:cs="Times New Roman"/>
            <w:vertAlign w:val="subscript"/>
          </w:rPr>
          <w:delText>L</w:delText>
        </w:r>
      </w:del>
      <w:r w:rsidR="00CE0B39">
        <w:rPr>
          <w:rFonts w:cs="Times New Roman"/>
        </w:rPr>
        <w:t xml:space="preserve"> describe the chann</w:t>
      </w:r>
      <w:r w:rsidR="00FF0DC1">
        <w:rPr>
          <w:rFonts w:cs="Times New Roman"/>
        </w:rPr>
        <w:t>el dimensions as shown in Fig.</w:t>
      </w:r>
      <w:r w:rsidR="00CE0B39">
        <w:rPr>
          <w:rFonts w:cs="Times New Roman"/>
        </w:rPr>
        <w:t xml:space="preserve"> 1.</w:t>
      </w:r>
    </w:p>
    <w:p w14:paraId="5FCA24D8" w14:textId="31EB3096" w:rsidR="003E56C6" w:rsidRDefault="00F71621" w:rsidP="00801056">
      <w:pPr>
        <w:rPr>
          <w:rFonts w:cs="Times New Roman"/>
        </w:rPr>
      </w:pPr>
      <w:r w:rsidRPr="00F71621">
        <w:rPr>
          <w:rFonts w:cs="Times New Roman"/>
          <w:i/>
        </w:rPr>
        <w:t>V</w:t>
      </w:r>
      <w:r w:rsidRPr="00F71621">
        <w:rPr>
          <w:rFonts w:cs="Times New Roman"/>
          <w:vertAlign w:val="subscript"/>
        </w:rPr>
        <w:t>c</w:t>
      </w:r>
      <w:r>
        <w:rPr>
          <w:rFonts w:cs="Times New Roman"/>
        </w:rPr>
        <w:t xml:space="preserve"> </w:t>
      </w:r>
      <w:r w:rsidR="009E1A9E">
        <w:rPr>
          <w:rFonts w:cs="Times New Roman"/>
        </w:rPr>
        <w:t>transports</w:t>
      </w:r>
      <w:r>
        <w:rPr>
          <w:rFonts w:cs="Times New Roman"/>
        </w:rPr>
        <w:t xml:space="preserve"> the particles </w:t>
      </w:r>
      <w:r w:rsidR="009E1A9E">
        <w:rPr>
          <w:rFonts w:cs="Times New Roman"/>
        </w:rPr>
        <w:t xml:space="preserve">to </w:t>
      </w:r>
      <w:r>
        <w:rPr>
          <w:rFonts w:cs="Times New Roman"/>
        </w:rPr>
        <w:t>the membrane. As a consequence</w:t>
      </w:r>
      <w:r w:rsidR="00D072E8">
        <w:rPr>
          <w:rFonts w:cs="Times New Roman"/>
        </w:rPr>
        <w:t>,</w:t>
      </w:r>
      <w:r>
        <w:rPr>
          <w:rFonts w:cs="Times New Roman"/>
        </w:rPr>
        <w:t xml:space="preserve"> the opposed </w:t>
      </w:r>
      <w:r w:rsidR="005735D5">
        <w:rPr>
          <w:rFonts w:cs="Times New Roman"/>
        </w:rPr>
        <w:t xml:space="preserve">translational </w:t>
      </w:r>
      <w:r>
        <w:rPr>
          <w:rFonts w:cs="Times New Roman"/>
        </w:rPr>
        <w:t>diffusion</w:t>
      </w:r>
      <w:r w:rsidR="005735D5">
        <w:rPr>
          <w:rFonts w:cs="Times New Roman"/>
        </w:rPr>
        <w:t xml:space="preserve"> </w:t>
      </w:r>
      <w:r w:rsidR="005735D5" w:rsidRPr="005735D5">
        <w:rPr>
          <w:rFonts w:cs="Times New Roman"/>
          <w:i/>
        </w:rPr>
        <w:t>J</w:t>
      </w:r>
      <w:r w:rsidR="005735D5" w:rsidRPr="005735D5">
        <w:rPr>
          <w:rFonts w:cs="Times New Roman"/>
          <w:vertAlign w:val="subscript"/>
        </w:rPr>
        <w:t>z</w:t>
      </w:r>
      <w:r>
        <w:rPr>
          <w:rFonts w:cs="Times New Roman"/>
        </w:rPr>
        <w:t xml:space="preserve"> determines </w:t>
      </w:r>
      <w:r w:rsidR="005735D5">
        <w:rPr>
          <w:rFonts w:cs="Times New Roman"/>
        </w:rPr>
        <w:t>the average velocity</w:t>
      </w:r>
      <w:r w:rsidR="009E1A9E">
        <w:rPr>
          <w:rFonts w:cs="Times New Roman"/>
        </w:rPr>
        <w:t xml:space="preserve"> zone</w:t>
      </w:r>
      <w:r w:rsidR="00444FAA">
        <w:rPr>
          <w:rFonts w:cs="Times New Roman"/>
        </w:rPr>
        <w:t xml:space="preserve"> and hence the time of elution</w:t>
      </w:r>
      <w:r w:rsidR="005735D5">
        <w:rPr>
          <w:rFonts w:cs="Times New Roman"/>
        </w:rPr>
        <w:t>.</w:t>
      </w:r>
      <w:r>
        <w:rPr>
          <w:rFonts w:cs="Times New Roman"/>
        </w:rPr>
        <w:t xml:space="preserve"> </w:t>
      </w:r>
      <w:r w:rsidR="00F20834">
        <w:rPr>
          <w:rFonts w:cs="Times New Roman"/>
        </w:rPr>
        <w:t>M</w:t>
      </w:r>
      <w:r w:rsidR="00F90480">
        <w:rPr>
          <w:rFonts w:cs="Times New Roman"/>
        </w:rPr>
        <w:t>athematical description</w:t>
      </w:r>
      <w:r w:rsidR="00F20834">
        <w:rPr>
          <w:rFonts w:cs="Times New Roman"/>
        </w:rPr>
        <w:t>s</w:t>
      </w:r>
      <w:r w:rsidR="00F90480">
        <w:rPr>
          <w:rFonts w:cs="Times New Roman"/>
        </w:rPr>
        <w:t xml:space="preserve"> </w:t>
      </w:r>
      <w:r w:rsidR="00B43304">
        <w:rPr>
          <w:rFonts w:cs="Times New Roman"/>
        </w:rPr>
        <w:t>of AF4</w:t>
      </w:r>
      <w:r w:rsidR="00480449">
        <w:rPr>
          <w:rFonts w:cs="Times New Roman"/>
        </w:rPr>
        <w:t xml:space="preserve"> </w:t>
      </w:r>
      <w:r w:rsidR="00F90480">
        <w:rPr>
          <w:rFonts w:cs="Times New Roman"/>
        </w:rPr>
        <w:t xml:space="preserve">experiments </w:t>
      </w:r>
      <w:r w:rsidR="00480449">
        <w:rPr>
          <w:rFonts w:cs="Times New Roman"/>
        </w:rPr>
        <w:t>and</w:t>
      </w:r>
      <w:r w:rsidR="00B43304">
        <w:rPr>
          <w:rFonts w:cs="Times New Roman"/>
        </w:rPr>
        <w:t xml:space="preserve"> derivation</w:t>
      </w:r>
      <w:r w:rsidR="00B67BBC">
        <w:rPr>
          <w:rFonts w:cs="Times New Roman"/>
        </w:rPr>
        <w:t>s</w:t>
      </w:r>
      <w:r w:rsidR="00B43304">
        <w:rPr>
          <w:rFonts w:cs="Times New Roman"/>
        </w:rPr>
        <w:t xml:space="preserve"> h</w:t>
      </w:r>
      <w:r w:rsidR="006615AD">
        <w:rPr>
          <w:rFonts w:cs="Times New Roman"/>
        </w:rPr>
        <w:t>a</w:t>
      </w:r>
      <w:r w:rsidR="00F20834">
        <w:rPr>
          <w:rFonts w:cs="Times New Roman"/>
        </w:rPr>
        <w:t>ve</w:t>
      </w:r>
      <w:r w:rsidR="006615AD">
        <w:rPr>
          <w:rFonts w:cs="Times New Roman"/>
        </w:rPr>
        <w:t xml:space="preserve"> been described</w:t>
      </w:r>
      <w:r w:rsidR="00697D04">
        <w:rPr>
          <w:rFonts w:cs="Times New Roman"/>
        </w:rPr>
        <w:t xml:space="preserve"> </w:t>
      </w:r>
      <w:r w:rsidR="006615AD">
        <w:rPr>
          <w:rFonts w:cs="Times New Roman"/>
        </w:rPr>
        <w:t>in literature</w:t>
      </w:r>
      <w:r w:rsidR="00F5533D">
        <w:rPr>
          <w:rFonts w:cs="Times New Roman"/>
        </w:rPr>
        <w:t xml:space="preserve"> [1,10,20,21</w:t>
      </w:r>
      <w:r w:rsidR="00B55436">
        <w:rPr>
          <w:rFonts w:cs="Times New Roman"/>
        </w:rPr>
        <w:t>]</w:t>
      </w:r>
      <w:r w:rsidR="00D813CA">
        <w:rPr>
          <w:rFonts w:cs="Times New Roman"/>
        </w:rPr>
        <w:t>. They describe phenomena</w:t>
      </w:r>
      <w:r w:rsidR="003E56C6">
        <w:rPr>
          <w:rFonts w:cs="Times New Roman"/>
        </w:rPr>
        <w:t xml:space="preserve"> by physical and geometric approac</w:t>
      </w:r>
      <w:r w:rsidR="007564F6">
        <w:rPr>
          <w:rFonts w:cs="Times New Roman"/>
        </w:rPr>
        <w:t>hes. As shown in the supporting information</w:t>
      </w:r>
      <w:r w:rsidR="003E56C6">
        <w:rPr>
          <w:rFonts w:cs="Times New Roman"/>
        </w:rPr>
        <w:t xml:space="preserve">, rigorously applying a coordinate system to the channel shape allows to </w:t>
      </w:r>
      <w:r w:rsidR="008E55DC">
        <w:rPr>
          <w:rFonts w:cs="Times New Roman"/>
        </w:rPr>
        <w:t xml:space="preserve">express </w:t>
      </w:r>
      <w:r w:rsidR="001A0FC3">
        <w:rPr>
          <w:rFonts w:cs="Times New Roman"/>
        </w:rPr>
        <w:t>these f</w:t>
      </w:r>
      <w:r w:rsidR="00605356">
        <w:rPr>
          <w:rFonts w:cs="Times New Roman"/>
        </w:rPr>
        <w:t>ormula</w:t>
      </w:r>
      <w:r w:rsidR="00734BCD">
        <w:rPr>
          <w:rFonts w:cs="Times New Roman"/>
        </w:rPr>
        <w:t>s</w:t>
      </w:r>
      <w:r w:rsidR="00605356">
        <w:rPr>
          <w:rFonts w:cs="Times New Roman"/>
        </w:rPr>
        <w:t xml:space="preserve"> for random channel shapes</w:t>
      </w:r>
      <w:r w:rsidR="00612B7E">
        <w:rPr>
          <w:rFonts w:cs="Times New Roman"/>
        </w:rPr>
        <w:t xml:space="preserve"> as well.</w:t>
      </w:r>
    </w:p>
    <w:p w14:paraId="281466EF" w14:textId="0F2BA408" w:rsidR="00734BCD" w:rsidRDefault="00A6047B" w:rsidP="00801056">
      <w:pPr>
        <w:rPr>
          <w:rFonts w:cs="Times New Roman"/>
        </w:rPr>
      </w:pPr>
      <w:r>
        <w:rPr>
          <w:rFonts w:cs="Times New Roman"/>
        </w:rPr>
        <w:t>Thereby, we only state a short description of those formulas that are used in our evaluation approach which is essentially built up</w:t>
      </w:r>
      <w:r w:rsidR="008F15FB">
        <w:rPr>
          <w:rFonts w:cs="Times New Roman"/>
        </w:rPr>
        <w:t xml:space="preserve"> </w:t>
      </w:r>
      <w:r w:rsidR="00C97610">
        <w:rPr>
          <w:rFonts w:cs="Times New Roman"/>
        </w:rPr>
        <w:t xml:space="preserve">on </w:t>
      </w:r>
      <w:r w:rsidR="008F15FB">
        <w:rPr>
          <w:rFonts w:cs="Times New Roman"/>
        </w:rPr>
        <w:t>existing theory</w:t>
      </w:r>
      <w:r>
        <w:rPr>
          <w:rFonts w:cs="Times New Roman"/>
        </w:rPr>
        <w:t xml:space="preserve">. While the physical relationships are widely known and well documented, this is not always the case for their translations into an evaluation procedure. This might </w:t>
      </w:r>
      <w:r w:rsidR="00E86A3A">
        <w:rPr>
          <w:rFonts w:cs="Times New Roman"/>
        </w:rPr>
        <w:t xml:space="preserve">seem to </w:t>
      </w:r>
      <w:r>
        <w:rPr>
          <w:rFonts w:cs="Times New Roman"/>
        </w:rPr>
        <w:t xml:space="preserve">be a trivial step </w:t>
      </w:r>
      <w:r w:rsidR="00E86A3A">
        <w:rPr>
          <w:rFonts w:cs="Times New Roman"/>
        </w:rPr>
        <w:t>as the physical content is well elaborated</w:t>
      </w:r>
      <w:r w:rsidR="00734BCD">
        <w:rPr>
          <w:rFonts w:cs="Times New Roman"/>
        </w:rPr>
        <w:t xml:space="preserve">. </w:t>
      </w:r>
      <w:r w:rsidR="00E86A3A">
        <w:rPr>
          <w:rFonts w:cs="Times New Roman"/>
        </w:rPr>
        <w:t>H</w:t>
      </w:r>
      <w:r>
        <w:rPr>
          <w:rFonts w:cs="Times New Roman"/>
        </w:rPr>
        <w:t xml:space="preserve">owever, </w:t>
      </w:r>
      <w:r w:rsidR="00734BCD">
        <w:rPr>
          <w:rFonts w:cs="Times New Roman"/>
        </w:rPr>
        <w:t>having a closer look to the physical f</w:t>
      </w:r>
      <w:r w:rsidR="002F2BC4">
        <w:rPr>
          <w:rFonts w:cs="Times New Roman"/>
        </w:rPr>
        <w:t xml:space="preserve">ormalism, it turns out that the overdetermined nature of the system </w:t>
      </w:r>
      <w:r w:rsidR="000F2A21">
        <w:rPr>
          <w:rFonts w:cs="Times New Roman"/>
        </w:rPr>
        <w:t xml:space="preserve">allows several possible </w:t>
      </w:r>
      <w:r w:rsidR="003C1C38">
        <w:rPr>
          <w:rFonts w:cs="Times New Roman"/>
        </w:rPr>
        <w:t xml:space="preserve">evaluation procedures with </w:t>
      </w:r>
      <w:r w:rsidR="000F2A21">
        <w:rPr>
          <w:rFonts w:cs="Times New Roman"/>
        </w:rPr>
        <w:t>different input parameter</w:t>
      </w:r>
      <w:r w:rsidR="008062FD">
        <w:rPr>
          <w:rFonts w:cs="Times New Roman"/>
        </w:rPr>
        <w:t>s.</w:t>
      </w:r>
    </w:p>
    <w:p w14:paraId="5701F98C" w14:textId="4C69CAD1" w:rsidR="0096563C" w:rsidRDefault="00734BCD" w:rsidP="00801056">
      <w:pPr>
        <w:rPr>
          <w:rFonts w:cs="Times New Roman"/>
        </w:rPr>
      </w:pPr>
      <w:r>
        <w:rPr>
          <w:rFonts w:cs="Times New Roman"/>
        </w:rPr>
        <w:t>C</w:t>
      </w:r>
      <w:r w:rsidR="00A6047B">
        <w:rPr>
          <w:rFonts w:cs="Times New Roman"/>
        </w:rPr>
        <w:t>onsidering the number</w:t>
      </w:r>
      <w:r w:rsidR="001905BA">
        <w:rPr>
          <w:rFonts w:cs="Times New Roman"/>
        </w:rPr>
        <w:t xml:space="preserve"> of</w:t>
      </w:r>
      <w:r w:rsidR="00A6047B">
        <w:rPr>
          <w:rFonts w:cs="Times New Roman"/>
        </w:rPr>
        <w:t xml:space="preserve"> different approache</w:t>
      </w:r>
      <w:r w:rsidR="0006306F">
        <w:rPr>
          <w:rFonts w:cs="Times New Roman"/>
        </w:rPr>
        <w:t>s which exist for</w:t>
      </w:r>
      <w:r w:rsidR="00A6047B">
        <w:rPr>
          <w:rFonts w:cs="Times New Roman"/>
        </w:rPr>
        <w:t xml:space="preserve"> calibration</w:t>
      </w:r>
      <w:r w:rsidR="005F7A1A">
        <w:rPr>
          <w:rFonts w:cs="Times New Roman"/>
        </w:rPr>
        <w:t xml:space="preserve"> </w:t>
      </w:r>
      <w:r w:rsidR="00F5533D">
        <w:rPr>
          <w:rFonts w:cs="Times New Roman"/>
        </w:rPr>
        <w:t>[10</w:t>
      </w:r>
      <w:r w:rsidR="00A6047B">
        <w:rPr>
          <w:rFonts w:cs="Times New Roman"/>
        </w:rPr>
        <w:t>,</w:t>
      </w:r>
      <w:r w:rsidR="00F5533D">
        <w:rPr>
          <w:rFonts w:cs="Times New Roman"/>
        </w:rPr>
        <w:t>18]</w:t>
      </w:r>
      <w:r w:rsidR="00231FC3">
        <w:rPr>
          <w:rFonts w:cs="Times New Roman"/>
        </w:rPr>
        <w:t xml:space="preserve"> and their variations in detail</w:t>
      </w:r>
      <w:r w:rsidR="001B10BA">
        <w:rPr>
          <w:rFonts w:cs="Times New Roman"/>
        </w:rPr>
        <w:t>,</w:t>
      </w:r>
      <w:r w:rsidR="00A6047B">
        <w:rPr>
          <w:rFonts w:cs="Times New Roman"/>
        </w:rPr>
        <w:t xml:space="preserve"> the implementation affects </w:t>
      </w:r>
      <w:r w:rsidR="001B10BA">
        <w:rPr>
          <w:rFonts w:cs="Times New Roman"/>
        </w:rPr>
        <w:t xml:space="preserve">not only </w:t>
      </w:r>
      <w:r w:rsidR="00A6047B">
        <w:rPr>
          <w:rFonts w:cs="Times New Roman"/>
        </w:rPr>
        <w:t>the</w:t>
      </w:r>
      <w:r w:rsidR="001B10BA">
        <w:rPr>
          <w:rFonts w:cs="Times New Roman"/>
        </w:rPr>
        <w:t xml:space="preserve"> evaluation but also the required measurement setup and, of course, the </w:t>
      </w:r>
      <w:r w:rsidR="00507B7C">
        <w:rPr>
          <w:rFonts w:cs="Times New Roman"/>
        </w:rPr>
        <w:t>final</w:t>
      </w:r>
      <w:r w:rsidR="00D755A0">
        <w:rPr>
          <w:rFonts w:cs="Times New Roman"/>
        </w:rPr>
        <w:t xml:space="preserve"> measurement</w:t>
      </w:r>
      <w:r w:rsidR="00507B7C">
        <w:rPr>
          <w:rFonts w:cs="Times New Roman"/>
        </w:rPr>
        <w:t xml:space="preserve"> </w:t>
      </w:r>
      <w:r w:rsidR="00DD1737">
        <w:rPr>
          <w:rFonts w:cs="Times New Roman"/>
        </w:rPr>
        <w:t xml:space="preserve">result. The lack of </w:t>
      </w:r>
      <w:r w:rsidR="00D755A0">
        <w:rPr>
          <w:rFonts w:cs="Times New Roman"/>
        </w:rPr>
        <w:t xml:space="preserve">such </w:t>
      </w:r>
      <w:r w:rsidR="00DD1737">
        <w:rPr>
          <w:rFonts w:cs="Times New Roman"/>
        </w:rPr>
        <w:t xml:space="preserve">standardized evaluation procedures impairs the </w:t>
      </w:r>
      <w:r w:rsidR="00D755A0">
        <w:rPr>
          <w:rFonts w:cs="Times New Roman"/>
        </w:rPr>
        <w:t>reproducibility</w:t>
      </w:r>
      <w:r w:rsidR="00B71EC5">
        <w:rPr>
          <w:rFonts w:cs="Times New Roman"/>
        </w:rPr>
        <w:t xml:space="preserve"> of measurements</w:t>
      </w:r>
      <w:r w:rsidR="004B149C">
        <w:rPr>
          <w:rFonts w:cs="Times New Roman"/>
        </w:rPr>
        <w:t xml:space="preserve"> and may be one of the reasons why the analytical characterization potential is not exhausted to its potential up to now </w:t>
      </w:r>
      <w:r w:rsidR="0044773D">
        <w:rPr>
          <w:rFonts w:cs="Times New Roman"/>
        </w:rPr>
        <w:t>[3]</w:t>
      </w:r>
      <w:r w:rsidR="004B149C">
        <w:rPr>
          <w:rFonts w:cs="Times New Roman"/>
        </w:rPr>
        <w:t>.</w:t>
      </w:r>
    </w:p>
    <w:p w14:paraId="01CF4402" w14:textId="49A5ECFD" w:rsidR="0096563C" w:rsidRDefault="0096563C" w:rsidP="00801056">
      <w:pPr>
        <w:rPr>
          <w:rFonts w:cs="Times New Roman"/>
        </w:rPr>
      </w:pPr>
      <w:r>
        <w:rPr>
          <w:rFonts w:cs="Times New Roman"/>
        </w:rPr>
        <w:t>In total</w:t>
      </w:r>
      <w:r w:rsidR="008146F2">
        <w:rPr>
          <w:rFonts w:cs="Times New Roman"/>
        </w:rPr>
        <w:t>,</w:t>
      </w:r>
      <w:r>
        <w:rPr>
          <w:rFonts w:cs="Times New Roman"/>
        </w:rPr>
        <w:t xml:space="preserve"> 5 different calibration </w:t>
      </w:r>
      <w:r w:rsidR="00FB3614">
        <w:rPr>
          <w:rFonts w:cs="Times New Roman"/>
        </w:rPr>
        <w:t>ways</w:t>
      </w:r>
      <w:r w:rsidR="003E739C">
        <w:rPr>
          <w:rFonts w:cs="Times New Roman"/>
        </w:rPr>
        <w:t xml:space="preserve"> are described here briefly. The explicit </w:t>
      </w:r>
      <w:r w:rsidR="00946965">
        <w:rPr>
          <w:rFonts w:cs="Times New Roman"/>
        </w:rPr>
        <w:t>derivation of the underlying formalisms and algorithmic considerations are stated in the supporting information.</w:t>
      </w:r>
    </w:p>
    <w:p w14:paraId="7D819148" w14:textId="77777777" w:rsidR="00C8019E" w:rsidRDefault="00C8019E" w:rsidP="00801056">
      <w:pPr>
        <w:rPr>
          <w:rFonts w:cs="Times New Roman"/>
        </w:rPr>
      </w:pPr>
    </w:p>
    <w:p w14:paraId="0770B388" w14:textId="77777777" w:rsidR="00023526" w:rsidRPr="00F55C1B" w:rsidRDefault="00023526" w:rsidP="00801056">
      <w:pPr>
        <w:rPr>
          <w:rFonts w:cs="Times New Roman"/>
        </w:rPr>
      </w:pPr>
      <w:r>
        <w:rPr>
          <w:rFonts w:cs="Times New Roman"/>
        </w:rPr>
        <w:t>The retention ratio</w:t>
      </w:r>
      <w:r w:rsidR="00F55C1B">
        <w:rPr>
          <w:rFonts w:cs="Times New Roman"/>
        </w:rPr>
        <w:t xml:space="preserve"> </w:t>
      </w:r>
      <w:r w:rsidR="00F55C1B" w:rsidRPr="00F55C1B">
        <w:rPr>
          <w:rFonts w:cs="Times New Roman"/>
          <w:i/>
        </w:rPr>
        <w:t>R</w:t>
      </w:r>
      <w:r w:rsidR="00F55C1B">
        <w:rPr>
          <w:rFonts w:cs="Times New Roman"/>
          <w:i/>
        </w:rPr>
        <w:t xml:space="preserve">, </w:t>
      </w:r>
      <w:r w:rsidR="00F55C1B">
        <w:rPr>
          <w:rFonts w:cs="Times New Roman"/>
        </w:rPr>
        <w:t xml:space="preserve">defined as </w:t>
      </w:r>
    </w:p>
    <w:p w14:paraId="09A421BB" w14:textId="1F7B04B7" w:rsidR="00D237CC" w:rsidRPr="00130A2A" w:rsidRDefault="00D237CC" w:rsidP="002064EC">
      <w:pPr>
        <w:pStyle w:val="TAMainText"/>
      </w:pPr>
      <m:oMath>
        <m:r>
          <m:t>R=</m:t>
        </m:r>
        <m:f>
          <m:fPr>
            <m:ctrlPr/>
          </m:fPr>
          <m:num>
            <m:sSub>
              <m:sSubPr>
                <m:ctrlPr/>
              </m:sSubPr>
              <m:e>
                <m:r>
                  <m:t>t</m:t>
                </m:r>
              </m:e>
              <m:sub>
                <m:r>
                  <w:del w:id="11" w:author="Benedikt" w:date="2020-09-16T22:29:00Z">
                    <m:t>0</m:t>
                  </w:del>
                </m:r>
                <m:r>
                  <w:ins w:id="12" w:author="Benedikt" w:date="2020-09-16T22:29:00Z">
                    <m:t>void</m:t>
                  </w:ins>
                </m:r>
              </m:sub>
            </m:sSub>
          </m:num>
          <m:den>
            <m:sSub>
              <m:sSubPr>
                <m:ctrlPr/>
              </m:sSubPr>
              <m:e>
                <m:r>
                  <m:t>t</m:t>
                </m:r>
              </m:e>
              <m:sub>
                <m:r>
                  <m:rPr>
                    <m:nor/>
                  </m:rPr>
                  <m:t>e</m:t>
                </m:r>
              </m:sub>
            </m:sSub>
          </m:den>
        </m:f>
      </m:oMath>
      <w:r w:rsidR="00BE1D44" w:rsidRPr="00130A2A">
        <w:tab/>
      </w:r>
      <w:r w:rsidR="00BE1D44" w:rsidRPr="00130A2A">
        <w:tab/>
      </w:r>
      <w:r w:rsidR="00AA4D49">
        <w:tab/>
      </w:r>
      <w:r w:rsidR="00084368" w:rsidRPr="00130A2A">
        <w:tab/>
      </w:r>
      <w:r w:rsidR="00084368" w:rsidRPr="00130A2A">
        <w:tab/>
      </w:r>
      <w:r w:rsidR="00D91829">
        <w:t>(2</w:t>
      </w:r>
      <w:r w:rsidR="00BE1D44" w:rsidRPr="00130A2A">
        <w:t>)</w:t>
      </w:r>
    </w:p>
    <w:p w14:paraId="78AECBAD" w14:textId="08B988CD" w:rsidR="00023526" w:rsidRPr="003C43B0" w:rsidDel="00D43F2C" w:rsidRDefault="00F55C1B" w:rsidP="00023526">
      <w:pPr>
        <w:rPr>
          <w:del w:id="13" w:author="Benedikt" w:date="2020-09-16T13:31:00Z"/>
          <w:vertAlign w:val="subscript"/>
        </w:rPr>
      </w:pPr>
      <w:r>
        <w:t xml:space="preserve">with the time of the void peak </w:t>
      </w:r>
      <w:r w:rsidRPr="00F55C1B">
        <w:rPr>
          <w:i/>
        </w:rPr>
        <w:t>t</w:t>
      </w:r>
      <w:del w:id="14" w:author="Benedikt" w:date="2020-09-16T22:29:00Z">
        <w:r w:rsidRPr="00F55C1B" w:rsidDel="0034713C">
          <w:rPr>
            <w:vertAlign w:val="subscript"/>
          </w:rPr>
          <w:delText>0</w:delText>
        </w:r>
      </w:del>
      <w:ins w:id="15" w:author="Benedikt" w:date="2020-09-16T22:29:00Z">
        <w:r w:rsidR="0034713C">
          <w:rPr>
            <w:vertAlign w:val="subscript"/>
          </w:rPr>
          <w:t>void</w:t>
        </w:r>
      </w:ins>
      <w:r>
        <w:t xml:space="preserve"> (</w:t>
      </w:r>
      <w:r w:rsidR="00C74239">
        <w:t>the time which</w:t>
      </w:r>
      <w:r w:rsidR="00EF5F24">
        <w:t xml:space="preserve"> is required for a</w:t>
      </w:r>
      <w:r w:rsidR="00C74239">
        <w:t xml:space="preserve"> particle to travel if no retention occurs</w:t>
      </w:r>
      <w:r>
        <w:t>)</w:t>
      </w:r>
      <w:r w:rsidR="00A878E0">
        <w:t xml:space="preserve"> and any possible point of time during the evaluation</w:t>
      </w:r>
      <w:r w:rsidR="00231E45">
        <w:t>)</w:t>
      </w:r>
      <w:ins w:id="16" w:author="Benedikt" w:date="2020-09-16T13:06:00Z">
        <w:r w:rsidR="006568A7">
          <w:t xml:space="preserve"> and </w:t>
        </w:r>
      </w:ins>
      <w:ins w:id="17" w:author="Benedikt" w:date="2020-09-16T13:31:00Z">
        <w:r w:rsidR="00D43F2C">
          <w:t xml:space="preserve"> the time of</w:t>
        </w:r>
      </w:ins>
      <w:ins w:id="18" w:author="Benedikt" w:date="2020-09-16T13:34:00Z">
        <w:r w:rsidR="00E42024">
          <w:t xml:space="preserve"> sample</w:t>
        </w:r>
      </w:ins>
      <w:ins w:id="19" w:author="Benedikt" w:date="2020-09-16T13:31:00Z">
        <w:r w:rsidR="00D43F2C">
          <w:t xml:space="preserve"> elution </w:t>
        </w:r>
        <w:r w:rsidR="00D43F2C" w:rsidRPr="003C43B0">
          <w:rPr>
            <w:i/>
          </w:rPr>
          <w:t>t</w:t>
        </w:r>
        <w:r w:rsidR="00D43F2C" w:rsidRPr="003C43B0">
          <w:rPr>
            <w:vertAlign w:val="subscript"/>
          </w:rPr>
          <w:t>e</w:t>
        </w:r>
      </w:ins>
      <w:del w:id="20" w:author="Benedikt" w:date="2020-09-16T13:06:00Z">
        <w:r w:rsidDel="006568A7">
          <w:delText>.</w:delText>
        </w:r>
      </w:del>
    </w:p>
    <w:p w14:paraId="64C8AB1A" w14:textId="2341CB00" w:rsidR="00C123D4" w:rsidRPr="00F321A0" w:rsidRDefault="00D43F2C" w:rsidP="00023526">
      <w:ins w:id="21" w:author="Benedikt" w:date="2020-09-16T13:32:00Z">
        <w:r>
          <w:t>.</w:t>
        </w:r>
        <w:r w:rsidR="00A275BC">
          <w:t xml:space="preserve"> </w:t>
        </w:r>
      </w:ins>
      <w:r w:rsidR="00C123D4">
        <w:t xml:space="preserve">This is connected to the </w:t>
      </w:r>
      <w:r w:rsidR="006C6450">
        <w:t xml:space="preserve">relative mean layer distance </w:t>
      </w:r>
      <w:r w:rsidR="00F321A0" w:rsidRPr="00F321A0">
        <w:rPr>
          <w:i/>
          <w:lang w:val="el-GR"/>
        </w:rPr>
        <w:t>λ</w:t>
      </w:r>
      <w:r w:rsidR="00F321A0">
        <w:rPr>
          <w:lang w:val="el-GR"/>
        </w:rPr>
        <w:t xml:space="preserve"> </w:t>
      </w:r>
      <w:r w:rsidR="00F321A0">
        <w:t>by the classical FFF retention equation:</w:t>
      </w:r>
    </w:p>
    <w:p w14:paraId="0158F61E" w14:textId="77777777" w:rsidR="00BE1D44" w:rsidRPr="00BE1D44" w:rsidRDefault="00C123D4" w:rsidP="002064EC">
      <w:pPr>
        <w:pStyle w:val="TAMainText"/>
        <w:rPr>
          <w:rFonts w:ascii="Times New Roman" w:eastAsiaTheme="minorEastAsia" w:hAnsi="Times New Roman" w:cstheme="minorBidi"/>
        </w:rPr>
      </w:pPr>
      <m:oMath>
        <m:r>
          <m:t>R=6λ⋅</m:t>
        </m:r>
        <m:func>
          <m:funcPr>
            <m:ctrlPr/>
          </m:funcPr>
          <m:fName>
            <m:r>
              <m:t>(</m:t>
            </m:r>
            <m:r>
              <m:rPr>
                <m:nor/>
              </m:rPr>
              <m:t>coth</m:t>
            </m:r>
          </m:fName>
          <m:e>
            <m:d>
              <m:dPr>
                <m:ctrlPr>
                  <w:rPr>
                    <w:lang w:val="el-GR"/>
                  </w:rPr>
                </m:ctrlPr>
              </m:dPr>
              <m:e>
                <m:f>
                  <m:fPr>
                    <m:ctrlPr>
                      <w:rPr>
                        <w:lang w:val="el-GR"/>
                      </w:rPr>
                    </m:ctrlPr>
                  </m:fPr>
                  <m:num>
                    <m:r>
                      <w:rPr>
                        <w:lang w:val="el-GR"/>
                      </w:rPr>
                      <m:t>1</m:t>
                    </m:r>
                  </m:num>
                  <m:den>
                    <m:r>
                      <w:rPr>
                        <w:lang w:val="el-GR"/>
                      </w:rPr>
                      <m:t>2λ</m:t>
                    </m:r>
                  </m:den>
                </m:f>
              </m:e>
            </m:d>
            <m:r>
              <w:rPr>
                <w:lang w:val="el-GR"/>
              </w:rPr>
              <m:t>-2λ)</m:t>
            </m:r>
          </m:e>
        </m:func>
      </m:oMath>
      <w:r w:rsidR="00BE1D44">
        <w:rPr>
          <w:rFonts w:ascii="Times New Roman" w:eastAsiaTheme="minorEastAsia" w:hAnsi="Times New Roman" w:cstheme="minorBidi"/>
        </w:rPr>
        <w:tab/>
      </w:r>
      <w:r w:rsidR="004E6887">
        <w:rPr>
          <w:rFonts w:ascii="Times New Roman" w:eastAsiaTheme="minorEastAsia" w:hAnsi="Times New Roman" w:cstheme="minorBidi"/>
        </w:rPr>
        <w:t>,</w:t>
      </w:r>
      <w:r w:rsidR="00BE1D44">
        <w:rPr>
          <w:rFonts w:ascii="Times New Roman" w:eastAsiaTheme="minorEastAsia" w:hAnsi="Times New Roman" w:cstheme="minorBidi"/>
        </w:rPr>
        <w:tab/>
      </w:r>
      <w:r w:rsidR="00D91829">
        <w:t>(3</w:t>
      </w:r>
      <w:r w:rsidR="00BE1D44" w:rsidRPr="00130A2A">
        <w:t>)</w:t>
      </w:r>
    </w:p>
    <w:p w14:paraId="4CE67F11" w14:textId="6E938989" w:rsidR="004E6887" w:rsidRDefault="00890626" w:rsidP="00023526">
      <w:r>
        <w:t>which is often simplified to</w:t>
      </w:r>
    </w:p>
    <w:p w14:paraId="41A5826C" w14:textId="77777777" w:rsidR="004E6887" w:rsidRPr="00BE1D44" w:rsidRDefault="00B01482" w:rsidP="002064EC">
      <w:pPr>
        <w:pStyle w:val="TAMainText"/>
        <w:rPr>
          <w:rFonts w:ascii="Times New Roman" w:eastAsiaTheme="minorEastAsia" w:hAnsi="Times New Roman" w:cstheme="minorBidi"/>
        </w:rPr>
      </w:pPr>
      <m:oMath>
        <m:sSub>
          <m:sSubPr>
            <m:ctrlPr/>
          </m:sSubPr>
          <m:e>
            <m:r>
              <m:t>R</m:t>
            </m:r>
          </m:e>
          <m:sub>
            <m:r>
              <m:rPr>
                <m:nor/>
              </m:rPr>
              <m:t>approx</m:t>
            </m:r>
          </m:sub>
        </m:sSub>
        <m:r>
          <m:t>=6λ</m:t>
        </m:r>
      </m:oMath>
      <w:r w:rsidR="00054B49">
        <w:rPr>
          <w:rFonts w:ascii="Times New Roman" w:eastAsiaTheme="minorEastAsia" w:hAnsi="Times New Roman" w:cstheme="minorBidi"/>
        </w:rPr>
        <w:tab/>
        <w:t>.</w:t>
      </w:r>
      <w:r w:rsidR="002378AF">
        <w:rPr>
          <w:rFonts w:ascii="Times New Roman" w:eastAsiaTheme="minorEastAsia" w:hAnsi="Times New Roman" w:cstheme="minorBidi"/>
        </w:rPr>
        <w:tab/>
      </w:r>
      <w:r w:rsidR="002378AF">
        <w:rPr>
          <w:rFonts w:ascii="Times New Roman" w:eastAsiaTheme="minorEastAsia" w:hAnsi="Times New Roman" w:cstheme="minorBidi"/>
        </w:rPr>
        <w:tab/>
      </w:r>
      <w:r w:rsidR="004E6887">
        <w:rPr>
          <w:rFonts w:ascii="Times New Roman" w:eastAsiaTheme="minorEastAsia" w:hAnsi="Times New Roman" w:cstheme="minorBidi"/>
        </w:rPr>
        <w:tab/>
      </w:r>
      <w:r w:rsidR="004E6887" w:rsidRPr="00130A2A">
        <w:t>(</w:t>
      </w:r>
      <w:r w:rsidR="00D91829">
        <w:t>4</w:t>
      </w:r>
      <w:r w:rsidR="004E6887" w:rsidRPr="00130A2A">
        <w:t>)</w:t>
      </w:r>
    </w:p>
    <w:p w14:paraId="058946F9" w14:textId="77777777" w:rsidR="004E6887" w:rsidRDefault="004E6887" w:rsidP="00023526"/>
    <w:p w14:paraId="7E747AD9" w14:textId="5D3187A6" w:rsidR="00C123D4" w:rsidRPr="00F321A0" w:rsidRDefault="00393EF6" w:rsidP="00023526">
      <w:ins w:id="22" w:author="Benedikt" w:date="2020-09-16T14:12:00Z">
        <w:r>
          <w:t xml:space="preserve">The primary </w:t>
        </w:r>
      </w:ins>
      <w:ins w:id="23" w:author="Benedikt" w:date="2020-09-16T14:16:00Z">
        <w:r>
          <w:t xml:space="preserve">separation size of AF4 is the translational diffusion coefficient </w:t>
        </w:r>
        <w:r w:rsidRPr="003C43B0">
          <w:rPr>
            <w:i/>
          </w:rPr>
          <w:t>D</w:t>
        </w:r>
      </w:ins>
      <w:ins w:id="24" w:author="Benedikt" w:date="2020-09-16T14:17:00Z">
        <w:r w:rsidRPr="003C43B0">
          <w:t>.</w:t>
        </w:r>
      </w:ins>
      <w:ins w:id="25" w:author="Benedikt" w:date="2020-09-16T14:26:00Z">
        <w:r w:rsidR="00FC7DA3">
          <w:t xml:space="preserve"> </w:t>
        </w:r>
      </w:ins>
      <w:r w:rsidR="00F321A0">
        <w:t>For AF4, the</w:t>
      </w:r>
      <w:r w:rsidR="00231E45">
        <w:t xml:space="preserve"> relevant</w:t>
      </w:r>
      <w:r w:rsidR="00F321A0">
        <w:t xml:space="preserve"> correlation of </w:t>
      </w:r>
      <w:r w:rsidR="00F321A0" w:rsidRPr="00F321A0">
        <w:rPr>
          <w:i/>
          <w:lang w:val="el-GR"/>
        </w:rPr>
        <w:t>λ</w:t>
      </w:r>
      <w:r w:rsidR="00F321A0">
        <w:rPr>
          <w:i/>
          <w:lang w:val="el-GR"/>
        </w:rPr>
        <w:t xml:space="preserve"> </w:t>
      </w:r>
      <w:r w:rsidR="00231E45">
        <w:t xml:space="preserve">and </w:t>
      </w:r>
      <w:r w:rsidR="00231E45" w:rsidRPr="00231E45">
        <w:rPr>
          <w:i/>
        </w:rPr>
        <w:t>D</w:t>
      </w:r>
      <w:r w:rsidR="00231E45">
        <w:t xml:space="preserve"> has been elaborated</w:t>
      </w:r>
      <w:r w:rsidR="00AF2128">
        <w:t xml:space="preserve"> </w:t>
      </w:r>
      <w:r w:rsidR="00997DC9">
        <w:t>[1]</w:t>
      </w:r>
      <w:r w:rsidR="00231E45">
        <w:t xml:space="preserve"> as</w:t>
      </w:r>
    </w:p>
    <w:p w14:paraId="5599C01B" w14:textId="77777777" w:rsidR="00D237CC" w:rsidRPr="00084368" w:rsidRDefault="00D237CC" w:rsidP="002064EC">
      <w:pPr>
        <w:pStyle w:val="TAMainText"/>
        <w:rPr>
          <w:rFonts w:ascii="Times New Roman" w:eastAsiaTheme="minorEastAsia" w:hAnsi="Times New Roman" w:cstheme="minorBidi"/>
        </w:rPr>
      </w:pPr>
      <m:oMath>
        <m:r>
          <m:t>λ=</m:t>
        </m:r>
        <m:f>
          <m:fPr>
            <m:ctrlPr/>
          </m:fPr>
          <m:num>
            <m:r>
              <m:t>D⋅</m:t>
            </m:r>
            <m:sSup>
              <m:sSupPr>
                <m:ctrlPr/>
              </m:sSupPr>
              <m:e>
                <m:r>
                  <m:t>V</m:t>
                </m:r>
              </m:e>
              <m:sup>
                <m:r>
                  <m:t>0</m:t>
                </m:r>
              </m:sup>
            </m:sSup>
          </m:num>
          <m:den>
            <m:sSub>
              <m:sSubPr>
                <m:ctrlPr/>
              </m:sSubPr>
              <m:e>
                <m:r>
                  <m:t>V</m:t>
                </m:r>
              </m:e>
              <m:sub>
                <m:r>
                  <m:rPr>
                    <m:nor/>
                  </m:rPr>
                  <m:t>c</m:t>
                </m:r>
              </m:sub>
            </m:sSub>
            <m:r>
              <m:t>⋅</m:t>
            </m:r>
            <m:sSup>
              <m:sSupPr>
                <m:ctrlPr/>
              </m:sSupPr>
              <m:e>
                <m:r>
                  <m:t>w</m:t>
                </m:r>
              </m:e>
              <m:sup>
                <m:r>
                  <m:t>2</m:t>
                </m:r>
              </m:sup>
            </m:sSup>
          </m:den>
        </m:f>
        <m:r>
          <m:t xml:space="preserve"> </m:t>
        </m:r>
      </m:oMath>
      <w:r w:rsidR="002C579A">
        <w:tab/>
      </w:r>
      <w:r w:rsidR="00B81E61">
        <w:t>.</w:t>
      </w:r>
      <w:r w:rsidR="00BE1D44">
        <w:tab/>
      </w:r>
      <w:r w:rsidR="00BE1D44">
        <w:tab/>
      </w:r>
      <w:r w:rsidR="00BE1D44">
        <w:tab/>
      </w:r>
      <w:r w:rsidR="00BE1D44" w:rsidRPr="00130A2A">
        <w:t>(</w:t>
      </w:r>
      <w:r w:rsidR="00D91829">
        <w:t>5</w:t>
      </w:r>
      <w:r w:rsidR="00BE1D44" w:rsidRPr="00130A2A">
        <w:t>)</w:t>
      </w:r>
    </w:p>
    <w:p w14:paraId="70BC6121" w14:textId="57886864" w:rsidR="001C4769" w:rsidRDefault="00C165D7" w:rsidP="00801056">
      <w:pPr>
        <w:rPr>
          <w:ins w:id="26" w:author="Benedikt" w:date="2020-09-16T19:35:00Z"/>
        </w:rPr>
      </w:pPr>
      <w:r>
        <w:t>For a typical AF4 measurement t</w:t>
      </w:r>
      <w:r w:rsidR="00AF2128">
        <w:t xml:space="preserve">he channel volume </w:t>
      </w:r>
      <w:r w:rsidR="00AF2128" w:rsidRPr="00AF2128">
        <w:rPr>
          <w:i/>
        </w:rPr>
        <w:t>V</w:t>
      </w:r>
      <w:r w:rsidR="00AF2128">
        <w:softHyphen/>
      </w:r>
      <w:r w:rsidR="00AF2128" w:rsidRPr="00AF2128">
        <w:rPr>
          <w:vertAlign w:val="superscript"/>
        </w:rPr>
        <w:t>0</w:t>
      </w:r>
      <w:r w:rsidR="00AF2128">
        <w:rPr>
          <w:vertAlign w:val="superscript"/>
        </w:rPr>
        <w:softHyphen/>
        <w:t xml:space="preserve"> </w:t>
      </w:r>
      <w:r>
        <w:t xml:space="preserve">and the channel </w:t>
      </w:r>
      <w:r w:rsidR="003A209A">
        <w:t>width</w:t>
      </w:r>
      <w:r>
        <w:t xml:space="preserve"> </w:t>
      </w:r>
      <w:r w:rsidRPr="00C165D7">
        <w:rPr>
          <w:i/>
        </w:rPr>
        <w:t>w</w:t>
      </w:r>
      <w:r>
        <w:t xml:space="preserve"> are </w:t>
      </w:r>
      <w:r w:rsidR="00963D45">
        <w:t>critical s</w:t>
      </w:r>
      <w:r w:rsidR="005F7A1A">
        <w:t>izes for the evaluation.</w:t>
      </w:r>
      <w:del w:id="27" w:author="Benedikt" w:date="2020-09-16T22:30:00Z">
        <w:r w:rsidR="00F839AD" w:rsidDel="00422A97">
          <w:delText xml:space="preserve"> </w:delText>
        </w:r>
      </w:del>
    </w:p>
    <w:p w14:paraId="6378A9CB" w14:textId="298402AC" w:rsidR="00817597" w:rsidRDefault="00F839AD" w:rsidP="00801056">
      <w:r>
        <w:t>Recently</w:t>
      </w:r>
      <w:r w:rsidR="00091353">
        <w:t>,</w:t>
      </w:r>
      <w:r>
        <w:t xml:space="preserve"> we </w:t>
      </w:r>
      <w:r w:rsidR="00505077">
        <w:t>used</w:t>
      </w:r>
      <w:r>
        <w:t xml:space="preserve"> a calibration method </w:t>
      </w:r>
      <w:r w:rsidR="00C31491">
        <w:t>[22]</w:t>
      </w:r>
      <w:r>
        <w:t xml:space="preserve"> that makes use of the volume calculation as reported by </w:t>
      </w:r>
      <w:r w:rsidR="006F0E35">
        <w:t>Wahlund</w:t>
      </w:r>
      <w:r w:rsidR="007E392E">
        <w:t xml:space="preserve"> </w:t>
      </w:r>
      <w:r w:rsidR="00F1306D">
        <w:t xml:space="preserve">and Giddings </w:t>
      </w:r>
      <w:r w:rsidR="00554B5B">
        <w:t>[</w:t>
      </w:r>
      <w:r w:rsidR="007E392E">
        <w:t>1</w:t>
      </w:r>
      <w:r w:rsidR="00554B5B">
        <w:t xml:space="preserve">] </w:t>
      </w:r>
      <w:r w:rsidR="00505077">
        <w:t xml:space="preserve">and then adjusts </w:t>
      </w:r>
      <w:r w:rsidR="00505077" w:rsidRPr="00505077">
        <w:rPr>
          <w:i/>
        </w:rPr>
        <w:t>w</w:t>
      </w:r>
      <w:r w:rsidR="00505077">
        <w:t xml:space="preserve"> </w:t>
      </w:r>
      <w:r w:rsidR="00CA7CBD">
        <w:t xml:space="preserve">by </w:t>
      </w:r>
      <w:r w:rsidR="00D072E8">
        <w:t xml:space="preserve">a simple </w:t>
      </w:r>
      <w:r w:rsidR="00CA7CBD">
        <w:t>bisection accordingly</w:t>
      </w:r>
      <w:r w:rsidR="00505077">
        <w:t xml:space="preserve"> </w:t>
      </w:r>
      <w:r w:rsidR="00A20BD3">
        <w:t>to</w:t>
      </w:r>
      <w:r w:rsidR="003814C3">
        <w:t xml:space="preserve"> </w:t>
      </w:r>
      <w:r w:rsidR="008C164C">
        <w:t>E</w:t>
      </w:r>
      <w:r w:rsidR="00FA793B">
        <w:t xml:space="preserve">q. </w:t>
      </w:r>
      <w:r w:rsidR="002329DE">
        <w:t>(</w:t>
      </w:r>
      <w:r w:rsidR="002378AF">
        <w:t>3</w:t>
      </w:r>
      <w:r w:rsidR="002329DE">
        <w:t>) and (</w:t>
      </w:r>
      <w:r w:rsidR="002378AF">
        <w:t>4</w:t>
      </w:r>
      <w:r w:rsidR="002329DE">
        <w:t>)</w:t>
      </w:r>
      <w:r w:rsidR="00E821F8">
        <w:t>.</w:t>
      </w:r>
      <w:r w:rsidR="00FA793B">
        <w:t xml:space="preserve"> </w:t>
      </w:r>
      <w:r w:rsidR="00091353">
        <w:t xml:space="preserve">A similar method was reported </w:t>
      </w:r>
      <w:r w:rsidR="007E64D3">
        <w:t>indepen</w:t>
      </w:r>
      <w:r w:rsidR="00C93ED0">
        <w:t>den</w:t>
      </w:r>
      <w:r w:rsidR="007E64D3">
        <w:t>tly</w:t>
      </w:r>
      <w:ins w:id="28" w:author="Benedikt" w:date="2020-09-16T13:45:00Z">
        <w:r w:rsidR="00817597">
          <w:t xml:space="preserve"> before </w:t>
        </w:r>
      </w:ins>
      <w:r w:rsidR="00997DC9">
        <w:t>[</w:t>
      </w:r>
      <w:del w:id="29" w:author="Benedikt" w:date="2020-09-16T14:06:00Z">
        <w:r w:rsidR="00997DC9" w:rsidDel="009645CB">
          <w:delText>20,</w:delText>
        </w:r>
      </w:del>
      <w:r w:rsidR="00997DC9">
        <w:t>2</w:t>
      </w:r>
      <w:ins w:id="30" w:author="Benedikt" w:date="2020-09-16T14:06:00Z">
        <w:r w:rsidR="009645CB">
          <w:t>,20</w:t>
        </w:r>
      </w:ins>
      <w:r w:rsidR="00997DC9">
        <w:t>].</w:t>
      </w:r>
      <w:ins w:id="31" w:author="Benedikt" w:date="2020-09-16T13:45:00Z">
        <w:r w:rsidR="00817597">
          <w:t xml:space="preserve"> This formalism does not includ</w:t>
        </w:r>
        <w:r w:rsidR="004751B6">
          <w:t>e th</w:t>
        </w:r>
        <w:r w:rsidR="00044D42">
          <w:t>e steric effect which has</w:t>
        </w:r>
        <w:r w:rsidR="008234FA">
          <w:t xml:space="preserve"> to be considered for larger particles.</w:t>
        </w:r>
      </w:ins>
      <w:ins w:id="32" w:author="Benedikt" w:date="2020-09-16T14:03:00Z">
        <w:r w:rsidR="00FB2F91">
          <w:t xml:space="preserve"> This can be quantified </w:t>
        </w:r>
        <w:r w:rsidR="00315196">
          <w:t xml:space="preserve">by a more refined version of </w:t>
        </w:r>
      </w:ins>
      <w:ins w:id="33" w:author="Benedikt" w:date="2020-09-16T14:04:00Z">
        <w:r w:rsidR="008717BC">
          <w:t>E</w:t>
        </w:r>
      </w:ins>
      <w:ins w:id="34" w:author="Benedikt" w:date="2020-09-16T14:03:00Z">
        <w:r w:rsidR="00315196">
          <w:t xml:space="preserve">q. </w:t>
        </w:r>
      </w:ins>
      <w:ins w:id="35" w:author="Benedikt" w:date="2020-09-16T14:05:00Z">
        <w:r w:rsidR="008717BC">
          <w:t>(</w:t>
        </w:r>
      </w:ins>
      <w:ins w:id="36" w:author="Benedikt" w:date="2020-09-16T14:03:00Z">
        <w:r w:rsidR="00315196">
          <w:t>3</w:t>
        </w:r>
      </w:ins>
      <w:ins w:id="37" w:author="Benedikt" w:date="2020-09-16T14:05:00Z">
        <w:r w:rsidR="008717BC">
          <w:t>)</w:t>
        </w:r>
      </w:ins>
      <w:ins w:id="38" w:author="Benedikt" w:date="2020-09-16T14:03:00Z">
        <w:r w:rsidR="00315196">
          <w:t>.</w:t>
        </w:r>
      </w:ins>
      <w:ins w:id="39" w:author="Benedikt" w:date="2020-09-16T14:31:00Z">
        <w:r w:rsidR="004F1D6B">
          <w:t xml:space="preserve"> </w:t>
        </w:r>
      </w:ins>
      <w:ins w:id="40" w:author="Benedikt" w:date="2020-09-16T14:03:00Z">
        <w:r w:rsidR="00315196">
          <w:t>[</w:t>
        </w:r>
      </w:ins>
      <w:ins w:id="41" w:author="Benedikt" w:date="2020-09-25T17:19:00Z">
        <w:r w:rsidR="00933EB4">
          <w:t>23</w:t>
        </w:r>
      </w:ins>
      <w:ins w:id="42" w:author="Benedikt" w:date="2020-09-16T14:03:00Z">
        <w:r w:rsidR="00315196">
          <w:t>]</w:t>
        </w:r>
      </w:ins>
      <w:ins w:id="43" w:author="Benedikt" w:date="2020-09-16T14:04:00Z">
        <w:r w:rsidR="003B38C9">
          <w:t xml:space="preserve"> An overview over possible </w:t>
        </w:r>
        <w:r w:rsidR="008717BC">
          <w:t xml:space="preserve">“levels of sophistication” of </w:t>
        </w:r>
      </w:ins>
      <w:ins w:id="44" w:author="Benedikt" w:date="2020-09-16T14:05:00Z">
        <w:r w:rsidR="008717BC">
          <w:t>variants of Eq. (3) has been given by H</w:t>
        </w:r>
      </w:ins>
      <w:ins w:id="45" w:author="Benedikt" w:date="2020-09-16T14:06:00Z">
        <w:r w:rsidR="008717BC" w:rsidRPr="003C43B0">
          <w:rPr>
            <w:iCs/>
          </w:rPr>
          <w:t>å</w:t>
        </w:r>
      </w:ins>
      <w:ins w:id="46" w:author="Benedikt" w:date="2020-09-16T14:05:00Z">
        <w:r w:rsidR="008717BC">
          <w:t>kansson et al.</w:t>
        </w:r>
      </w:ins>
      <w:ins w:id="47" w:author="Benedikt" w:date="2020-09-16T14:06:00Z">
        <w:r w:rsidR="009645CB">
          <w:t xml:space="preserve"> [20]</w:t>
        </w:r>
      </w:ins>
    </w:p>
    <w:p w14:paraId="3D1C5D69" w14:textId="6A72E97F" w:rsidR="00FE1D09" w:rsidRDefault="004E6887" w:rsidP="00801056">
      <w:r>
        <w:t xml:space="preserve">Fig. 2 shows </w:t>
      </w:r>
      <w:r w:rsidR="00AD2D21">
        <w:t xml:space="preserve">that </w:t>
      </w:r>
      <w:r>
        <w:t xml:space="preserve">bisection </w:t>
      </w:r>
      <w:r w:rsidR="002269AD">
        <w:t xml:space="preserve">is </w:t>
      </w:r>
      <w:r w:rsidR="006B7365">
        <w:t xml:space="preserve">easily </w:t>
      </w:r>
      <w:r w:rsidR="002269AD">
        <w:t xml:space="preserve">applicable due to the </w:t>
      </w:r>
      <w:r w:rsidR="002269AD" w:rsidRPr="00646471">
        <w:t xml:space="preserve">strict </w:t>
      </w:r>
      <w:ins w:id="48" w:author="Benedikt" w:date="2020-09-16T15:30:00Z">
        <w:r w:rsidR="00646471">
          <w:t xml:space="preserve">monotonicity </w:t>
        </w:r>
      </w:ins>
      <w:del w:id="49" w:author="Benedikt" w:date="2020-09-16T15:30:00Z">
        <w:r w:rsidR="002269AD" w:rsidRPr="00646471" w:rsidDel="00646471">
          <w:delText>monotony</w:delText>
        </w:r>
        <w:r w:rsidR="002269AD" w:rsidDel="00646471">
          <w:delText xml:space="preserve"> </w:delText>
        </w:r>
      </w:del>
      <w:r w:rsidR="002269AD">
        <w:t>of the retention eq</w:t>
      </w:r>
      <w:r w:rsidR="00D2506F">
        <w:t>uation within the relevant scop</w:t>
      </w:r>
      <w:r w:rsidR="0024310B">
        <w:t>e and sufficient for being used on modern CPU</w:t>
      </w:r>
      <w:r w:rsidR="00A33D46">
        <w:t>s</w:t>
      </w:r>
      <w:r w:rsidR="002269AD">
        <w:t>.</w:t>
      </w:r>
      <w:r w:rsidR="0024310B">
        <w:t xml:space="preserve"> It can be replaced by </w:t>
      </w:r>
      <w:r w:rsidR="00975747">
        <w:t xml:space="preserve">an even </w:t>
      </w:r>
      <w:r w:rsidR="00EC2F29">
        <w:t>more efficient</w:t>
      </w:r>
      <w:r w:rsidR="0024310B">
        <w:t xml:space="preserve"> conversion if required</w:t>
      </w:r>
      <w:ins w:id="50" w:author="Benedikt" w:date="2020-09-16T14:34:00Z">
        <w:r w:rsidR="00DE06E2">
          <w:t xml:space="preserve"> </w:t>
        </w:r>
      </w:ins>
      <w:r w:rsidR="00997DC9">
        <w:t>[2</w:t>
      </w:r>
      <w:ins w:id="51" w:author="Benedikt" w:date="2020-09-25T17:19:00Z">
        <w:r w:rsidR="00933EB4">
          <w:t>4</w:t>
        </w:r>
      </w:ins>
      <w:del w:id="52" w:author="Benedikt" w:date="2020-09-25T17:19:00Z">
        <w:r w:rsidR="00ED308E" w:rsidDel="00933EB4">
          <w:delText>3</w:delText>
        </w:r>
      </w:del>
      <w:r w:rsidR="00997DC9">
        <w:t>]</w:t>
      </w:r>
      <w:r w:rsidR="0024310B">
        <w:t>.</w:t>
      </w:r>
      <w:r w:rsidR="00A6085A">
        <w:t xml:space="preserve"> </w:t>
      </w:r>
      <w:del w:id="53" w:author="Benedikt" w:date="2020-09-16T14:34:00Z">
        <w:r w:rsidR="00A6085A" w:rsidDel="00DE06E2">
          <w:delText>Here, t</w:delText>
        </w:r>
      </w:del>
      <w:ins w:id="54" w:author="Benedikt" w:date="2020-09-16T14:34:00Z">
        <w:r w:rsidR="00DE06E2">
          <w:t>T</w:t>
        </w:r>
      </w:ins>
      <w:r w:rsidR="00A6085A">
        <w:t>he</w:t>
      </w:r>
      <w:r w:rsidR="00A32157">
        <w:t xml:space="preserve"> separation</w:t>
      </w:r>
      <w:r w:rsidR="00A6085A">
        <w:t xml:space="preserve"> volume </w:t>
      </w:r>
      <w:r w:rsidR="00A6085A" w:rsidRPr="00E228DB">
        <w:rPr>
          <w:i/>
        </w:rPr>
        <w:t>V</w:t>
      </w:r>
      <w:r w:rsidR="00A6085A" w:rsidRPr="00E228DB">
        <w:rPr>
          <w:vertAlign w:val="superscript"/>
        </w:rPr>
        <w:t>0</w:t>
      </w:r>
      <w:r w:rsidR="00A6085A">
        <w:t xml:space="preserve"> is estimated </w:t>
      </w:r>
      <w:r w:rsidR="00F7608E">
        <w:t>according</w:t>
      </w:r>
      <w:r w:rsidR="00A6085A">
        <w:t xml:space="preserve"> to </w:t>
      </w:r>
      <w:r w:rsidR="00E34320">
        <w:t>[1]</w:t>
      </w:r>
      <w:ins w:id="55" w:author="Benedikt" w:date="2020-09-16T14:35:00Z">
        <w:r w:rsidR="006E271E">
          <w:t>:</w:t>
        </w:r>
      </w:ins>
    </w:p>
    <w:p w14:paraId="04386236" w14:textId="11B6CE27" w:rsidR="005C7F23" w:rsidRPr="00084368" w:rsidDel="00DE06E2" w:rsidRDefault="005C7F23" w:rsidP="002064EC">
      <w:pPr>
        <w:pStyle w:val="TAMainText"/>
        <w:rPr>
          <w:del w:id="56" w:author="Benedikt" w:date="2020-09-16T14:33:00Z"/>
          <w:rFonts w:ascii="Times New Roman" w:eastAsiaTheme="minorEastAsia" w:hAnsi="Times New Roman" w:cstheme="minorBidi"/>
        </w:rPr>
      </w:pPr>
      <m:oMath>
        <m:r>
          <w:del w:id="57" w:author="Benedikt" w:date="2020-09-16T14:33:00Z">
            <m:t>λ=</m:t>
          </w:del>
        </m:r>
        <m:f>
          <m:fPr>
            <m:ctrlPr>
              <w:del w:id="58" w:author="Benedikt" w:date="2020-09-16T14:33:00Z">
                <w:rPr/>
              </w:del>
            </m:ctrlPr>
          </m:fPr>
          <m:num>
            <m:sSup>
              <m:sSupPr>
                <m:ctrlPr>
                  <w:del w:id="59" w:author="Benedikt" w:date="2020-09-16T14:33:00Z">
                    <w:rPr/>
                  </w:del>
                </m:ctrlPr>
              </m:sSupPr>
              <m:e>
                <m:r>
                  <w:del w:id="60" w:author="Benedikt" w:date="2020-09-16T14:33:00Z">
                    <m:t>V</m:t>
                  </w:del>
                </m:r>
              </m:e>
              <m:sup>
                <m:r>
                  <w:del w:id="61" w:author="Benedikt" w:date="2020-09-16T14:33:00Z">
                    <m:t>0</m:t>
                  </w:del>
                </m:r>
              </m:sup>
            </m:sSup>
          </m:num>
          <m:den>
            <m:sSub>
              <m:sSubPr>
                <m:ctrlPr>
                  <w:del w:id="62" w:author="Benedikt" w:date="2020-09-16T14:33:00Z">
                    <w:rPr/>
                  </w:del>
                </m:ctrlPr>
              </m:sSubPr>
              <m:e>
                <m:r>
                  <w:del w:id="63" w:author="Benedikt" w:date="2020-09-16T14:33:00Z">
                    <m:t>V</m:t>
                  </w:del>
                </m:r>
              </m:e>
              <m:sub>
                <m:r>
                  <w:del w:id="64" w:author="Benedikt" w:date="2020-09-16T14:33:00Z">
                    <m:rPr>
                      <m:nor/>
                    </m:rPr>
                    <m:t>c</m:t>
                  </w:del>
                </m:r>
              </m:sub>
            </m:sSub>
            <m:r>
              <w:del w:id="65" w:author="Benedikt" w:date="2020-09-16T14:33:00Z">
                <m:t>⋅</m:t>
              </w:del>
            </m:r>
            <m:sSup>
              <m:sSupPr>
                <m:ctrlPr>
                  <w:del w:id="66" w:author="Benedikt" w:date="2020-09-16T14:33:00Z">
                    <w:rPr/>
                  </w:del>
                </m:ctrlPr>
              </m:sSupPr>
              <m:e>
                <m:r>
                  <w:del w:id="67" w:author="Benedikt" w:date="2020-09-16T14:33:00Z">
                    <m:t>w</m:t>
                  </w:del>
                </m:r>
              </m:e>
              <m:sup>
                <m:r>
                  <w:del w:id="68" w:author="Benedikt" w:date="2020-09-16T14:33:00Z">
                    <m:t>2</m:t>
                  </w:del>
                </m:r>
              </m:sup>
            </m:sSup>
          </m:den>
        </m:f>
        <m:r>
          <w:del w:id="69" w:author="Benedikt" w:date="2020-09-16T14:33:00Z">
            <m:t xml:space="preserve"> </m:t>
          </w:del>
        </m:r>
      </m:oMath>
      <w:del w:id="70" w:author="Benedikt" w:date="2020-09-16T14:33:00Z">
        <w:r w:rsidDel="00DE06E2">
          <w:tab/>
        </w:r>
        <w:r w:rsidDel="00DE06E2">
          <w:tab/>
        </w:r>
        <w:r w:rsidDel="00DE06E2">
          <w:tab/>
        </w:r>
        <w:r w:rsidDel="00DE06E2">
          <w:tab/>
        </w:r>
        <w:r w:rsidRPr="00130A2A" w:rsidDel="00DE06E2">
          <w:delText>(</w:delText>
        </w:r>
        <w:r w:rsidDel="00DE06E2">
          <w:delText>6</w:delText>
        </w:r>
        <w:r w:rsidRPr="00130A2A" w:rsidDel="00DE06E2">
          <w:delText>)</w:delText>
        </w:r>
      </w:del>
    </w:p>
    <w:p w14:paraId="021C55A9" w14:textId="715861EC" w:rsidR="00FE1D09" w:rsidDel="00DE06E2" w:rsidRDefault="00FE1D09" w:rsidP="00801056">
      <w:pPr>
        <w:rPr>
          <w:del w:id="71" w:author="Benedikt" w:date="2020-09-16T14:33:00Z"/>
        </w:rPr>
      </w:pPr>
      <w:del w:id="72" w:author="Benedikt" w:date="2020-09-16T14:33:00Z">
        <w:r w:rsidDel="00DE06E2">
          <w:delText xml:space="preserve">In the following, we refer to this method as “classical” calibration method with the calculated separation volume </w:delText>
        </w:r>
        <w:r w:rsidRPr="009F6B59" w:rsidDel="00DE06E2">
          <w:rPr>
            <w:i/>
          </w:rPr>
          <w:delText>V</w:delText>
        </w:r>
        <w:r w:rsidRPr="009F6B59" w:rsidDel="00DE06E2">
          <w:rPr>
            <w:vertAlign w:val="superscript"/>
          </w:rPr>
          <w:delText>cla</w:delText>
        </w:r>
        <w:r w:rsidDel="00DE06E2">
          <w:delText xml:space="preserve"> and channel height </w:delText>
        </w:r>
        <w:r w:rsidRPr="009F6B59" w:rsidDel="00DE06E2">
          <w:rPr>
            <w:i/>
          </w:rPr>
          <w:delText>w</w:delText>
        </w:r>
        <w:r w:rsidRPr="009F6B59" w:rsidDel="00DE06E2">
          <w:rPr>
            <w:vertAlign w:val="superscript"/>
          </w:rPr>
          <w:delText>cla</w:delText>
        </w:r>
        <w:r w:rsidDel="00DE06E2">
          <w:delText>.</w:delText>
        </w:r>
      </w:del>
    </w:p>
    <w:p w14:paraId="140EF609" w14:textId="1D5E4298" w:rsidR="002064EC" w:rsidRPr="00084368" w:rsidRDefault="00B01482" w:rsidP="002064EC">
      <w:pPr>
        <w:pStyle w:val="TAMainText"/>
        <w:rPr>
          <w:rFonts w:ascii="Times New Roman" w:eastAsiaTheme="minorEastAsia" w:hAnsi="Times New Roman" w:cstheme="minorBidi"/>
        </w:rPr>
      </w:pPr>
      <m:oMath>
        <m:sSub>
          <m:sSubPr>
            <m:ctrlPr/>
          </m:sSubPr>
          <m:e>
            <m:r>
              <m:t>t</m:t>
            </m:r>
          </m:e>
          <m:sub>
            <m:r>
              <m:t>0</m:t>
            </m:r>
          </m:sub>
        </m:sSub>
        <m:r>
          <m:t>=</m:t>
        </m:r>
        <m:f>
          <m:fPr>
            <m:ctrlPr/>
          </m:fPr>
          <m:num>
            <m:sSup>
              <m:sSupPr>
                <m:ctrlPr/>
              </m:sSupPr>
              <m:e>
                <m:r>
                  <m:t>V</m:t>
                </m:r>
              </m:e>
              <m:sup>
                <m:r>
                  <m:t>cla</m:t>
                </m:r>
              </m:sup>
            </m:sSup>
          </m:num>
          <m:den>
            <m:sSub>
              <m:sSubPr>
                <m:ctrlPr/>
              </m:sSubPr>
              <m:e>
                <m:r>
                  <m:t>V</m:t>
                </m:r>
              </m:e>
              <m:sub>
                <m:r>
                  <m:t>c</m:t>
                </m:r>
              </m:sub>
            </m:sSub>
          </m:den>
        </m:f>
        <m:func>
          <m:funcPr>
            <m:ctrlPr/>
          </m:funcPr>
          <m:fName>
            <m:r>
              <m:t>ln</m:t>
            </m:r>
          </m:fName>
          <m:e>
            <m:r>
              <m:t xml:space="preserve">( </m:t>
            </m:r>
            <m:f>
              <m:fPr>
                <m:ctrlPr/>
              </m:fPr>
              <m:num>
                <m:sSub>
                  <m:sSubPr>
                    <m:ctrlPr/>
                  </m:sSubPr>
                  <m:e>
                    <m:r>
                      <m:t>z</m:t>
                    </m:r>
                  </m:e>
                  <m:sub>
                    <m:r>
                      <m:t>%</m:t>
                    </m:r>
                  </m:sub>
                </m:sSub>
                <m:r>
                  <m:t>-(</m:t>
                </m:r>
                <m:sSub>
                  <m:sSubPr>
                    <m:ctrlPr/>
                  </m:sSubPr>
                  <m:e>
                    <m:r>
                      <m:t>V</m:t>
                    </m:r>
                  </m:e>
                  <m:sub>
                    <m:r>
                      <m:t>e</m:t>
                    </m:r>
                  </m:sub>
                </m:sSub>
                <m:r>
                  <m:t>+</m:t>
                </m:r>
                <m:sSub>
                  <m:sSubPr>
                    <m:ctrlPr/>
                  </m:sSubPr>
                  <m:e>
                    <m:r>
                      <m:t>V</m:t>
                    </m:r>
                  </m:e>
                  <m:sub>
                    <m:r>
                      <m:t>c</m:t>
                    </m:r>
                  </m:sub>
                </m:sSub>
                <m:r>
                  <m:t>)/</m:t>
                </m:r>
                <m:sSub>
                  <m:sSubPr>
                    <m:ctrlPr/>
                  </m:sSubPr>
                  <m:e>
                    <m:r>
                      <m:t>V</m:t>
                    </m:r>
                  </m:e>
                  <m:sub>
                    <m:r>
                      <m:t>c</m:t>
                    </m:r>
                  </m:sub>
                </m:sSub>
              </m:num>
              <m:den>
                <m:r>
                  <m:t>1-(</m:t>
                </m:r>
                <m:sSub>
                  <m:sSubPr>
                    <m:ctrlPr/>
                  </m:sSubPr>
                  <m:e>
                    <m:r>
                      <m:t>V</m:t>
                    </m:r>
                  </m:e>
                  <m:sub>
                    <m:r>
                      <m:t>e</m:t>
                    </m:r>
                  </m:sub>
                </m:sSub>
                <m:r>
                  <m:t>+</m:t>
                </m:r>
                <m:sSub>
                  <m:sSubPr>
                    <m:ctrlPr/>
                  </m:sSubPr>
                  <m:e>
                    <m:r>
                      <m:t>V</m:t>
                    </m:r>
                  </m:e>
                  <m:sub>
                    <m:r>
                      <m:t>c</m:t>
                    </m:r>
                  </m:sub>
                </m:sSub>
                <m:r>
                  <m:t>)/</m:t>
                </m:r>
                <m:sSub>
                  <m:sSubPr>
                    <m:ctrlPr/>
                  </m:sSubPr>
                  <m:e>
                    <m:r>
                      <m:t>V</m:t>
                    </m:r>
                  </m:e>
                  <m:sub>
                    <m:r>
                      <m:t>c</m:t>
                    </m:r>
                  </m:sub>
                </m:sSub>
              </m:den>
            </m:f>
            <m:r>
              <m:t xml:space="preserve">) </m:t>
            </m:r>
          </m:e>
        </m:func>
        <m:r>
          <m:t xml:space="preserve"> </m:t>
        </m:r>
      </m:oMath>
      <w:r w:rsidR="003537AE">
        <w:tab/>
      </w:r>
      <w:r w:rsidR="002064EC">
        <w:tab/>
      </w:r>
      <w:r w:rsidR="002064EC" w:rsidRPr="00130A2A">
        <w:t>(</w:t>
      </w:r>
      <w:ins w:id="73" w:author="Benedikt" w:date="2020-09-16T14:34:00Z">
        <w:r w:rsidR="006E271E">
          <w:t>6</w:t>
        </w:r>
      </w:ins>
      <w:del w:id="74" w:author="Benedikt" w:date="2020-09-16T14:34:00Z">
        <w:r w:rsidR="00EB6E49" w:rsidDel="006E271E">
          <w:delText>7</w:delText>
        </w:r>
      </w:del>
      <w:r w:rsidR="002064EC" w:rsidRPr="00130A2A">
        <w:t>)</w:t>
      </w:r>
    </w:p>
    <w:p w14:paraId="1D016F3F" w14:textId="5C457810" w:rsidR="00FE1D09" w:rsidRDefault="00DE06E2" w:rsidP="00801056">
      <w:ins w:id="75" w:author="Benedikt" w:date="2020-09-16T14:33:00Z">
        <w:r>
          <w:t xml:space="preserve">In the following, we refer to this method as “classical” calibration method with the calculated separation volume </w:t>
        </w:r>
        <w:r w:rsidRPr="009F6B59">
          <w:rPr>
            <w:i/>
          </w:rPr>
          <w:t>V</w:t>
        </w:r>
        <w:r w:rsidRPr="009F6B59">
          <w:rPr>
            <w:vertAlign w:val="superscript"/>
          </w:rPr>
          <w:t>cla</w:t>
        </w:r>
        <w:r>
          <w:t xml:space="preserve"> and channel height </w:t>
        </w:r>
        <w:r w:rsidRPr="009F6B59">
          <w:rPr>
            <w:i/>
          </w:rPr>
          <w:t>w</w:t>
        </w:r>
        <w:r w:rsidRPr="009F6B59">
          <w:rPr>
            <w:vertAlign w:val="superscript"/>
          </w:rPr>
          <w:t>cla</w:t>
        </w:r>
        <w:r>
          <w:t>.</w:t>
        </w:r>
      </w:ins>
      <w:ins w:id="76" w:author="Benedikt" w:date="2020-09-16T15:37:00Z">
        <w:r w:rsidR="000F22A1">
          <w:t xml:space="preserve"> </w:t>
        </w:r>
      </w:ins>
      <w:ins w:id="77" w:author="Benedikt" w:date="2020-09-16T15:38:00Z">
        <w:r w:rsidR="000F22A1" w:rsidRPr="003C43B0">
          <w:rPr>
            <w:i/>
          </w:rPr>
          <w:t>z</w:t>
        </w:r>
        <w:r w:rsidR="000F22A1" w:rsidRPr="003C43B0">
          <w:rPr>
            <w:vertAlign w:val="subscript"/>
          </w:rPr>
          <w:t>%</w:t>
        </w:r>
        <w:r w:rsidR="000F22A1">
          <w:t xml:space="preserve"> designates the </w:t>
        </w:r>
      </w:ins>
      <w:ins w:id="78" w:author="Benedikt" w:date="2020-09-16T15:42:00Z">
        <w:r w:rsidR="004C5DA1">
          <w:t>relative focus position of the sample</w:t>
        </w:r>
      </w:ins>
      <w:ins w:id="79" w:author="Benedikt" w:date="2020-09-16T15:43:00Z">
        <w:r w:rsidR="004C5DA1">
          <w:t xml:space="preserve"> at the beginning of a measuremen</w:t>
        </w:r>
        <w:r w:rsidR="00361928">
          <w:t>t</w:t>
        </w:r>
        <w:r w:rsidR="004C5DA1">
          <w:t>.</w:t>
        </w:r>
        <w:r w:rsidR="00361928">
          <w:t xml:space="preserve"> It is </w:t>
        </w:r>
        <w:r w:rsidR="00ED0373">
          <w:t>given as ratio of the start posi</w:t>
        </w:r>
      </w:ins>
      <w:ins w:id="80" w:author="Benedikt" w:date="2020-09-16T15:45:00Z">
        <w:r w:rsidR="00ED0373">
          <w:t>t</w:t>
        </w:r>
      </w:ins>
      <w:ins w:id="81" w:author="Benedikt" w:date="2020-09-16T15:46:00Z">
        <w:r w:rsidR="00ED0373">
          <w:t>i</w:t>
        </w:r>
      </w:ins>
      <w:ins w:id="82" w:author="Benedikt" w:date="2020-09-16T15:43:00Z">
        <w:r w:rsidR="00ED0373">
          <w:t>on (</w:t>
        </w:r>
      </w:ins>
      <w:ins w:id="83" w:author="Benedikt" w:date="2020-09-16T15:46:00Z">
        <w:r w:rsidR="00ED0373">
          <w:t>i.e. the skipped channel length</w:t>
        </w:r>
      </w:ins>
      <w:ins w:id="84" w:author="Benedikt" w:date="2020-09-16T15:43:00Z">
        <w:r w:rsidR="00ED0373">
          <w:t>)</w:t>
        </w:r>
      </w:ins>
      <w:ins w:id="85" w:author="Benedikt" w:date="2020-09-16T15:46:00Z">
        <w:r w:rsidR="00ED0373">
          <w:t xml:space="preserve"> and the total channel length </w:t>
        </w:r>
        <w:r w:rsidR="00ED0373" w:rsidRPr="003C43B0">
          <w:rPr>
            <w:i/>
          </w:rPr>
          <w:t>L</w:t>
        </w:r>
        <w:r w:rsidR="00ED0373" w:rsidRPr="003C43B0">
          <w:t>.</w:t>
        </w:r>
        <w:r w:rsidR="00FC6CC3">
          <w:t xml:space="preserve"> </w:t>
        </w:r>
      </w:ins>
      <w:ins w:id="86" w:author="Benedikt" w:date="2020-09-16T15:37:00Z">
        <w:r w:rsidR="000F22A1">
          <w:t>This</w:t>
        </w:r>
      </w:ins>
      <w:ins w:id="87" w:author="Benedikt" w:date="2020-09-16T15:46:00Z">
        <w:r w:rsidR="00FC6CC3">
          <w:t xml:space="preserve"> description</w:t>
        </w:r>
      </w:ins>
      <w:ins w:id="88" w:author="Benedikt" w:date="2020-09-16T15:37:00Z">
        <w:r w:rsidR="000F22A1">
          <w:t xml:space="preserve"> neglects the tapered ends</w:t>
        </w:r>
      </w:ins>
      <w:ins w:id="89" w:author="Benedikt" w:date="2020-09-16T15:47:00Z">
        <w:r w:rsidR="003925A9">
          <w:t xml:space="preserve"> and assumes a simple rectangular shape of the channel.</w:t>
        </w:r>
      </w:ins>
    </w:p>
    <w:p w14:paraId="5B15824D" w14:textId="2401AB47" w:rsidR="00A6085A" w:rsidRDefault="0066372E" w:rsidP="00801056">
      <w:r>
        <w:t>The</w:t>
      </w:r>
      <w:r w:rsidR="00CD4985">
        <w:t xml:space="preserve"> formalism for</w:t>
      </w:r>
      <w:r w:rsidR="00AA5806">
        <w:t xml:space="preserve"> the</w:t>
      </w:r>
      <w:r w:rsidR="00CD4985">
        <w:t xml:space="preserve"> </w:t>
      </w:r>
      <w:r>
        <w:t xml:space="preserve">relevant </w:t>
      </w:r>
      <w:r w:rsidR="00725987">
        <w:t>method has been adju</w:t>
      </w:r>
      <w:r w:rsidR="00961E5D">
        <w:t xml:space="preserve">sted </w:t>
      </w:r>
      <w:r>
        <w:t>for</w:t>
      </w:r>
      <w:r w:rsidR="00697FBA">
        <w:t xml:space="preserve"> narrowing</w:t>
      </w:r>
      <w:r w:rsidR="002C026E">
        <w:t xml:space="preserve"> trapezoidal</w:t>
      </w:r>
      <w:r>
        <w:t xml:space="preserve"> channel shapes</w:t>
      </w:r>
      <w:r w:rsidR="002C026E">
        <w:t xml:space="preserve"> </w:t>
      </w:r>
      <w:r w:rsidR="00961E5D">
        <w:t xml:space="preserve">as follows </w:t>
      </w:r>
      <w:r w:rsidR="00ED308E">
        <w:t>[2</w:t>
      </w:r>
      <w:del w:id="90" w:author="Benedikt" w:date="2020-09-25T17:19:00Z">
        <w:r w:rsidR="00ED308E" w:rsidDel="00933EB4">
          <w:delText>4</w:delText>
        </w:r>
      </w:del>
      <w:ins w:id="91" w:author="Benedikt" w:date="2020-09-25T17:19:00Z">
        <w:r w:rsidR="00933EB4">
          <w:t>5</w:t>
        </w:r>
      </w:ins>
      <w:r w:rsidR="00EB53FC">
        <w:t>]</w:t>
      </w:r>
      <w:ins w:id="92" w:author="Benedikt" w:date="2020-09-16T19:11:00Z">
        <w:r w:rsidR="005D6109">
          <w:t>.</w:t>
        </w:r>
      </w:ins>
      <w:del w:id="93" w:author="Benedikt" w:date="2020-09-16T19:11:00Z">
        <w:r w:rsidR="00961E5D" w:rsidDel="005D6109">
          <w:delText xml:space="preserve"> </w:delText>
        </w:r>
        <w:r w:rsidR="00F63925" w:rsidDel="005D6109">
          <w:delText>and</w:delText>
        </w:r>
      </w:del>
      <w:ins w:id="94" w:author="Benedikt" w:date="2020-09-16T19:11:00Z">
        <w:r w:rsidR="005D6109">
          <w:t xml:space="preserve"> It</w:t>
        </w:r>
      </w:ins>
      <w:r w:rsidR="00F63925">
        <w:t xml:space="preserve"> is use</w:t>
      </w:r>
      <w:r w:rsidR="0087567E">
        <w:t xml:space="preserve">d as such </w:t>
      </w:r>
      <w:ins w:id="95" w:author="Benedikt" w:date="2020-09-16T19:11:00Z">
        <w:r w:rsidR="005D6109">
          <w:t>a</w:t>
        </w:r>
      </w:ins>
      <w:del w:id="96" w:author="Benedikt" w:date="2020-09-16T19:11:00Z">
        <w:r w:rsidR="0087567E" w:rsidDel="005D6109">
          <w:delText>for</w:delText>
        </w:r>
      </w:del>
      <w:r w:rsidR="0087567E">
        <w:t xml:space="preserve"> the second method </w:t>
      </w:r>
      <w:ins w:id="97" w:author="Benedikt" w:date="2020-09-16T19:11:00Z">
        <w:r w:rsidR="005D6109">
          <w:t xml:space="preserve">similar to the first one. </w:t>
        </w:r>
      </w:ins>
      <w:del w:id="98" w:author="Benedikt" w:date="2020-09-16T19:12:00Z">
        <w:r w:rsidR="0087567E" w:rsidDel="00CF5F75">
          <w:delText>(</w:delText>
        </w:r>
      </w:del>
      <w:r w:rsidR="0087567E" w:rsidRPr="0087567E">
        <w:rPr>
          <w:i/>
        </w:rPr>
        <w:t>Y</w:t>
      </w:r>
      <w:r w:rsidR="0087567E">
        <w:t xml:space="preserve"> is a correction term for approximating the correct channel surface</w:t>
      </w:r>
      <w:ins w:id="99" w:author="Benedikt" w:date="2020-09-16T19:12:00Z">
        <w:r w:rsidR="00CF5F75">
          <w:t>.</w:t>
        </w:r>
        <w:r w:rsidR="00997786">
          <w:t xml:space="preserve"> In order to distinguish the calculated channel widths and volumes, we refer to the results here as </w:t>
        </w:r>
        <w:r w:rsidR="00997786" w:rsidRPr="003C43B0">
          <w:rPr>
            <w:i/>
          </w:rPr>
          <w:t>V</w:t>
        </w:r>
        <w:r w:rsidR="00997786" w:rsidRPr="003C43B0">
          <w:rPr>
            <w:vertAlign w:val="superscript"/>
          </w:rPr>
          <w:t>appGeo</w:t>
        </w:r>
        <w:r w:rsidR="00997786">
          <w:t xml:space="preserve"> and </w:t>
        </w:r>
        <w:r w:rsidR="00997786" w:rsidRPr="003C43B0">
          <w:rPr>
            <w:i/>
          </w:rPr>
          <w:t>w</w:t>
        </w:r>
        <w:r w:rsidR="00997786" w:rsidRPr="003C43B0">
          <w:rPr>
            <w:vertAlign w:val="superscript"/>
          </w:rPr>
          <w:t>appGeo</w:t>
        </w:r>
      </w:ins>
      <w:del w:id="100" w:author="Benedikt" w:date="2020-09-16T19:12:00Z">
        <w:r w:rsidR="0087567E" w:rsidRPr="003C43B0" w:rsidDel="00CF5F75">
          <w:rPr>
            <w:vertAlign w:val="subscript"/>
          </w:rPr>
          <w:delText>)</w:delText>
        </w:r>
      </w:del>
      <w:del w:id="101" w:author="Benedikt" w:date="2020-09-16T19:11:00Z">
        <w:r w:rsidR="00FA086B" w:rsidRPr="003C43B0" w:rsidDel="005D6109">
          <w:rPr>
            <w:vertAlign w:val="subscript"/>
          </w:rPr>
          <w:delText>:</w:delText>
        </w:r>
      </w:del>
      <w:ins w:id="102" w:author="Benedikt" w:date="2020-09-16T19:13:00Z">
        <w:r w:rsidR="00F26166" w:rsidRPr="003C43B0">
          <w:rPr>
            <w:vertAlign w:val="subscript"/>
          </w:rPr>
          <w:t>.</w:t>
        </w:r>
      </w:ins>
    </w:p>
    <w:p w14:paraId="6334A993" w14:textId="03709B14" w:rsidR="007B5AA3" w:rsidRDefault="00EB6E49" w:rsidP="007B5AA3">
      <w:pPr>
        <w:pStyle w:val="TAMainText"/>
      </w:pPr>
      <w:r>
        <w:tab/>
      </w:r>
      <w:r w:rsidR="007B5AA3">
        <w:tab/>
      </w:r>
      <m:oMath>
        <m:sSub>
          <m:sSubPr>
            <m:ctrlPr/>
          </m:sSubPr>
          <m:e>
            <m:r>
              <m:t>t</m:t>
            </m:r>
          </m:e>
          <m:sub>
            <m:r>
              <m:t>0</m:t>
            </m:r>
          </m:sub>
        </m:sSub>
        <m:r>
          <m:t>=</m:t>
        </m:r>
        <m:f>
          <m:fPr>
            <m:ctrlPr/>
          </m:fPr>
          <m:num>
            <m:sSup>
              <m:sSupPr>
                <m:ctrlPr/>
              </m:sSupPr>
              <m:e>
                <m:r>
                  <m:t>V</m:t>
                </m:r>
              </m:e>
              <m:sup>
                <m:r>
                  <m:t>app</m:t>
                </m:r>
              </m:sup>
            </m:sSup>
          </m:num>
          <m:den>
            <m:sSub>
              <m:sSubPr>
                <m:ctrlPr/>
              </m:sSubPr>
              <m:e>
                <m:r>
                  <m:t>V</m:t>
                </m:r>
              </m:e>
              <m:sub>
                <m:r>
                  <m:t>c</m:t>
                </m:r>
              </m:sub>
            </m:sSub>
          </m:den>
        </m:f>
        <m:func>
          <m:funcPr>
            <m:ctrlPr/>
          </m:funcPr>
          <m:fName>
            <m:r>
              <m:t>ln</m:t>
            </m:r>
          </m:fName>
          <m:e>
            <m:d>
              <m:dPr>
                <m:ctrlPr/>
              </m:dPr>
              <m:e>
                <m:r>
                  <m:t xml:space="preserve"> 1+</m:t>
                </m:r>
                <m:f>
                  <m:fPr>
                    <m:ctrlPr/>
                  </m:fPr>
                  <m:num>
                    <m:sSub>
                      <m:sSubPr>
                        <m:ctrlPr/>
                      </m:sSubPr>
                      <m:e>
                        <m:r>
                          <m:t>V</m:t>
                        </m:r>
                      </m:e>
                      <m:sub>
                        <m:r>
                          <m:t>c</m:t>
                        </m:r>
                      </m:sub>
                    </m:sSub>
                  </m:num>
                  <m:den>
                    <m:sSub>
                      <m:sSubPr>
                        <m:ctrlPr/>
                      </m:sSubPr>
                      <m:e>
                        <m:r>
                          <m:t>V</m:t>
                        </m:r>
                      </m:e>
                      <m:sub>
                        <m:r>
                          <m:t>e</m:t>
                        </m:r>
                      </m:sub>
                    </m:sSub>
                  </m:den>
                </m:f>
                <m:d>
                  <m:dPr>
                    <m:ctrlPr/>
                  </m:dPr>
                  <m:e>
                    <m:r>
                      <m:t>1-</m:t>
                    </m:r>
                    <m:f>
                      <m:fPr>
                        <m:ctrlPr/>
                      </m:fPr>
                      <m:num>
                        <m:sSub>
                          <m:sSubPr>
                            <m:ctrlPr/>
                          </m:sSubPr>
                          <m:e>
                            <m:r>
                              <m:t>b</m:t>
                            </m:r>
                          </m:e>
                          <m:sub>
                            <m:r>
                              <m:t>0</m:t>
                            </m:r>
                          </m:sub>
                        </m:sSub>
                        <m:r>
                          <m:t>z-</m:t>
                        </m:r>
                        <m:f>
                          <m:fPr>
                            <m:ctrlPr/>
                          </m:fPr>
                          <m:num>
                            <m:d>
                              <m:dPr>
                                <m:ctrlPr/>
                              </m:dPr>
                              <m:e>
                                <m:sSup>
                                  <m:sSupPr>
                                    <m:ctrlPr/>
                                  </m:sSupPr>
                                  <m:e>
                                    <m:r>
                                      <m:t>z</m:t>
                                    </m:r>
                                  </m:e>
                                  <m:sup>
                                    <m:r>
                                      <m:t>2</m:t>
                                    </m:r>
                                  </m:sup>
                                </m:sSup>
                              </m:e>
                            </m:d>
                            <m:d>
                              <m:dPr>
                                <m:ctrlPr/>
                              </m:dPr>
                              <m:e>
                                <m:sSub>
                                  <m:sSubPr>
                                    <m:ctrlPr/>
                                  </m:sSubPr>
                                  <m:e>
                                    <m:r>
                                      <m:t>b</m:t>
                                    </m:r>
                                  </m:e>
                                  <m:sub>
                                    <m:r>
                                      <m:t>0</m:t>
                                    </m:r>
                                  </m:sub>
                                </m:sSub>
                                <m:r>
                                  <m:t>-</m:t>
                                </m:r>
                                <m:sSub>
                                  <m:sSubPr>
                                    <m:ctrlPr/>
                                  </m:sSubPr>
                                  <m:e>
                                    <m:r>
                                      <m:t>b</m:t>
                                    </m:r>
                                  </m:e>
                                  <m:sub>
                                    <m:r>
                                      <m:t>L</m:t>
                                    </m:r>
                                  </m:sub>
                                </m:sSub>
                              </m:e>
                            </m:d>
                          </m:num>
                          <m:den>
                            <m:r>
                              <m:t>2L</m:t>
                            </m:r>
                          </m:den>
                        </m:f>
                        <m:r>
                          <m:t>-Y</m:t>
                        </m:r>
                      </m:num>
                      <m:den>
                        <m:sSub>
                          <m:sSubPr>
                            <m:ctrlPr/>
                          </m:sSubPr>
                          <m:e>
                            <m:r>
                              <m:t>A</m:t>
                            </m:r>
                          </m:e>
                          <m:sub>
                            <m:r>
                              <m:t>L</m:t>
                            </m:r>
                          </m:sub>
                        </m:sSub>
                      </m:den>
                    </m:f>
                  </m:e>
                </m:d>
              </m:e>
            </m:d>
          </m:e>
        </m:func>
        <m:r>
          <m:t xml:space="preserve"> </m:t>
        </m:r>
      </m:oMath>
      <w:r w:rsidR="003537AE">
        <w:tab/>
      </w:r>
      <w:r w:rsidR="007B5AA3">
        <w:tab/>
      </w:r>
      <w:r w:rsidR="007B5AA3" w:rsidRPr="00130A2A">
        <w:t>(</w:t>
      </w:r>
      <w:del w:id="103" w:author="Benedikt" w:date="2020-09-16T14:34:00Z">
        <w:r w:rsidDel="006E271E">
          <w:delText>8</w:delText>
        </w:r>
      </w:del>
      <w:ins w:id="104" w:author="Benedikt" w:date="2020-09-16T14:34:00Z">
        <w:r w:rsidR="006E271E">
          <w:t>7</w:t>
        </w:r>
      </w:ins>
      <w:r w:rsidR="007B5AA3" w:rsidRPr="00130A2A">
        <w:t>)</w:t>
      </w:r>
    </w:p>
    <w:p w14:paraId="765A51ED" w14:textId="5A3E71DF" w:rsidR="007B5AA3" w:rsidRPr="00084368" w:rsidDel="006E271E" w:rsidRDefault="007B5AA3" w:rsidP="00FA086B">
      <w:pPr>
        <w:pStyle w:val="TAMainText"/>
        <w:jc w:val="left"/>
        <w:rPr>
          <w:del w:id="105" w:author="Benedikt" w:date="2020-09-16T14:35:00Z"/>
          <w:rFonts w:ascii="Times New Roman" w:eastAsiaTheme="minorEastAsia" w:hAnsi="Times New Roman" w:cstheme="minorBidi"/>
        </w:rPr>
      </w:pPr>
    </w:p>
    <w:p w14:paraId="0205F606" w14:textId="79118AD1" w:rsidR="00FA46D4" w:rsidRDefault="006978FC" w:rsidP="00585A7C">
      <w:pPr>
        <w:spacing w:before="240"/>
      </w:pPr>
      <w:r>
        <w:t xml:space="preserve">The separation volume of the channel can also </w:t>
      </w:r>
      <w:r w:rsidR="00322EA1">
        <w:t xml:space="preserve">be a product of the surface and </w:t>
      </w:r>
      <w:r w:rsidR="004D1977">
        <w:t>h</w:t>
      </w:r>
      <w:r w:rsidR="00322EA1">
        <w:t>eight of the c</w:t>
      </w:r>
      <w:r w:rsidR="006877EB">
        <w:t>hannel</w:t>
      </w:r>
      <w:r w:rsidR="00FA46D4">
        <w:t>.</w:t>
      </w:r>
      <w:r w:rsidR="00F109D4">
        <w:t xml:space="preserve"> For this</w:t>
      </w:r>
      <w:r w:rsidR="00867796">
        <w:t xml:space="preserve"> </w:t>
      </w:r>
      <w:r w:rsidR="00F109D4">
        <w:t>reason</w:t>
      </w:r>
      <w:r w:rsidR="003A76C9">
        <w:t>,</w:t>
      </w:r>
      <w:r w:rsidR="00F109D4">
        <w:t xml:space="preserve"> we introduce a third calibration</w:t>
      </w:r>
      <w:r w:rsidR="009A154F">
        <w:t xml:space="preserve"> method</w:t>
      </w:r>
      <w:r w:rsidR="00867796">
        <w:t xml:space="preserve"> which yields the </w:t>
      </w:r>
      <w:r w:rsidR="00585A7C">
        <w:t xml:space="preserve">separation volume </w:t>
      </w:r>
      <w:r w:rsidR="00F109D4" w:rsidRPr="00867796">
        <w:rPr>
          <w:i/>
        </w:rPr>
        <w:t>V</w:t>
      </w:r>
      <w:r w:rsidR="00F109D4" w:rsidRPr="00285549">
        <w:rPr>
          <w:vertAlign w:val="superscript"/>
        </w:rPr>
        <w:t>geo</w:t>
      </w:r>
      <w:r w:rsidR="00F109D4">
        <w:t xml:space="preserve"> and</w:t>
      </w:r>
      <w:r w:rsidR="00585A7C">
        <w:t xml:space="preserve"> its corresponding size</w:t>
      </w:r>
      <w:r w:rsidR="00F109D4">
        <w:t xml:space="preserve"> </w:t>
      </w:r>
      <w:r w:rsidR="00F109D4" w:rsidRPr="00285549">
        <w:rPr>
          <w:i/>
        </w:rPr>
        <w:t>w</w:t>
      </w:r>
      <w:r w:rsidR="00F109D4" w:rsidRPr="00285549">
        <w:rPr>
          <w:vertAlign w:val="superscript"/>
        </w:rPr>
        <w:t>geo</w:t>
      </w:r>
      <w:r w:rsidR="00F109D4">
        <w:t>.</w:t>
      </w:r>
      <w:r w:rsidR="00FA46D4">
        <w:t xml:space="preserve"> </w:t>
      </w:r>
      <w:del w:id="106" w:author="Benedikt" w:date="2020-09-16T14:47:00Z">
        <w:r w:rsidR="00104365" w:rsidDel="005648D0">
          <w:delText xml:space="preserve">Making </w:delText>
        </w:r>
      </w:del>
      <w:ins w:id="107" w:author="Benedikt" w:date="2020-09-16T14:47:00Z">
        <w:r w:rsidR="005648D0">
          <w:t>We make</w:t>
        </w:r>
        <w:r w:rsidR="009C7887">
          <w:t xml:space="preserve"> here</w:t>
        </w:r>
        <w:r w:rsidR="005648D0">
          <w:t xml:space="preserve"> </w:t>
        </w:r>
      </w:ins>
      <w:r w:rsidR="00104365">
        <w:t xml:space="preserve">use </w:t>
      </w:r>
      <w:r w:rsidR="00585A7C">
        <w:t xml:space="preserve">the simple geometric relationship passed channel area </w:t>
      </w:r>
      <w:r w:rsidR="00585A7C" w:rsidRPr="00C36B24">
        <w:rPr>
          <w:i/>
        </w:rPr>
        <w:t>A</w:t>
      </w:r>
      <w:ins w:id="108" w:author="Benedikt" w:date="2020-09-19T00:22:00Z">
        <w:r w:rsidR="00C8321C">
          <w:rPr>
            <w:i/>
            <w:vertAlign w:val="subscript"/>
          </w:rPr>
          <w:t>L</w:t>
        </w:r>
      </w:ins>
      <w:del w:id="109" w:author="Benedikt" w:date="2020-09-19T00:22:00Z">
        <w:r w:rsidR="00585A7C" w:rsidRPr="008D7264" w:rsidDel="00C8321C">
          <w:rPr>
            <w:i/>
            <w:vertAlign w:val="subscript"/>
          </w:rPr>
          <w:delText>z</w:delText>
        </w:r>
      </w:del>
      <w:r w:rsidR="00585A7C">
        <w:rPr>
          <w:i/>
          <w:vertAlign w:val="subscript"/>
        </w:rPr>
        <w:t xml:space="preserve"> </w:t>
      </w:r>
      <w:r w:rsidR="00585A7C" w:rsidRPr="00585A7C">
        <w:t>and</w:t>
      </w:r>
      <w:r w:rsidR="00585A7C">
        <w:t xml:space="preserve"> the</w:t>
      </w:r>
      <w:ins w:id="110" w:author="Benedikt" w:date="2020-09-16T14:46:00Z">
        <w:r w:rsidR="00723129">
          <w:t xml:space="preserve"> channel height</w:t>
        </w:r>
      </w:ins>
    </w:p>
    <w:p w14:paraId="39BC00A6" w14:textId="7CB5763D" w:rsidR="00FA46D4" w:rsidRPr="006B1AEC" w:rsidRDefault="00FA46D4" w:rsidP="002064EC">
      <w:pPr>
        <w:pStyle w:val="TAMainText"/>
        <w:rPr>
          <w:rFonts w:ascii="Times New Roman" w:eastAsiaTheme="minorEastAsia" w:hAnsi="Times New Roman" w:cstheme="minorBidi"/>
        </w:rPr>
      </w:pPr>
      <w:r>
        <w:lastRenderedPageBreak/>
        <w:t xml:space="preserve"> </w:t>
      </w:r>
      <m:oMath>
        <m:sSup>
          <m:sSupPr>
            <m:ctrlPr/>
          </m:sSupPr>
          <m:e>
            <m:r>
              <m:t>V</m:t>
            </m:r>
          </m:e>
          <m:sup>
            <m:r>
              <m:t>geo</m:t>
            </m:r>
          </m:sup>
        </m:sSup>
        <m:r>
          <m:t>=</m:t>
        </m:r>
        <m:sSub>
          <m:sSubPr>
            <m:ctrlPr/>
          </m:sSubPr>
          <m:e>
            <m:r>
              <m:t>A</m:t>
            </m:r>
          </m:e>
          <m:sub>
            <m:r>
              <w:del w:id="111" w:author="Benedikt" w:date="2020-09-15T23:05:00Z">
                <m:t>z</m:t>
              </w:del>
            </m:r>
            <m:r>
              <w:ins w:id="112" w:author="Benedikt" w:date="2020-09-15T23:05:00Z">
                <m:t>L</m:t>
              </w:ins>
            </m:r>
          </m:sub>
        </m:sSub>
        <m:r>
          <m:t>⋅</m:t>
        </m:r>
        <m:sSup>
          <m:sSupPr>
            <m:ctrlPr/>
          </m:sSupPr>
          <m:e>
            <m:r>
              <m:t>w</m:t>
            </m:r>
          </m:e>
          <m:sup>
            <m:r>
              <m:t>geo</m:t>
            </m:r>
          </m:sup>
        </m:sSup>
      </m:oMath>
      <w:r>
        <w:tab/>
      </w:r>
      <w:r>
        <w:tab/>
      </w:r>
      <w:del w:id="113" w:author="Benedikt" w:date="2020-09-16T15:56:00Z">
        <w:r w:rsidDel="00C9103A">
          <w:tab/>
        </w:r>
      </w:del>
      <w:r>
        <w:tab/>
      </w:r>
      <w:r w:rsidRPr="00130A2A">
        <w:t>(</w:t>
      </w:r>
      <w:del w:id="114" w:author="Benedikt" w:date="2020-09-16T14:34:00Z">
        <w:r w:rsidR="00FA086B" w:rsidDel="006E271E">
          <w:delText>9</w:delText>
        </w:r>
      </w:del>
      <w:ins w:id="115" w:author="Benedikt" w:date="2020-09-16T14:34:00Z">
        <w:r w:rsidR="006E271E">
          <w:t>8</w:t>
        </w:r>
      </w:ins>
      <w:r w:rsidRPr="00130A2A">
        <w:t>)</w:t>
      </w:r>
      <w:r>
        <w:t xml:space="preserve"> </w:t>
      </w:r>
    </w:p>
    <w:p w14:paraId="7C71AA2F" w14:textId="2AAE5847" w:rsidR="00322EA1" w:rsidDel="00744BE9" w:rsidRDefault="006877EB" w:rsidP="007A7F5A">
      <w:pPr>
        <w:spacing w:before="240"/>
        <w:rPr>
          <w:del w:id="116" w:author="Benedikt" w:date="2020-09-16T14:48:00Z"/>
        </w:rPr>
      </w:pPr>
      <w:r>
        <w:t>T</w:t>
      </w:r>
      <w:r w:rsidR="00322EA1">
        <w:t>hereby</w:t>
      </w:r>
      <w:r w:rsidR="00104365">
        <w:t>,</w:t>
      </w:r>
      <w:r w:rsidR="00E97E86">
        <w:t xml:space="preserve"> it</w:t>
      </w:r>
      <w:r w:rsidR="00104365">
        <w:t xml:space="preserve"> </w:t>
      </w:r>
      <w:r w:rsidR="00322EA1">
        <w:t>lead</w:t>
      </w:r>
      <w:r>
        <w:t>s</w:t>
      </w:r>
      <w:r w:rsidR="00CA44C5">
        <w:t xml:space="preserve"> to the </w:t>
      </w:r>
      <w:r w:rsidR="00322EA1">
        <w:t xml:space="preserve">intuitive observation that variations of </w:t>
      </w:r>
      <w:r w:rsidR="001C3351">
        <w:t>any</w:t>
      </w:r>
      <w:r w:rsidR="00322EA1">
        <w:t xml:space="preserve"> parameters don’t</w:t>
      </w:r>
      <w:r w:rsidR="001C3351">
        <w:t xml:space="preserve"> affect the calculated volume and the channel </w:t>
      </w:r>
      <w:r w:rsidR="003A209A">
        <w:t>width</w:t>
      </w:r>
      <w:r w:rsidR="000802B7">
        <w:t xml:space="preserve"> </w:t>
      </w:r>
      <w:del w:id="117" w:author="Benedikt" w:date="2020-09-16T19:59:00Z">
        <w:r w:rsidR="000802B7" w:rsidDel="002C2CF2">
          <w:delText xml:space="preserve">linearly </w:delText>
        </w:r>
      </w:del>
      <w:r w:rsidR="000802B7">
        <w:t>equally</w:t>
      </w:r>
      <w:r w:rsidR="003F3902">
        <w:t xml:space="preserve">. </w:t>
      </w:r>
    </w:p>
    <w:p w14:paraId="46440791" w14:textId="5DD204BB" w:rsidR="00C5527C" w:rsidRDefault="001B0EDB" w:rsidP="003C43B0">
      <w:pPr>
        <w:spacing w:before="240"/>
      </w:pPr>
      <w:del w:id="118" w:author="Benedikt" w:date="2020-09-16T14:47:00Z">
        <w:r w:rsidDel="00744BE9">
          <w:delText>A</w:delText>
        </w:r>
        <w:r w:rsidR="003350C7" w:rsidDel="00744BE9">
          <w:delText xml:space="preserve"> </w:delText>
        </w:r>
      </w:del>
      <w:del w:id="119" w:author="Benedikt" w:date="2020-09-16T14:48:00Z">
        <w:r w:rsidDel="00744BE9">
          <w:delText>third</w:delText>
        </w:r>
      </w:del>
      <w:del w:id="120" w:author="Benedikt" w:date="2020-09-16T19:59:00Z">
        <w:r w:rsidR="003350C7" w:rsidDel="00200DD8">
          <w:delText xml:space="preserve"> </w:delText>
        </w:r>
      </w:del>
      <w:ins w:id="121" w:author="Benedikt" w:date="2020-09-16T19:59:00Z">
        <w:r w:rsidR="00200DD8">
          <w:t xml:space="preserve"> </w:t>
        </w:r>
      </w:ins>
      <w:del w:id="122" w:author="Benedikt" w:date="2020-09-16T19:59:00Z">
        <w:r w:rsidR="003350C7" w:rsidDel="00200DD8">
          <w:delText xml:space="preserve">way </w:delText>
        </w:r>
      </w:del>
      <w:del w:id="123" w:author="Benedikt" w:date="2020-09-16T20:00:00Z">
        <w:r w:rsidR="003350C7" w:rsidDel="00200DD8">
          <w:delText>to perform the</w:delText>
        </w:r>
        <w:r w:rsidDel="00200DD8">
          <w:delText xml:space="preserve"> </w:delText>
        </w:r>
      </w:del>
      <w:ins w:id="124" w:author="Benedikt" w:date="2020-09-16T20:00:00Z">
        <w:r w:rsidR="00200DD8">
          <w:t xml:space="preserve">The </w:t>
        </w:r>
      </w:ins>
      <w:r>
        <w:t>calibration is</w:t>
      </w:r>
      <w:r w:rsidR="001E7F1B">
        <w:t xml:space="preserve"> conducted by </w:t>
      </w:r>
      <w:ins w:id="125" w:author="Benedikt" w:date="2020-09-16T20:00:00Z">
        <w:r w:rsidR="005B79E5">
          <w:t>r</w:t>
        </w:r>
        <w:r w:rsidR="000903F0">
          <w:t>earranging</w:t>
        </w:r>
      </w:ins>
      <w:ins w:id="126" w:author="Benedikt" w:date="2020-09-16T20:01:00Z">
        <w:r w:rsidR="005B79E5">
          <w:t xml:space="preserve"> and </w:t>
        </w:r>
      </w:ins>
      <w:r w:rsidR="001E7F1B">
        <w:t xml:space="preserve">substituting </w:t>
      </w:r>
      <w:r w:rsidR="00F20F69">
        <w:t>the term</w:t>
      </w:r>
      <w:ins w:id="127" w:author="Benedikt" w:date="2020-09-16T14:45:00Z">
        <w:r w:rsidR="00893456">
          <w:t>s</w:t>
        </w:r>
      </w:ins>
    </w:p>
    <w:p w14:paraId="3AE3268F" w14:textId="3DA61EA0" w:rsidR="0022170C" w:rsidRPr="00084368" w:rsidRDefault="00B01482" w:rsidP="002064EC">
      <w:pPr>
        <w:pStyle w:val="TAMainText"/>
        <w:rPr>
          <w:rFonts w:ascii="Times New Roman" w:eastAsiaTheme="minorEastAsia" w:hAnsi="Times New Roman" w:cstheme="minorBidi"/>
        </w:rPr>
      </w:pPr>
      <m:oMath>
        <m:f>
          <m:fPr>
            <m:ctrlPr>
              <w:ins w:id="128" w:author="Benedikt" w:date="2020-09-16T20:07:00Z">
                <w:rPr/>
              </w:ins>
            </m:ctrlPr>
          </m:fPr>
          <m:num>
            <m:r>
              <w:ins w:id="129" w:author="Benedikt" w:date="2020-09-16T20:07:00Z">
                <w:rPr>
                  <w:lang w:val="el-GR"/>
                </w:rPr>
                <m:t>λ</m:t>
              </w:ins>
            </m:r>
            <m:sSub>
              <m:sSubPr>
                <m:ctrlPr>
                  <w:ins w:id="130" w:author="Benedikt" w:date="2020-09-16T20:07:00Z">
                    <w:rPr>
                      <w:lang w:val="el-GR"/>
                    </w:rPr>
                  </w:ins>
                </m:ctrlPr>
              </m:sSubPr>
              <m:e>
                <m:r>
                  <w:ins w:id="131" w:author="Benedikt" w:date="2020-09-16T20:07:00Z">
                    <w:rPr>
                      <w:lang w:val="el-GR"/>
                    </w:rPr>
                    <m:t>V</m:t>
                  </w:ins>
                </m:r>
              </m:e>
              <m:sub>
                <m:r>
                  <w:ins w:id="132" w:author="Benedikt" w:date="2020-09-16T20:07:00Z">
                    <w:rPr>
                      <w:lang w:val="el-GR"/>
                    </w:rPr>
                    <m:t>c</m:t>
                  </w:ins>
                </m:r>
              </m:sub>
            </m:sSub>
          </m:num>
          <m:den>
            <m:r>
              <w:ins w:id="133" w:author="Benedikt" w:date="2020-09-16T20:07:00Z">
                <m:t>D</m:t>
              </w:ins>
            </m:r>
          </m:den>
        </m:f>
        <m:r>
          <w:ins w:id="134" w:author="Benedikt" w:date="2020-09-16T20:07:00Z">
            <m:t xml:space="preserve"> =</m:t>
          </w:ins>
        </m:r>
        <m:f>
          <m:fPr>
            <m:ctrlPr/>
          </m:fPr>
          <m:num>
            <m:r>
              <w:del w:id="135" w:author="Benedikt" w:date="2020-09-16T14:46:00Z">
                <m:t>Vge</m:t>
              </w:del>
            </m:r>
            <m:sSup>
              <m:sSupPr>
                <m:ctrlPr>
                  <w:ins w:id="136" w:author="Benedikt" w:date="2020-09-16T14:46:00Z">
                    <w:rPr/>
                  </w:ins>
                </m:ctrlPr>
              </m:sSupPr>
              <m:e>
                <m:r>
                  <w:ins w:id="137" w:author="Benedikt" w:date="2020-09-16T14:46:00Z">
                    <m:t>V</m:t>
                  </w:ins>
                </m:r>
                <m:r>
                  <w:del w:id="138" w:author="Benedikt" w:date="2020-09-16T14:46:00Z">
                    <m:t>o</m:t>
                  </w:del>
                </m:r>
              </m:e>
              <m:sup>
                <m:r>
                  <w:ins w:id="139" w:author="Benedikt" w:date="2020-09-16T14:46:00Z">
                    <m:t>geo</m:t>
                  </w:ins>
                </m:r>
              </m:sup>
            </m:sSup>
          </m:num>
          <m:den>
            <m:sSup>
              <m:sSupPr>
                <m:ctrlPr/>
              </m:sSupPr>
              <m:e>
                <m:r>
                  <m:t>w</m:t>
                </m:r>
              </m:e>
              <m:sup>
                <m:r>
                  <m:t>2</m:t>
                </m:r>
              </m:sup>
            </m:sSup>
          </m:den>
        </m:f>
        <m:r>
          <m:t xml:space="preserve"> :=S</m:t>
        </m:r>
      </m:oMath>
      <w:r w:rsidR="0022170C">
        <w:tab/>
      </w:r>
      <w:r w:rsidR="00AF0634">
        <w:tab/>
      </w:r>
      <w:ins w:id="140" w:author="Benedikt" w:date="2020-09-19T16:05:00Z">
        <w:r w:rsidR="00677CF4">
          <w:tab/>
        </w:r>
      </w:ins>
      <w:del w:id="141" w:author="Benedikt" w:date="2020-09-16T15:56:00Z">
        <w:r w:rsidR="00130A2A" w:rsidDel="00C9103A">
          <w:tab/>
        </w:r>
      </w:del>
      <w:r w:rsidR="00AF0634">
        <w:tab/>
      </w:r>
      <w:del w:id="142" w:author="Benedikt" w:date="2020-09-16T14:39:00Z">
        <w:r w:rsidR="0022170C" w:rsidDel="00386432">
          <w:tab/>
        </w:r>
      </w:del>
      <w:r w:rsidR="0022170C" w:rsidRPr="00130A2A">
        <w:t>(</w:t>
      </w:r>
      <w:del w:id="143" w:author="Benedikt" w:date="2020-09-16T14:34:00Z">
        <w:r w:rsidR="00FA086B" w:rsidDel="006E271E">
          <w:delText>10</w:delText>
        </w:r>
      </w:del>
      <w:ins w:id="144" w:author="Benedikt" w:date="2020-09-16T14:34:00Z">
        <w:r w:rsidR="006E271E">
          <w:t>9</w:t>
        </w:r>
      </w:ins>
      <w:r w:rsidR="0022170C" w:rsidRPr="00130A2A">
        <w:t>)</w:t>
      </w:r>
    </w:p>
    <w:p w14:paraId="374B1078" w14:textId="4A603F47" w:rsidR="006B1AEC" w:rsidDel="00FC5052" w:rsidRDefault="008C164C" w:rsidP="00801056">
      <w:pPr>
        <w:rPr>
          <w:del w:id="145" w:author="Benedikt" w:date="2020-09-16T14:50:00Z"/>
        </w:rPr>
      </w:pPr>
      <w:del w:id="146" w:author="Benedikt" w:date="2020-09-16T14:45:00Z">
        <w:r w:rsidDel="00893456">
          <w:delText>in</w:delText>
        </w:r>
      </w:del>
      <w:del w:id="147" w:author="Benedikt" w:date="2020-09-16T20:01:00Z">
        <w:r w:rsidDel="00804D6A">
          <w:delText xml:space="preserve"> </w:delText>
        </w:r>
      </w:del>
      <w:del w:id="148" w:author="Benedikt" w:date="2020-09-16T20:00:00Z">
        <w:r w:rsidDel="005B79E5">
          <w:delText>E</w:delText>
        </w:r>
        <w:r w:rsidR="00F20F69" w:rsidDel="005B79E5">
          <w:delText>q. (</w:delText>
        </w:r>
      </w:del>
      <w:del w:id="149" w:author="Benedikt" w:date="2020-09-16T14:36:00Z">
        <w:r w:rsidR="00F20F69" w:rsidDel="00E26990">
          <w:delText>4</w:delText>
        </w:r>
      </w:del>
      <w:del w:id="150" w:author="Benedikt" w:date="2020-09-16T20:00:00Z">
        <w:r w:rsidR="00F20F69" w:rsidDel="005B79E5">
          <w:delText xml:space="preserve">) </w:delText>
        </w:r>
      </w:del>
      <w:r w:rsidR="006B1AEC">
        <w:t>and determine</w:t>
      </w:r>
      <w:ins w:id="151" w:author="Benedikt" w:date="2020-09-16T14:48:00Z">
        <w:r w:rsidR="00E9486A">
          <w:t xml:space="preserve"> </w:t>
        </w:r>
      </w:ins>
      <w:del w:id="152" w:author="Benedikt" w:date="2020-09-16T20:00:00Z">
        <w:r w:rsidR="006B1AEC" w:rsidDel="000F573D">
          <w:delText xml:space="preserve"> </w:delText>
        </w:r>
      </w:del>
      <w:r w:rsidR="006B1AEC" w:rsidRPr="006B1AEC">
        <w:rPr>
          <w:i/>
        </w:rPr>
        <w:t>S</w:t>
      </w:r>
      <w:r w:rsidR="00F20F69">
        <w:t xml:space="preserve"> analogously to </w:t>
      </w:r>
      <w:r w:rsidR="00F20F69" w:rsidRPr="00F20F69">
        <w:rPr>
          <w:i/>
        </w:rPr>
        <w:t>w</w:t>
      </w:r>
      <w:r w:rsidR="00F20F69">
        <w:t xml:space="preserve"> </w:t>
      </w:r>
      <w:r w:rsidR="00856991">
        <w:t xml:space="preserve">as </w:t>
      </w:r>
      <w:r w:rsidR="00F20F69">
        <w:t>in the classical approach</w:t>
      </w:r>
      <w:ins w:id="153" w:author="Benedikt" w:date="2020-09-16T20:01:00Z">
        <w:r w:rsidR="000C46D5">
          <w:t xml:space="preserve"> via bisection. </w:t>
        </w:r>
      </w:ins>
      <w:del w:id="154" w:author="Benedikt" w:date="2020-09-16T20:01:00Z">
        <w:r w:rsidR="00F20F69" w:rsidDel="000C46D5">
          <w:delText>.</w:delText>
        </w:r>
        <w:r w:rsidR="006B1AEC" w:rsidDel="000C46D5">
          <w:delText xml:space="preserve"> </w:delText>
        </w:r>
      </w:del>
      <w:r w:rsidR="006B1AEC">
        <w:t>In a second step,</w:t>
      </w:r>
      <w:r>
        <w:t xml:space="preserve"> </w:t>
      </w:r>
      <w:del w:id="155" w:author="Benedikt" w:date="2020-09-16T14:51:00Z">
        <w:r w:rsidDel="0079613A">
          <w:delText xml:space="preserve">inserting </w:delText>
        </w:r>
      </w:del>
      <w:ins w:id="156" w:author="Benedikt" w:date="2020-09-16T20:02:00Z">
        <w:r w:rsidR="00657336">
          <w:t xml:space="preserve"> inserting </w:t>
        </w:r>
      </w:ins>
      <w:ins w:id="157" w:author="Benedikt" w:date="2020-09-16T14:51:00Z">
        <w:r w:rsidR="0079613A">
          <w:t>the</w:t>
        </w:r>
      </w:ins>
      <w:ins w:id="158" w:author="Benedikt" w:date="2020-09-16T20:02:00Z">
        <w:r w:rsidR="003D3D20">
          <w:t xml:space="preserve"> geometrical definition of</w:t>
        </w:r>
      </w:ins>
      <w:ins w:id="159" w:author="Benedikt" w:date="2020-09-16T14:51:00Z">
        <w:r w:rsidR="0079613A">
          <w:t xml:space="preserve"> </w:t>
        </w:r>
      </w:ins>
      <w:ins w:id="160" w:author="Benedikt" w:date="2020-09-16T20:02:00Z">
        <w:r w:rsidR="00621DAA" w:rsidRPr="00867796">
          <w:rPr>
            <w:i/>
          </w:rPr>
          <w:t>V</w:t>
        </w:r>
        <w:r w:rsidR="00621DAA" w:rsidRPr="00285549">
          <w:rPr>
            <w:vertAlign w:val="superscript"/>
          </w:rPr>
          <w:t>geo</w:t>
        </w:r>
        <w:r w:rsidR="00621DAA">
          <w:t xml:space="preserve"> </w:t>
        </w:r>
      </w:ins>
      <w:ins w:id="161" w:author="Benedikt" w:date="2020-09-16T14:51:00Z">
        <w:r w:rsidR="0079613A">
          <w:t xml:space="preserve">as indicated in </w:t>
        </w:r>
      </w:ins>
      <w:r>
        <w:t>E</w:t>
      </w:r>
      <w:r w:rsidR="00F20F69">
        <w:t xml:space="preserve">q. </w:t>
      </w:r>
      <w:ins w:id="162" w:author="Benedikt" w:date="2020-09-16T14:51:00Z">
        <w:r w:rsidR="000F09D8">
          <w:t>(</w:t>
        </w:r>
      </w:ins>
      <w:ins w:id="163" w:author="Benedikt" w:date="2020-09-16T14:50:00Z">
        <w:r w:rsidR="00FC5052">
          <w:t>8</w:t>
        </w:r>
      </w:ins>
      <w:ins w:id="164" w:author="Benedikt" w:date="2020-09-16T14:51:00Z">
        <w:r w:rsidR="000F09D8">
          <w:t>)</w:t>
        </w:r>
      </w:ins>
      <w:del w:id="165" w:author="Benedikt" w:date="2020-09-16T14:50:00Z">
        <w:r w:rsidR="00F20F69" w:rsidDel="00FC5052">
          <w:delText>5</w:delText>
        </w:r>
      </w:del>
    </w:p>
    <w:p w14:paraId="55C3A13C" w14:textId="4433BBFE" w:rsidR="00C36B24" w:rsidRDefault="00FC5052" w:rsidP="00801056">
      <w:ins w:id="166" w:author="Benedikt" w:date="2020-09-16T14:50:00Z">
        <w:r>
          <w:t xml:space="preserve"> </w:t>
        </w:r>
      </w:ins>
      <w:del w:id="167" w:author="Benedikt" w:date="2020-09-16T14:50:00Z">
        <w:r w:rsidR="00C36B24" w:rsidDel="00FC5052">
          <w:delText xml:space="preserve"> </w:delText>
        </w:r>
        <w:r w:rsidR="00B03A79" w:rsidDel="00FC5052">
          <w:delText xml:space="preserve">(Fig. 3) </w:delText>
        </w:r>
        <w:r w:rsidR="009D1581" w:rsidDel="00FC5052">
          <w:delText xml:space="preserve">that was used for the separation </w:delText>
        </w:r>
        <w:r w:rsidR="00C36B24" w:rsidDel="00FC5052">
          <w:delText xml:space="preserve">gives </w:delText>
        </w:r>
        <w:r w:rsidR="00F20F69" w:rsidDel="00FC5052">
          <w:delText>a</w:delText>
        </w:r>
      </w:del>
      <w:ins w:id="168" w:author="Benedikt" w:date="2020-09-16T14:50:00Z">
        <w:r>
          <w:t>leads to a simple</w:t>
        </w:r>
      </w:ins>
      <w:r w:rsidR="00F20F69">
        <w:t xml:space="preserve"> </w:t>
      </w:r>
      <w:r w:rsidR="00130A2A">
        <w:t xml:space="preserve">solution for </w:t>
      </w:r>
      <w:r w:rsidR="00130A2A" w:rsidRPr="00130A2A">
        <w:rPr>
          <w:i/>
        </w:rPr>
        <w:t>w</w:t>
      </w:r>
      <w:r w:rsidR="00130A2A">
        <w:t xml:space="preserve"> </w:t>
      </w:r>
      <w:ins w:id="169" w:author="Benedikt" w:date="2020-09-16T20:01:00Z">
        <w:r w:rsidR="00A26FEA">
          <w:t>with</w:t>
        </w:r>
      </w:ins>
      <w:del w:id="170" w:author="Benedikt" w:date="2020-09-16T20:01:00Z">
        <w:r w:rsidR="00130A2A" w:rsidDel="00A26FEA">
          <w:delText xml:space="preserve">as </w:delText>
        </w:r>
        <w:r w:rsidR="00C36B24" w:rsidDel="00A26FEA">
          <w:delText xml:space="preserve"> </w:delText>
        </w:r>
      </w:del>
    </w:p>
    <w:p w14:paraId="4D0D6C3D" w14:textId="2F3BF5E6" w:rsidR="00C36B24" w:rsidRPr="006B1AEC" w:rsidRDefault="00130A2A" w:rsidP="002064EC">
      <w:pPr>
        <w:pStyle w:val="TAMainText"/>
        <w:rPr>
          <w:rFonts w:ascii="Times New Roman" w:eastAsiaTheme="minorEastAsia" w:hAnsi="Times New Roman" w:cstheme="minorBidi"/>
        </w:rPr>
      </w:pPr>
      <m:oMath>
        <m:r>
          <m:t>w=</m:t>
        </m:r>
        <m:f>
          <m:fPr>
            <m:ctrlPr/>
          </m:fPr>
          <m:num>
            <m:sSub>
              <m:sSubPr>
                <m:ctrlPr/>
              </m:sSubPr>
              <m:e>
                <m:r>
                  <m:t>A</m:t>
                </m:r>
              </m:e>
              <m:sub>
                <m:r>
                  <w:ins w:id="171" w:author="Benedikt" w:date="2020-09-15T23:05:00Z">
                    <m:t>L</m:t>
                  </w:ins>
                </m:r>
                <m:r>
                  <w:del w:id="172" w:author="Benedikt" w:date="2020-09-15T23:05:00Z">
                    <m:t>z</m:t>
                  </w:del>
                </m:r>
              </m:sub>
            </m:sSub>
          </m:num>
          <m:den>
            <m:r>
              <m:t>S</m:t>
            </m:r>
          </m:den>
        </m:f>
      </m:oMath>
      <w:r w:rsidR="00C36B24">
        <w:tab/>
      </w:r>
      <w:r w:rsidR="00C36B24">
        <w:tab/>
      </w:r>
      <w:r w:rsidR="00B31B58">
        <w:tab/>
      </w:r>
      <w:r w:rsidR="00C36B24">
        <w:tab/>
      </w:r>
      <w:del w:id="173" w:author="Benedikt" w:date="2020-09-16T15:56:00Z">
        <w:r w:rsidR="009E4FAC" w:rsidDel="00C9103A">
          <w:tab/>
        </w:r>
      </w:del>
      <w:r w:rsidR="00C36B24">
        <w:tab/>
      </w:r>
      <w:r w:rsidR="00D91829">
        <w:t>(</w:t>
      </w:r>
      <w:del w:id="174" w:author="Benedikt" w:date="2020-09-16T14:34:00Z">
        <w:r w:rsidR="00D91829" w:rsidDel="006E271E">
          <w:delText>1</w:delText>
        </w:r>
        <w:r w:rsidR="00FA086B" w:rsidDel="006E271E">
          <w:delText>1</w:delText>
        </w:r>
      </w:del>
      <w:ins w:id="175" w:author="Benedikt" w:date="2020-09-16T14:34:00Z">
        <w:r w:rsidR="006E271E">
          <w:t>10</w:t>
        </w:r>
      </w:ins>
      <w:r w:rsidR="00C36B24" w:rsidRPr="00130A2A">
        <w:t>)</w:t>
      </w:r>
      <w:r w:rsidR="00C36B24">
        <w:t xml:space="preserve"> </w:t>
      </w:r>
    </w:p>
    <w:p w14:paraId="16FE3A27" w14:textId="1CA4B8D5" w:rsidR="00916660" w:rsidRDefault="00A356DE" w:rsidP="00801056">
      <w:ins w:id="176" w:author="Benedikt" w:date="2020-09-16T20:03:00Z">
        <w:r w:rsidRPr="003C43B0">
          <w:rPr>
            <w:i/>
          </w:rPr>
          <w:t>A</w:t>
        </w:r>
        <w:r w:rsidRPr="003C43B0">
          <w:rPr>
            <w:i/>
            <w:vertAlign w:val="subscript"/>
          </w:rPr>
          <w:t>L</w:t>
        </w:r>
        <w:r>
          <w:t xml:space="preserve"> </w:t>
        </w:r>
        <w:r w:rsidR="00BD6D01">
          <w:t>can be obtained by simple geometric considerations</w:t>
        </w:r>
        <w:r w:rsidR="00D94C57">
          <w:t xml:space="preserve"> as described in the supporting information</w:t>
        </w:r>
        <w:r w:rsidR="00BD6D01">
          <w:t xml:space="preserve">. </w:t>
        </w:r>
      </w:ins>
      <w:r w:rsidR="00C34585">
        <w:t>Using</w:t>
      </w:r>
      <w:r w:rsidR="00916660">
        <w:t xml:space="preserve"> </w:t>
      </w:r>
      <w:r w:rsidR="008C164C">
        <w:t>E</w:t>
      </w:r>
      <w:r w:rsidR="00916660">
        <w:t>q</w:t>
      </w:r>
      <w:r w:rsidR="00041DBE">
        <w:t>.</w:t>
      </w:r>
      <w:r w:rsidR="00916660">
        <w:t xml:space="preserve"> </w:t>
      </w:r>
      <w:r w:rsidR="00041DBE">
        <w:t>(</w:t>
      </w:r>
      <w:ins w:id="177" w:author="Benedikt" w:date="2020-09-16T14:45:00Z">
        <w:r w:rsidR="00893456">
          <w:t>8</w:t>
        </w:r>
      </w:ins>
      <w:del w:id="178" w:author="Benedikt" w:date="2020-09-16T14:45:00Z">
        <w:r w:rsidR="00916660" w:rsidDel="00893456">
          <w:delText>6</w:delText>
        </w:r>
      </w:del>
      <w:r w:rsidR="00041DBE">
        <w:t>)</w:t>
      </w:r>
      <w:del w:id="179" w:author="Benedikt" w:date="2020-09-16T14:51:00Z">
        <w:r w:rsidR="00177EB9" w:rsidDel="000F09D8">
          <w:delText>,</w:delText>
        </w:r>
      </w:del>
      <w:r w:rsidR="00B81E95">
        <w:t xml:space="preserve"> now</w:t>
      </w:r>
      <w:ins w:id="180" w:author="Benedikt" w:date="2020-09-16T20:04:00Z">
        <w:r w:rsidR="00E9321E">
          <w:t xml:space="preserve"> explicitly</w:t>
        </w:r>
      </w:ins>
      <w:del w:id="181" w:author="Benedikt" w:date="2020-09-16T20:04:00Z">
        <w:r w:rsidR="00B81E95" w:rsidDel="00E9321E">
          <w:delText xml:space="preserve"> </w:delText>
        </w:r>
      </w:del>
      <w:ins w:id="182" w:author="Benedikt" w:date="2020-09-16T14:51:00Z">
        <w:r w:rsidR="000F09D8">
          <w:t xml:space="preserve">, </w:t>
        </w:r>
      </w:ins>
      <w:ins w:id="183" w:author="Benedikt" w:date="2020-09-16T20:05:00Z">
        <w:r w:rsidR="00E9321E" w:rsidRPr="003C43B0">
          <w:rPr>
            <w:i/>
          </w:rPr>
          <w:t>V</w:t>
        </w:r>
        <w:r w:rsidR="00E9321E" w:rsidRPr="003C43B0">
          <w:rPr>
            <w:vertAlign w:val="superscript"/>
          </w:rPr>
          <w:t>geo</w:t>
        </w:r>
        <w:r w:rsidR="00E9321E">
          <w:t xml:space="preserve"> </w:t>
        </w:r>
      </w:ins>
      <w:del w:id="184" w:author="Benedikt" w:date="2020-09-16T20:05:00Z">
        <w:r w:rsidR="00B81E95" w:rsidDel="00E9321E">
          <w:delText xml:space="preserve">the </w:delText>
        </w:r>
      </w:del>
      <w:del w:id="185" w:author="Benedikt" w:date="2020-09-16T20:04:00Z">
        <w:r w:rsidR="00B81E95" w:rsidDel="00E9321E">
          <w:delText>v</w:delText>
        </w:r>
      </w:del>
      <w:del w:id="186" w:author="Benedikt" w:date="2020-09-16T20:05:00Z">
        <w:r w:rsidR="00916660" w:rsidDel="00E9321E">
          <w:delText xml:space="preserve">olume </w:delText>
        </w:r>
      </w:del>
      <w:r w:rsidR="00916660">
        <w:t>can be calculated</w:t>
      </w:r>
      <w:ins w:id="187" w:author="Benedikt" w:date="2020-09-16T14:51:00Z">
        <w:r w:rsidR="000F09D8">
          <w:t xml:space="preserve"> as well</w:t>
        </w:r>
      </w:ins>
      <w:r w:rsidR="00916660">
        <w:t>.</w:t>
      </w:r>
      <w:r w:rsidR="00041DBE">
        <w:t xml:space="preserve"> </w:t>
      </w:r>
      <w:del w:id="188" w:author="Benedikt" w:date="2020-09-16T20:05:00Z">
        <w:r w:rsidR="003177BF" w:rsidDel="00A6120B">
          <w:delText>Dedicated derivations of the channel plane</w:delText>
        </w:r>
        <w:r w:rsidR="00D4483A" w:rsidDel="00A6120B">
          <w:delText xml:space="preserve"> calculation is</w:delText>
        </w:r>
        <w:r w:rsidR="00EC6593" w:rsidDel="00A6120B">
          <w:delText xml:space="preserve"> given in the supplementary information</w:delText>
        </w:r>
        <w:r w:rsidR="00A43356" w:rsidDel="00A6120B">
          <w:delText>.</w:delText>
        </w:r>
        <w:r w:rsidR="00CD39F5" w:rsidDel="00A6120B">
          <w:delText xml:space="preserve"> </w:delText>
        </w:r>
      </w:del>
      <w:r w:rsidR="00CD39F5">
        <w:t>As already stated,</w:t>
      </w:r>
      <w:r w:rsidR="008A6F8C">
        <w:t xml:space="preserve"> </w:t>
      </w:r>
      <w:del w:id="189" w:author="Benedikt" w:date="2020-09-16T14:52:00Z">
        <w:r w:rsidR="008A6F8C" w:rsidDel="005C5E0D">
          <w:delText>in</w:delText>
        </w:r>
        <w:r w:rsidR="009A06E2" w:rsidDel="005C5E0D">
          <w:delText xml:space="preserve"> </w:delText>
        </w:r>
        <w:r w:rsidR="003177BF" w:rsidDel="005C5E0D">
          <w:delText xml:space="preserve">this approach, </w:delText>
        </w:r>
        <w:r w:rsidR="003177BF" w:rsidDel="00F67F94">
          <w:delText>all</w:delText>
        </w:r>
      </w:del>
      <w:ins w:id="190" w:author="Benedikt" w:date="2020-09-16T14:52:00Z">
        <w:r w:rsidR="00F67F94">
          <w:t>the</w:t>
        </w:r>
      </w:ins>
      <w:r w:rsidR="003177BF">
        <w:t xml:space="preserve"> hydrodynamic information is already used to calculate </w:t>
      </w:r>
      <w:r w:rsidR="003177BF" w:rsidRPr="003177BF">
        <w:rPr>
          <w:i/>
        </w:rPr>
        <w:t>S</w:t>
      </w:r>
      <w:ins w:id="191" w:author="Benedikt" w:date="2020-09-16T14:52:00Z">
        <w:r w:rsidR="005C5E0D" w:rsidRPr="005C5E0D">
          <w:t xml:space="preserve"> </w:t>
        </w:r>
        <w:r w:rsidR="005C5E0D">
          <w:t>in this approach</w:t>
        </w:r>
      </w:ins>
      <w:r w:rsidR="00966FCE" w:rsidRPr="00966FCE">
        <w:t>.</w:t>
      </w:r>
      <w:r w:rsidR="008D7264">
        <w:t xml:space="preserve"> </w:t>
      </w:r>
      <w:del w:id="192" w:author="Benedikt" w:date="2020-09-16T14:53:00Z">
        <w:r w:rsidR="008D7264" w:rsidDel="00B42AFD">
          <w:delText>By this approach i</w:delText>
        </w:r>
      </w:del>
      <w:ins w:id="193" w:author="Benedikt" w:date="2020-09-16T14:53:00Z">
        <w:r w:rsidR="00B42AFD">
          <w:t>I</w:t>
        </w:r>
      </w:ins>
      <w:r w:rsidR="008D7264">
        <w:t>t is ensured, that</w:t>
      </w:r>
      <w:ins w:id="194" w:author="Benedikt" w:date="2020-09-16T14:53:00Z">
        <w:r w:rsidR="0021103C">
          <w:t xml:space="preserve"> the calculated</w:t>
        </w:r>
      </w:ins>
      <w:r w:rsidR="008D7264">
        <w:t xml:space="preserve"> volume, </w:t>
      </w:r>
      <w:r w:rsidR="003A209A">
        <w:t>width</w:t>
      </w:r>
      <w:r w:rsidR="008D7264">
        <w:t xml:space="preserve"> and the channel area fit together geometrically</w:t>
      </w:r>
      <w:ins w:id="195" w:author="Benedikt" w:date="2020-09-16T20:05:00Z">
        <w:r w:rsidR="00A6120B">
          <w:t xml:space="preserve"> by including the term into the calculation.</w:t>
        </w:r>
      </w:ins>
      <w:del w:id="196" w:author="Benedikt" w:date="2020-09-16T20:05:00Z">
        <w:r w:rsidR="008D7264" w:rsidDel="00A6120B">
          <w:delText>.</w:delText>
        </w:r>
      </w:del>
    </w:p>
    <w:p w14:paraId="3209A36A" w14:textId="26DF85E3" w:rsidR="0038311A" w:rsidRDefault="00F20F69" w:rsidP="00C5527C">
      <w:r>
        <w:t xml:space="preserve">A </w:t>
      </w:r>
      <w:r w:rsidR="00F40FE0">
        <w:t>fourth</w:t>
      </w:r>
      <w:r w:rsidR="00C5527C">
        <w:t xml:space="preserve"> way of calculating the </w:t>
      </w:r>
      <w:r w:rsidR="003A209A">
        <w:t>width</w:t>
      </w:r>
      <w:r>
        <w:t xml:space="preserve"> and the </w:t>
      </w:r>
      <w:r w:rsidR="00C5527C">
        <w:t xml:space="preserve">volume is </w:t>
      </w:r>
      <w:r>
        <w:t>based</w:t>
      </w:r>
      <w:r w:rsidR="00C5527C">
        <w:t xml:space="preserve"> </w:t>
      </w:r>
      <w:r w:rsidR="003C2A6A">
        <w:t xml:space="preserve">on </w:t>
      </w:r>
      <w:r w:rsidR="00C5527C">
        <w:t xml:space="preserve">considerations concerning the flow velocities and hydrodynamic </w:t>
      </w:r>
      <w:r w:rsidR="0041050B">
        <w:t>processes</w:t>
      </w:r>
      <w:r w:rsidR="00C5527C">
        <w:t xml:space="preserve"> in</w:t>
      </w:r>
      <w:r w:rsidR="00F40FE0">
        <w:t xml:space="preserve"> the channel</w:t>
      </w:r>
      <w:r w:rsidR="00051817">
        <w:t>.</w:t>
      </w:r>
      <w:r w:rsidR="00F24627">
        <w:t xml:space="preserve"> </w:t>
      </w:r>
      <w:r w:rsidR="00F40FE0">
        <w:t>T</w:t>
      </w:r>
      <w:r w:rsidR="00470A43">
        <w:t xml:space="preserve">he same rigorous equations for the description of the channel shape were used as for the calculation of </w:t>
      </w:r>
      <w:r w:rsidR="00470A43" w:rsidRPr="00A43356">
        <w:rPr>
          <w:i/>
        </w:rPr>
        <w:t>V</w:t>
      </w:r>
      <w:r w:rsidR="00470A43" w:rsidRPr="00A43356">
        <w:rPr>
          <w:vertAlign w:val="superscript"/>
        </w:rPr>
        <w:t>geo</w:t>
      </w:r>
      <w:r w:rsidR="00470A43">
        <w:t xml:space="preserve">. </w:t>
      </w:r>
      <w:r w:rsidR="00F06E4B">
        <w:t xml:space="preserve"> This</w:t>
      </w:r>
      <w:r w:rsidR="00470A43">
        <w:t xml:space="preserve"> </w:t>
      </w:r>
      <w:r w:rsidR="00A149D1">
        <w:t xml:space="preserve">leads to a direct linear relationship of </w:t>
      </w:r>
      <w:ins w:id="197" w:author="Benedikt" w:date="2020-09-16T22:31:00Z">
        <w:r w:rsidR="00DF6B7C" w:rsidRPr="00F55C1B">
          <w:rPr>
            <w:i/>
          </w:rPr>
          <w:t>t</w:t>
        </w:r>
        <w:r w:rsidR="00DF6B7C">
          <w:rPr>
            <w:vertAlign w:val="subscript"/>
          </w:rPr>
          <w:t>void</w:t>
        </w:r>
        <w:r w:rsidR="00DF6B7C">
          <w:t xml:space="preserve"> </w:t>
        </w:r>
      </w:ins>
      <w:del w:id="198" w:author="Benedikt" w:date="2020-09-16T22:31:00Z">
        <w:r w:rsidR="00A149D1" w:rsidRPr="00A149D1" w:rsidDel="00DF6B7C">
          <w:rPr>
            <w:i/>
          </w:rPr>
          <w:delText>t</w:delText>
        </w:r>
        <w:r w:rsidR="00A149D1" w:rsidRPr="00A149D1" w:rsidDel="00DF6B7C">
          <w:rPr>
            <w:vertAlign w:val="subscript"/>
          </w:rPr>
          <w:delText>0</w:delText>
        </w:r>
      </w:del>
      <w:r w:rsidR="00A149D1">
        <w:t xml:space="preserve"> and </w:t>
      </w:r>
      <w:r w:rsidR="00A149D1" w:rsidRPr="00A149D1">
        <w:rPr>
          <w:i/>
        </w:rPr>
        <w:t>w</w:t>
      </w:r>
      <w:r w:rsidR="00F06E4B">
        <w:t>:</w:t>
      </w:r>
    </w:p>
    <w:p w14:paraId="36CEEAA8" w14:textId="3C9978C7" w:rsidR="0038311A" w:rsidRPr="0038311A" w:rsidRDefault="00F93BC2" w:rsidP="002064EC">
      <w:pPr>
        <w:pStyle w:val="TAMainText"/>
      </w:pPr>
      <m:oMath>
        <m:r>
          <w:del w:id="199" w:author="Benedikt" w:date="2020-09-16T22:07:00Z">
            <m:t>w</m:t>
          </w:del>
        </m:r>
        <m:sSub>
          <m:sSubPr>
            <m:ctrlPr>
              <w:ins w:id="200" w:author="Benedikt" w:date="2020-09-16T22:07:00Z">
                <w:rPr/>
              </w:ins>
            </m:ctrlPr>
          </m:sSubPr>
          <m:e>
            <m:r>
              <w:ins w:id="201" w:author="Benedikt" w:date="2020-09-16T22:07:00Z">
                <m:t>t</m:t>
              </w:ins>
            </m:r>
          </m:e>
          <m:sub>
            <m:r>
              <w:ins w:id="202" w:author="Benedikt" w:date="2020-09-16T22:30:00Z">
                <m:t>void</m:t>
              </w:ins>
            </m:r>
          </m:sub>
        </m:sSub>
        <m:r>
          <m:t>=</m:t>
        </m:r>
        <m:r>
          <w:ins w:id="203" w:author="Benedikt" w:date="2020-09-16T22:07:00Z">
            <m:t>2⋅w</m:t>
          </w:ins>
        </m:r>
        <m:sSub>
          <m:sSubPr>
            <m:ctrlPr>
              <w:del w:id="204" w:author="Benedikt" w:date="2020-09-16T22:07:00Z">
                <w:rPr/>
              </w:del>
            </m:ctrlPr>
          </m:sSubPr>
          <m:e>
            <m:r>
              <w:del w:id="205" w:author="Benedikt" w:date="2020-09-16T22:07:00Z">
                <m:t>2⋅t</m:t>
              </w:del>
            </m:r>
          </m:e>
          <m:sub>
            <m:r>
              <w:del w:id="206" w:author="Benedikt" w:date="2020-09-16T22:07:00Z">
                <m:t>0</m:t>
              </w:del>
            </m:r>
          </m:sub>
        </m:sSub>
        <m:r>
          <w:rPr>
            <w:rFonts w:eastAsiaTheme="minorEastAsia"/>
          </w:rPr>
          <m:t>⋅</m:t>
        </m:r>
        <m:sSub>
          <m:sSubPr>
            <m:ctrlPr>
              <w:rPr>
                <w:rFonts w:eastAsiaTheme="minorEastAsia"/>
              </w:rPr>
            </m:ctrlPr>
          </m:sSubPr>
          <m:e>
            <m:r>
              <w:rPr>
                <w:rFonts w:eastAsiaTheme="minorEastAsia"/>
              </w:rPr>
              <m:t>C</m:t>
            </m:r>
          </m:e>
          <m:sub>
            <m:r>
              <w:rPr>
                <w:rFonts w:eastAsiaTheme="minorEastAsia"/>
              </w:rPr>
              <m:t>F</m:t>
            </m:r>
          </m:sub>
        </m:sSub>
      </m:oMath>
      <w:r w:rsidR="003901C4">
        <w:tab/>
      </w:r>
      <w:del w:id="207" w:author="Benedikt" w:date="2020-09-16T23:08:00Z">
        <w:r w:rsidR="003901C4" w:rsidDel="007031EC">
          <w:tab/>
        </w:r>
      </w:del>
      <w:r w:rsidR="003901C4">
        <w:tab/>
      </w:r>
      <w:del w:id="208" w:author="Benedikt" w:date="2020-09-16T15:56:00Z">
        <w:r w:rsidR="00B31B58" w:rsidDel="00C9103A">
          <w:tab/>
        </w:r>
      </w:del>
      <w:r w:rsidR="00470A43">
        <w:tab/>
      </w:r>
      <w:r w:rsidR="00FA086B">
        <w:t>(1</w:t>
      </w:r>
      <w:del w:id="209" w:author="Benedikt" w:date="2020-09-16T14:34:00Z">
        <w:r w:rsidR="00FA086B" w:rsidDel="006E271E">
          <w:delText>2</w:delText>
        </w:r>
      </w:del>
      <w:ins w:id="210" w:author="Benedikt" w:date="2020-09-16T14:34:00Z">
        <w:r w:rsidR="006E271E">
          <w:t>1</w:t>
        </w:r>
      </w:ins>
      <w:r w:rsidR="003901C4" w:rsidRPr="00130A2A">
        <w:t>)</w:t>
      </w:r>
      <w:r w:rsidR="003901C4">
        <w:t xml:space="preserve"> </w:t>
      </w:r>
    </w:p>
    <w:p w14:paraId="3B0CFE02" w14:textId="77777777" w:rsidR="00455C90" w:rsidRDefault="008605BF" w:rsidP="00BC1903">
      <w:r>
        <w:t xml:space="preserve">The “conversion factor” </w:t>
      </w:r>
      <w:r w:rsidRPr="008605BF">
        <w:rPr>
          <w:i/>
        </w:rPr>
        <w:t>C</w:t>
      </w:r>
      <w:r w:rsidRPr="00FA77BA">
        <w:rPr>
          <w:smallCaps/>
          <w:vertAlign w:val="subscript"/>
        </w:rPr>
        <w:t>F</w:t>
      </w:r>
      <w:r>
        <w:t xml:space="preserve"> </w:t>
      </w:r>
      <w:r w:rsidR="00896350">
        <w:t xml:space="preserve">is determined via the hydrodynamic </w:t>
      </w:r>
      <w:r w:rsidR="00032E0A">
        <w:t xml:space="preserve">and geometric </w:t>
      </w:r>
      <w:r w:rsidR="00896350">
        <w:t xml:space="preserve">properties of </w:t>
      </w:r>
      <w:r w:rsidR="00032E0A">
        <w:t>the measurement</w:t>
      </w:r>
      <w:r w:rsidR="00F153F4">
        <w:t xml:space="preserve">. It </w:t>
      </w:r>
      <w:r w:rsidR="003D1CC5">
        <w:t xml:space="preserve">can be </w:t>
      </w:r>
      <w:r w:rsidR="00F153F4">
        <w:t>o</w:t>
      </w:r>
      <w:r w:rsidR="00203383">
        <w:t>btained by solving the integral:</w:t>
      </w:r>
    </w:p>
    <w:p w14:paraId="7C79576F" w14:textId="069FB993" w:rsidR="00455C90" w:rsidRPr="0038311A" w:rsidRDefault="00B01482" w:rsidP="002064EC">
      <w:pPr>
        <w:pStyle w:val="TAMainText"/>
      </w:pPr>
      <m:oMath>
        <m:sSub>
          <m:sSubPr>
            <m:ctrlPr/>
          </m:sSubPr>
          <m:e>
            <m:r>
              <m:t>C</m:t>
            </m:r>
          </m:e>
          <m:sub>
            <m:r>
              <m:rPr>
                <m:nor/>
              </m:rPr>
              <w:rPr>
                <w:iCs/>
              </w:rPr>
              <m:t>F</m:t>
            </m:r>
          </m:sub>
        </m:sSub>
        <m:r>
          <w:rPr>
            <w:rFonts w:eastAsiaTheme="minorEastAsia"/>
          </w:rPr>
          <m:t xml:space="preserve">= </m:t>
        </m:r>
        <m:nary>
          <m:naryPr>
            <m:limLoc m:val="subSup"/>
            <m:ctrlPr>
              <w:rPr>
                <w:rFonts w:eastAsiaTheme="minorEastAsia"/>
              </w:rPr>
            </m:ctrlPr>
          </m:naryPr>
          <m:sub>
            <m:sSub>
              <m:sSubPr>
                <m:ctrlPr>
                  <w:rPr>
                    <w:rFonts w:eastAsiaTheme="minorEastAsia"/>
                  </w:rPr>
                </m:ctrlPr>
              </m:sSubPr>
              <m:e>
                <m:r>
                  <w:rPr>
                    <w:rFonts w:eastAsiaTheme="minorEastAsia"/>
                  </w:rPr>
                  <m:t>z</m:t>
                </m:r>
              </m:e>
              <m:sub>
                <m:r>
                  <w:rPr>
                    <w:rFonts w:eastAsiaTheme="minorEastAsia"/>
                  </w:rPr>
                  <m:t>0</m:t>
                </m:r>
              </m:sub>
            </m:sSub>
          </m:sub>
          <m:sup>
            <m:r>
              <w:rPr>
                <w:rFonts w:eastAsiaTheme="minorEastAsia"/>
              </w:rPr>
              <m:t>L</m:t>
            </m:r>
          </m:sup>
          <m:e>
            <m:f>
              <m:fPr>
                <m:ctrlPr>
                  <w:rPr>
                    <w:rFonts w:eastAsiaTheme="minorEastAsia"/>
                  </w:rPr>
                </m:ctrlPr>
              </m:fPr>
              <m:num>
                <m:r>
                  <w:rPr>
                    <w:rFonts w:eastAsiaTheme="minorEastAsia"/>
                  </w:rPr>
                  <m:t>E(</m:t>
                </m:r>
                <m:r>
                  <w:rPr>
                    <w:rFonts w:eastAsiaTheme="minorEastAsia"/>
                    <w:lang w:val="el-GR"/>
                  </w:rPr>
                  <m:t>ξ)</m:t>
                </m:r>
              </m:num>
              <m:den>
                <m:sSub>
                  <m:sSubPr>
                    <m:ctrlPr>
                      <w:rPr>
                        <w:rFonts w:eastAsiaTheme="minorEastAsia"/>
                      </w:rPr>
                    </m:ctrlPr>
                  </m:sSubPr>
                  <m:e>
                    <m:r>
                      <w:rPr>
                        <w:rFonts w:eastAsiaTheme="minorEastAsia"/>
                      </w:rPr>
                      <m:t>V</m:t>
                    </m:r>
                  </m:e>
                  <m:sub>
                    <m:r>
                      <m:rPr>
                        <m:nor/>
                      </m:rPr>
                      <w:rPr>
                        <w:rFonts w:eastAsiaTheme="minorEastAsia"/>
                      </w:rPr>
                      <m:t>in</m:t>
                    </m:r>
                  </m:sub>
                </m:sSub>
                <m:r>
                  <w:rPr>
                    <w:rFonts w:eastAsiaTheme="minorEastAsia"/>
                  </w:rPr>
                  <m:t>-</m:t>
                </m:r>
                <m:sSub>
                  <m:sSubPr>
                    <m:ctrlPr>
                      <w:rPr>
                        <w:rFonts w:eastAsiaTheme="minorEastAsia"/>
                      </w:rPr>
                    </m:ctrlPr>
                  </m:sSubPr>
                  <m:e>
                    <m:r>
                      <w:rPr>
                        <w:rFonts w:eastAsiaTheme="minorEastAsia"/>
                      </w:rPr>
                      <m:t>V</m:t>
                    </m:r>
                  </m:e>
                  <m:sub>
                    <m:r>
                      <w:rPr>
                        <w:rFonts w:eastAsiaTheme="minorEastAsia"/>
                      </w:rPr>
                      <m:t>c</m:t>
                    </m:r>
                  </m:sub>
                </m:sSub>
                <m:r>
                  <w:rPr>
                    <w:rFonts w:eastAsiaTheme="minorEastAsia"/>
                  </w:rPr>
                  <m:t>⋅</m:t>
                </m:r>
                <m:f>
                  <m:fPr>
                    <m:ctrlPr>
                      <w:rPr>
                        <w:rFonts w:eastAsiaTheme="minorEastAsia"/>
                      </w:rPr>
                    </m:ctrlPr>
                  </m:fPr>
                  <m:num>
                    <m:r>
                      <w:rPr>
                        <w:rFonts w:eastAsiaTheme="minorEastAsia"/>
                      </w:rPr>
                      <m:t>2⋅</m:t>
                    </m:r>
                    <m:nary>
                      <m:naryPr>
                        <m:limLoc m:val="subSup"/>
                        <m:ctrlPr>
                          <w:rPr>
                            <w:rFonts w:eastAsiaTheme="minorEastAsia"/>
                          </w:rPr>
                        </m:ctrlPr>
                      </m:naryPr>
                      <m:sub>
                        <m:r>
                          <w:rPr>
                            <w:rFonts w:eastAsiaTheme="minorEastAsia"/>
                          </w:rPr>
                          <m:t>0</m:t>
                        </m:r>
                      </m:sub>
                      <m:sup>
                        <m:r>
                          <w:rPr>
                            <w:rFonts w:eastAsiaTheme="minorEastAsia"/>
                            <w:lang w:val="el-GR"/>
                          </w:rPr>
                          <m:t>ξ</m:t>
                        </m:r>
                      </m:sup>
                      <m:e>
                        <m:r>
                          <w:rPr>
                            <w:rFonts w:eastAsiaTheme="minorEastAsia"/>
                          </w:rPr>
                          <m:t>E(x)dx</m:t>
                        </m:r>
                      </m:e>
                    </m:nary>
                  </m:num>
                  <m:den>
                    <m:sSub>
                      <m:sSubPr>
                        <m:ctrlPr>
                          <w:rPr>
                            <w:rFonts w:eastAsiaTheme="minorEastAsia"/>
                          </w:rPr>
                        </m:ctrlPr>
                      </m:sSubPr>
                      <m:e>
                        <m:r>
                          <w:rPr>
                            <w:rFonts w:eastAsiaTheme="minorEastAsia"/>
                          </w:rPr>
                          <m:t>A</m:t>
                        </m:r>
                      </m:e>
                      <m:sub>
                        <m:r>
                          <w:rPr>
                            <w:rFonts w:eastAsiaTheme="minorEastAsia"/>
                          </w:rPr>
                          <m:t>L</m:t>
                        </m:r>
                      </m:sub>
                    </m:sSub>
                  </m:den>
                </m:f>
                <m:r>
                  <w:rPr>
                    <w:rFonts w:eastAsiaTheme="minorEastAsia"/>
                  </w:rPr>
                  <m:t xml:space="preserve"> </m:t>
                </m:r>
              </m:den>
            </m:f>
          </m:e>
        </m:nary>
        <m:r>
          <w:rPr>
            <w:rFonts w:eastAsiaTheme="minorEastAsia"/>
          </w:rPr>
          <m:t>d</m:t>
        </m:r>
        <m:r>
          <w:rPr>
            <w:rFonts w:eastAsiaTheme="minorEastAsia"/>
            <w:lang w:val="el-GR"/>
          </w:rPr>
          <m:t>ξ</m:t>
        </m:r>
      </m:oMath>
      <w:r w:rsidR="00455C90">
        <w:tab/>
      </w:r>
      <w:del w:id="211" w:author="Benedikt" w:date="2020-09-16T15:56:00Z">
        <w:r w:rsidR="00B31B58" w:rsidDel="00C9103A">
          <w:tab/>
        </w:r>
      </w:del>
      <w:r w:rsidR="00455C90">
        <w:tab/>
      </w:r>
      <w:r w:rsidR="00FA086B">
        <w:t>(1</w:t>
      </w:r>
      <w:del w:id="212" w:author="Benedikt" w:date="2020-09-16T14:34:00Z">
        <w:r w:rsidR="00FA086B" w:rsidDel="006E271E">
          <w:delText>3</w:delText>
        </w:r>
      </w:del>
      <w:ins w:id="213" w:author="Benedikt" w:date="2020-09-16T14:34:00Z">
        <w:r w:rsidR="006E271E">
          <w:t>2</w:t>
        </w:r>
      </w:ins>
      <w:r w:rsidR="00455C90" w:rsidRPr="00130A2A">
        <w:t>)</w:t>
      </w:r>
      <w:r w:rsidR="00455C90">
        <w:t xml:space="preserve"> </w:t>
      </w:r>
    </w:p>
    <w:p w14:paraId="561C2CD1" w14:textId="3C79D907" w:rsidR="009E2AEF" w:rsidRDefault="00203383" w:rsidP="00C5527C">
      <w:r>
        <w:t>Th</w:t>
      </w:r>
      <w:r w:rsidR="004C6845">
        <w:t>is</w:t>
      </w:r>
      <w:r>
        <w:t xml:space="preserve"> expression is derived based on a known </w:t>
      </w:r>
      <w:r w:rsidR="004C6845">
        <w:t xml:space="preserve">approach </w:t>
      </w:r>
      <w:r w:rsidR="00353C97">
        <w:t>[2</w:t>
      </w:r>
      <w:ins w:id="214" w:author="Benedikt" w:date="2020-09-25T17:22:00Z">
        <w:r w:rsidR="00100956">
          <w:t>5</w:t>
        </w:r>
      </w:ins>
      <w:del w:id="215" w:author="Benedikt" w:date="2020-09-25T17:22:00Z">
        <w:r w:rsidR="00ED308E" w:rsidDel="00100956">
          <w:delText>4</w:delText>
        </w:r>
      </w:del>
      <w:r w:rsidR="00353C97">
        <w:t>]</w:t>
      </w:r>
      <w:del w:id="216" w:author="Benedikt" w:date="2020-09-25T17:22:00Z">
        <w:r w:rsidR="004C6845" w:rsidDel="00100956">
          <w:delText>,</w:delText>
        </w:r>
      </w:del>
      <w:r w:rsidR="004C6845">
        <w:t xml:space="preserve"> but independent from the shape and more suited to relate </w:t>
      </w:r>
      <w:r w:rsidR="004C6845" w:rsidRPr="00E469ED">
        <w:rPr>
          <w:i/>
        </w:rPr>
        <w:t>w</w:t>
      </w:r>
      <w:r w:rsidR="004C6845">
        <w:t xml:space="preserve"> and</w:t>
      </w:r>
      <w:del w:id="217" w:author="Benedikt" w:date="2020-09-16T22:30:00Z">
        <w:r w:rsidR="004C6845" w:rsidDel="00DF6B7C">
          <w:delText xml:space="preserve"> </w:delText>
        </w:r>
        <w:r w:rsidR="004C6845" w:rsidRPr="00E469ED" w:rsidDel="00DF6B7C">
          <w:rPr>
            <w:i/>
          </w:rPr>
          <w:delText>t</w:delText>
        </w:r>
        <w:r w:rsidR="004C6845" w:rsidRPr="00EE6E74" w:rsidDel="00DF6B7C">
          <w:rPr>
            <w:vertAlign w:val="subscript"/>
          </w:rPr>
          <w:delText>0</w:delText>
        </w:r>
      </w:del>
      <w:ins w:id="218" w:author="Benedikt" w:date="2020-09-16T22:30:00Z">
        <w:r w:rsidR="00DF6B7C" w:rsidRPr="00DF6B7C">
          <w:rPr>
            <w:i/>
          </w:rPr>
          <w:t xml:space="preserve"> </w:t>
        </w:r>
        <w:r w:rsidR="00DF6B7C" w:rsidRPr="00F55C1B">
          <w:rPr>
            <w:i/>
          </w:rPr>
          <w:t>t</w:t>
        </w:r>
        <w:r w:rsidR="00DF6B7C">
          <w:rPr>
            <w:vertAlign w:val="subscript"/>
          </w:rPr>
          <w:t>void</w:t>
        </w:r>
      </w:ins>
      <w:r w:rsidR="004C6845">
        <w:t xml:space="preserve"> directly. </w:t>
      </w:r>
      <w:r w:rsidR="0086470B">
        <w:t xml:space="preserve">The function </w:t>
      </w:r>
      <w:r w:rsidR="009B15F5" w:rsidRPr="009B15F5">
        <w:rPr>
          <w:i/>
        </w:rPr>
        <w:t>E</w:t>
      </w:r>
      <w:r w:rsidR="009B15F5">
        <w:t>(</w:t>
      </w:r>
      <w:r w:rsidR="009B15F5" w:rsidRPr="009B15F5">
        <w:rPr>
          <w:i/>
        </w:rPr>
        <w:t>x</w:t>
      </w:r>
      <w:r w:rsidR="009B15F5">
        <w:t>) describes the shape o</w:t>
      </w:r>
      <w:r w:rsidR="00353713">
        <w:t>f the channel in dependence of its</w:t>
      </w:r>
      <w:r w:rsidR="009B15F5">
        <w:t xml:space="preserve"> longitudinal position </w:t>
      </w:r>
      <w:r w:rsidR="009B15F5" w:rsidRPr="009B15F5">
        <w:rPr>
          <w:i/>
        </w:rPr>
        <w:t>x</w:t>
      </w:r>
      <w:r w:rsidR="00353713">
        <w:t>.</w:t>
      </w:r>
      <w:r w:rsidR="005F3ABC">
        <w:t xml:space="preserve"> In eq. 13, </w:t>
      </w:r>
      <w:r w:rsidR="005F3ABC" w:rsidRPr="005F3ABC">
        <w:rPr>
          <w:i/>
        </w:rPr>
        <w:t>x</w:t>
      </w:r>
      <w:r w:rsidR="005F3ABC">
        <w:t xml:space="preserve"> marks the</w:t>
      </w:r>
      <w:r w:rsidR="00770413">
        <w:t xml:space="preserve"> </w:t>
      </w:r>
      <w:r w:rsidR="005F3ABC">
        <w:t xml:space="preserve">positions </w:t>
      </w:r>
      <w:r w:rsidR="00770413">
        <w:t xml:space="preserve">in the channel </w:t>
      </w:r>
      <w:r w:rsidR="005F3ABC">
        <w:t>to the current position</w:t>
      </w:r>
      <w:r w:rsidR="005F3ABC">
        <w:rPr>
          <w:lang w:val="el-GR"/>
        </w:rPr>
        <w:t xml:space="preserve"> </w:t>
      </w:r>
      <w:r w:rsidR="005F3ABC" w:rsidRPr="005F3ABC">
        <w:rPr>
          <w:i/>
          <w:lang w:val="el-GR"/>
        </w:rPr>
        <w:t>ξ</w:t>
      </w:r>
      <w:r w:rsidR="00353713">
        <w:t xml:space="preserve"> </w:t>
      </w:r>
      <w:r w:rsidR="00770413">
        <w:t>of</w:t>
      </w:r>
      <w:r w:rsidR="005F3ABC">
        <w:t xml:space="preserve"> a hypothetical non-retained species, which moves with the </w:t>
      </w:r>
      <w:r w:rsidR="00770413">
        <w:t>mean velocity.</w:t>
      </w:r>
      <w:r w:rsidR="005F3ABC">
        <w:t xml:space="preserve"> </w:t>
      </w:r>
      <w:r w:rsidR="009B15F5" w:rsidRPr="009B15F5">
        <w:rPr>
          <w:i/>
        </w:rPr>
        <w:t>A</w:t>
      </w:r>
      <w:r w:rsidR="009B15F5" w:rsidRPr="00E80D69">
        <w:rPr>
          <w:i/>
          <w:vertAlign w:val="subscript"/>
        </w:rPr>
        <w:t>L</w:t>
      </w:r>
      <w:r w:rsidR="009B15F5">
        <w:t xml:space="preserve"> is the </w:t>
      </w:r>
      <w:r w:rsidR="009E2AEF">
        <w:t>complete surface of the channel</w:t>
      </w:r>
      <w:r w:rsidR="0014372F">
        <w:t xml:space="preserve"> including the non-separating part</w:t>
      </w:r>
      <w:r w:rsidR="009E2AEF">
        <w:t>, i.e.</w:t>
      </w:r>
    </w:p>
    <w:p w14:paraId="11F0328F" w14:textId="1EE52835" w:rsidR="009E2AEF" w:rsidRPr="0038311A" w:rsidRDefault="00B01482" w:rsidP="002064EC">
      <w:pPr>
        <w:pStyle w:val="TAMainText"/>
      </w:pPr>
      <m:oMath>
        <m:sSub>
          <m:sSubPr>
            <m:ctrlPr/>
          </m:sSubPr>
          <m:e>
            <m:r>
              <m:t>A</m:t>
            </m:r>
          </m:e>
          <m:sub>
            <m:r>
              <m:rPr>
                <m:nor/>
              </m:rPr>
              <w:rPr>
                <w:iCs/>
              </w:rPr>
              <m:t>L</m:t>
            </m:r>
          </m:sub>
        </m:sSub>
        <m:r>
          <w:rPr>
            <w:rFonts w:eastAsiaTheme="minorEastAsia"/>
          </w:rPr>
          <m:t>= 2</m:t>
        </m:r>
        <m:nary>
          <m:naryPr>
            <m:limLoc m:val="subSup"/>
            <m:ctrlPr>
              <w:rPr>
                <w:rFonts w:eastAsiaTheme="minorEastAsia"/>
              </w:rPr>
            </m:ctrlPr>
          </m:naryPr>
          <m:sub>
            <m:r>
              <w:rPr>
                <w:rFonts w:eastAsiaTheme="minorEastAsia"/>
              </w:rPr>
              <m:t>0</m:t>
            </m:r>
          </m:sub>
          <m:sup>
            <m:r>
              <w:rPr>
                <w:rFonts w:eastAsiaTheme="minorEastAsia"/>
              </w:rPr>
              <m:t>L</m:t>
            </m:r>
          </m:sup>
          <m:e>
            <m:r>
              <w:rPr>
                <w:rFonts w:eastAsiaTheme="minorEastAsia"/>
              </w:rPr>
              <m:t>E(</m:t>
            </m:r>
            <m:r>
              <w:rPr>
                <w:rFonts w:eastAsiaTheme="minorEastAsia"/>
                <w:lang w:val="el-GR"/>
              </w:rPr>
              <m:t>x)</m:t>
            </m:r>
            <m:r>
              <w:rPr>
                <w:rFonts w:eastAsiaTheme="minorEastAsia"/>
              </w:rPr>
              <m:t>dx</m:t>
            </m:r>
          </m:e>
        </m:nary>
      </m:oMath>
      <w:r w:rsidR="009E2AEF">
        <w:tab/>
      </w:r>
      <w:r w:rsidR="00D91829">
        <w:tab/>
      </w:r>
      <w:del w:id="219" w:author="Benedikt" w:date="2020-09-16T15:56:00Z">
        <w:r w:rsidR="00B31B58" w:rsidDel="00C9103A">
          <w:tab/>
        </w:r>
      </w:del>
      <w:r w:rsidR="009E2AEF">
        <w:tab/>
      </w:r>
      <w:r w:rsidR="009E2AEF" w:rsidRPr="00130A2A">
        <w:t>(</w:t>
      </w:r>
      <w:r w:rsidR="00FA086B">
        <w:t>1</w:t>
      </w:r>
      <w:del w:id="220" w:author="Benedikt" w:date="2020-09-16T14:34:00Z">
        <w:r w:rsidR="00FA086B" w:rsidDel="006E271E">
          <w:delText>4</w:delText>
        </w:r>
      </w:del>
      <w:ins w:id="221" w:author="Benedikt" w:date="2020-09-16T14:34:00Z">
        <w:r w:rsidR="006E271E">
          <w:t>3</w:t>
        </w:r>
      </w:ins>
      <w:r w:rsidR="009E2AEF" w:rsidRPr="00130A2A">
        <w:t>)</w:t>
      </w:r>
      <w:r w:rsidR="009E2AEF">
        <w:t xml:space="preserve"> </w:t>
      </w:r>
    </w:p>
    <w:p w14:paraId="46D04940" w14:textId="56733558" w:rsidR="000054A8" w:rsidRDefault="00BC0BBA" w:rsidP="00C5527C">
      <w:r>
        <w:t>A detailed derivation and an attempt for an analytical solution of Eq</w:t>
      </w:r>
      <w:ins w:id="222" w:author="Benedikt" w:date="2020-09-16T15:00:00Z">
        <w:r w:rsidR="006E2764">
          <w:t xml:space="preserve">. </w:t>
        </w:r>
      </w:ins>
      <w:del w:id="223" w:author="Benedikt" w:date="2020-09-16T15:00:00Z">
        <w:r w:rsidDel="006E2764">
          <w:delText xml:space="preserve">, </w:delText>
        </w:r>
      </w:del>
      <w:ins w:id="224" w:author="Benedikt" w:date="2020-09-16T14:54:00Z">
        <w:r w:rsidR="003B6083">
          <w:t>11</w:t>
        </w:r>
      </w:ins>
      <w:del w:id="225" w:author="Benedikt" w:date="2020-09-16T14:54:00Z">
        <w:r w:rsidDel="003B6083">
          <w:delText>12</w:delText>
        </w:r>
      </w:del>
      <w:r>
        <w:t>-1</w:t>
      </w:r>
      <w:del w:id="226" w:author="Benedikt" w:date="2020-09-16T14:54:00Z">
        <w:r w:rsidDel="003B6083">
          <w:delText>4</w:delText>
        </w:r>
      </w:del>
      <w:ins w:id="227" w:author="Benedikt" w:date="2020-09-16T14:54:00Z">
        <w:r w:rsidR="003B6083">
          <w:t>3</w:t>
        </w:r>
      </w:ins>
      <w:r>
        <w:t xml:space="preserve"> is given the supporting</w:t>
      </w:r>
      <w:del w:id="228" w:author="Benedikt" w:date="2020-09-16T15:00:00Z">
        <w:r w:rsidDel="006E2764">
          <w:delText>s</w:delText>
        </w:r>
      </w:del>
      <w:ins w:id="229" w:author="Benedikt" w:date="2020-09-16T15:00:00Z">
        <w:r w:rsidR="006E2764">
          <w:t xml:space="preserve"> information</w:t>
        </w:r>
      </w:ins>
      <w:r>
        <w:t>. U</w:t>
      </w:r>
      <w:r w:rsidR="008C164C">
        <w:t>sing E</w:t>
      </w:r>
      <w:r w:rsidR="00F06E4B">
        <w:t>q. 5</w:t>
      </w:r>
      <w:r w:rsidR="001D00EB">
        <w:t>,</w:t>
      </w:r>
      <w:r w:rsidR="00F06E4B">
        <w:t xml:space="preserve"> </w:t>
      </w:r>
      <w:r w:rsidR="00F06E4B" w:rsidRPr="00A43356">
        <w:rPr>
          <w:i/>
        </w:rPr>
        <w:t>V</w:t>
      </w:r>
      <w:r w:rsidR="00F06E4B">
        <w:rPr>
          <w:vertAlign w:val="superscript"/>
        </w:rPr>
        <w:t>hyd</w:t>
      </w:r>
      <w:r w:rsidR="00F06E4B">
        <w:t xml:space="preserve"> can be calculated. </w:t>
      </w:r>
      <w:r w:rsidR="00195E41">
        <w:t xml:space="preserve">The </w:t>
      </w:r>
      <w:r w:rsidR="00F20F69">
        <w:t xml:space="preserve">values </w:t>
      </w:r>
      <w:r w:rsidR="00195E41">
        <w:t xml:space="preserve">obtained by this method are </w:t>
      </w:r>
      <w:r w:rsidR="00F20F69">
        <w:t xml:space="preserve">denoted as </w:t>
      </w:r>
      <w:r w:rsidR="00F20F69" w:rsidRPr="00A43356">
        <w:rPr>
          <w:i/>
        </w:rPr>
        <w:t>V</w:t>
      </w:r>
      <w:r w:rsidR="00F20F69">
        <w:rPr>
          <w:vertAlign w:val="superscript"/>
        </w:rPr>
        <w:t>hyd</w:t>
      </w:r>
      <w:r w:rsidR="00C5527C">
        <w:t xml:space="preserve"> in the following. A </w:t>
      </w:r>
      <w:r w:rsidR="0025205A">
        <w:t>detailed</w:t>
      </w:r>
      <w:r w:rsidR="00C5527C">
        <w:t xml:space="preserve"> derivation for</w:t>
      </w:r>
      <w:r w:rsidR="00912598">
        <w:t xml:space="preserve"> the factor </w:t>
      </w:r>
      <w:r w:rsidR="0025205A">
        <w:rPr>
          <w:i/>
        </w:rPr>
        <w:t>C</w:t>
      </w:r>
      <w:r w:rsidR="0025205A" w:rsidRPr="00FA77BA">
        <w:rPr>
          <w:vertAlign w:val="subscript"/>
        </w:rPr>
        <w:t>F</w:t>
      </w:r>
      <w:r w:rsidR="0025205A">
        <w:rPr>
          <w:i/>
        </w:rPr>
        <w:t xml:space="preserve"> </w:t>
      </w:r>
      <w:r w:rsidR="00912598">
        <w:t>and</w:t>
      </w:r>
      <w:r w:rsidR="00C5527C">
        <w:t xml:space="preserve"> </w:t>
      </w:r>
      <w:r w:rsidR="00F74283" w:rsidRPr="00A43356">
        <w:rPr>
          <w:i/>
        </w:rPr>
        <w:t>V</w:t>
      </w:r>
      <w:r w:rsidR="00F74283">
        <w:rPr>
          <w:vertAlign w:val="superscript"/>
        </w:rPr>
        <w:t>hyd</w:t>
      </w:r>
      <w:r w:rsidR="00F74283">
        <w:t xml:space="preserve"> </w:t>
      </w:r>
      <w:r w:rsidR="00C5527C">
        <w:t>is given in the supporting information.</w:t>
      </w:r>
      <w:r w:rsidR="00FB5445">
        <w:t xml:space="preserve"> The obvious advantage of this m</w:t>
      </w:r>
      <w:r w:rsidR="00832F93">
        <w:t>ethod is the independenc</w:t>
      </w:r>
      <w:r w:rsidR="00051817">
        <w:t xml:space="preserve">e from an external diffusion coefficient i.e. no calibration </w:t>
      </w:r>
      <w:r w:rsidR="00CC4EEC">
        <w:t xml:space="preserve">measurement </w:t>
      </w:r>
      <w:r w:rsidR="002F5D35">
        <w:t>is</w:t>
      </w:r>
      <w:r w:rsidR="00CC4EEC">
        <w:t xml:space="preserve"> involved in this procedure.</w:t>
      </w:r>
      <w:r w:rsidR="007156C1">
        <w:t xml:space="preserve"> This is a formalized method which is equivalent to calibration free conversion approaches</w:t>
      </w:r>
      <w:r w:rsidR="00ED308E">
        <w:t xml:space="preserve"> [16,2</w:t>
      </w:r>
      <w:del w:id="230" w:author="Benedikt" w:date="2020-09-25T17:23:00Z">
        <w:r w:rsidR="00ED308E" w:rsidDel="0016123A">
          <w:delText>5</w:delText>
        </w:r>
      </w:del>
      <w:ins w:id="231" w:author="Benedikt" w:date="2020-09-25T17:23:00Z">
        <w:r w:rsidR="0016123A">
          <w:t>6</w:t>
        </w:r>
      </w:ins>
      <w:r w:rsidR="00353C97">
        <w:t>,2</w:t>
      </w:r>
      <w:del w:id="232" w:author="Benedikt" w:date="2020-09-25T17:23:00Z">
        <w:r w:rsidR="00ED308E" w:rsidDel="0016123A">
          <w:delText>6</w:delText>
        </w:r>
      </w:del>
      <w:ins w:id="233" w:author="Benedikt" w:date="2020-09-25T17:23:00Z">
        <w:r w:rsidR="0016123A">
          <w:t>7</w:t>
        </w:r>
      </w:ins>
      <w:r w:rsidR="00353C97">
        <w:t>]</w:t>
      </w:r>
      <w:r w:rsidR="00492E29">
        <w:t>.</w:t>
      </w:r>
    </w:p>
    <w:p w14:paraId="3F970A05" w14:textId="22ED9C88" w:rsidR="00E4063A" w:rsidRDefault="00A43DED" w:rsidP="00C5527C">
      <w:r>
        <w:lastRenderedPageBreak/>
        <w:t>The fifth algorithm also makes use of this conversion facto</w:t>
      </w:r>
      <w:r w:rsidR="008B37F2">
        <w:t>r.</w:t>
      </w:r>
      <w:ins w:id="234" w:author="Benedikt" w:date="2020-09-16T20:29:00Z">
        <w:r w:rsidR="007D52CB">
          <w:t xml:space="preserve"> </w:t>
        </w:r>
      </w:ins>
      <w:del w:id="235" w:author="Benedikt" w:date="2020-09-16T20:30:00Z">
        <w:r w:rsidR="008B37F2" w:rsidDel="007D52CB">
          <w:delText xml:space="preserve"> </w:delText>
        </w:r>
      </w:del>
      <w:r w:rsidR="00325896">
        <w:t>Here, i</w:t>
      </w:r>
      <w:r w:rsidR="008B37F2">
        <w:t xml:space="preserve">t is </w:t>
      </w:r>
      <w:r w:rsidR="00AD0126">
        <w:t xml:space="preserve">used to substitute the void time </w:t>
      </w:r>
      <w:del w:id="236" w:author="Benedikt" w:date="2020-09-16T22:35:00Z">
        <w:r w:rsidR="00AD0126" w:rsidDel="003B3CFC">
          <w:delText>t0</w:delText>
        </w:r>
      </w:del>
      <w:ins w:id="237" w:author="Benedikt" w:date="2020-09-16T22:35:00Z">
        <w:r w:rsidR="003B3CFC" w:rsidRPr="003B3CFC">
          <w:rPr>
            <w:i/>
          </w:rPr>
          <w:t xml:space="preserve"> </w:t>
        </w:r>
        <w:r w:rsidR="003B3CFC" w:rsidRPr="00F55C1B">
          <w:rPr>
            <w:i/>
          </w:rPr>
          <w:t>t</w:t>
        </w:r>
        <w:r w:rsidR="003B3CFC">
          <w:rPr>
            <w:vertAlign w:val="subscript"/>
          </w:rPr>
          <w:t>void</w:t>
        </w:r>
      </w:ins>
      <w:r w:rsidR="00BB53D7">
        <w:t xml:space="preserve">. </w:t>
      </w:r>
      <w:ins w:id="238" w:author="Benedikt" w:date="2020-09-16T20:30:00Z">
        <w:r w:rsidR="007D52CB">
          <w:t xml:space="preserve">As no experimental void time is used in this approach, we designated the calculated results </w:t>
        </w:r>
      </w:ins>
      <w:ins w:id="239" w:author="Benedikt" w:date="2020-09-16T20:31:00Z">
        <w:r w:rsidR="007D52CB">
          <w:t xml:space="preserve">with </w:t>
        </w:r>
        <w:r w:rsidR="007D52CB">
          <w:rPr>
            <w:rFonts w:cs="Times New Roman"/>
            <w:i/>
          </w:rPr>
          <w:t>w</w:t>
        </w:r>
        <w:r w:rsidR="007D52CB">
          <w:rPr>
            <w:rFonts w:cs="Times New Roman"/>
            <w:vertAlign w:val="superscript"/>
          </w:rPr>
          <w:t xml:space="preserve">noT </w:t>
        </w:r>
        <w:r w:rsidR="007D52CB">
          <w:t xml:space="preserve">and </w:t>
        </w:r>
        <w:r w:rsidR="007D52CB">
          <w:rPr>
            <w:rFonts w:cs="Times New Roman"/>
            <w:i/>
          </w:rPr>
          <w:t>V</w:t>
        </w:r>
        <w:r w:rsidR="007D52CB">
          <w:rPr>
            <w:rFonts w:cs="Times New Roman"/>
            <w:vertAlign w:val="superscript"/>
          </w:rPr>
          <w:t>noT</w:t>
        </w:r>
      </w:ins>
      <w:ins w:id="240" w:author="Benedikt" w:date="2020-09-16T20:30:00Z">
        <w:r w:rsidR="003B77C8">
          <w:t>.</w:t>
        </w:r>
      </w:ins>
      <w:r w:rsidR="00BB53D7">
        <w:t>This way, Eq.</w:t>
      </w:r>
      <w:r w:rsidR="003D151F">
        <w:t xml:space="preserve"> 2 can be written as</w:t>
      </w:r>
    </w:p>
    <w:p w14:paraId="20683FA1" w14:textId="25B604C5" w:rsidR="00607859" w:rsidRPr="0038311A" w:rsidRDefault="00607859" w:rsidP="002064EC">
      <w:pPr>
        <w:pStyle w:val="TAMainText"/>
      </w:pPr>
      <m:oMath>
        <m:r>
          <w:rPr>
            <w:rFonts w:eastAsiaTheme="minorEastAsia"/>
          </w:rPr>
          <m:t>R=</m:t>
        </m:r>
        <m:f>
          <m:fPr>
            <m:ctrlPr>
              <w:rPr>
                <w:rFonts w:eastAsiaTheme="minorEastAsia"/>
              </w:rPr>
            </m:ctrlPr>
          </m:fPr>
          <m:num>
            <m:r>
              <w:rPr>
                <w:rFonts w:eastAsiaTheme="minorEastAsia"/>
              </w:rPr>
              <m:t>2</m:t>
            </m:r>
            <m:sSub>
              <m:sSubPr>
                <m:ctrlPr>
                  <w:rPr>
                    <w:rFonts w:eastAsiaTheme="minorEastAsia"/>
                  </w:rPr>
                </m:ctrlPr>
              </m:sSubPr>
              <m:e>
                <m:r>
                  <w:rPr>
                    <w:rFonts w:eastAsiaTheme="minorEastAsia"/>
                  </w:rPr>
                  <m:t>C</m:t>
                </m:r>
              </m:e>
              <m:sub>
                <m:r>
                  <w:rPr>
                    <w:rFonts w:eastAsiaTheme="minorEastAsia"/>
                  </w:rPr>
                  <m:t>F</m:t>
                </m:r>
              </m:sub>
            </m:sSub>
            <m:sSup>
              <m:sSupPr>
                <m:ctrlPr>
                  <w:rPr>
                    <w:rFonts w:eastAsiaTheme="minorEastAsia"/>
                  </w:rPr>
                </m:ctrlPr>
              </m:sSupPr>
              <m:e>
                <m:r>
                  <w:rPr>
                    <w:rFonts w:eastAsiaTheme="minorEastAsia"/>
                  </w:rPr>
                  <m:t>w</m:t>
                </m:r>
              </m:e>
              <m:sup>
                <m:r>
                  <w:rPr>
                    <w:rFonts w:eastAsiaTheme="minorEastAsia"/>
                  </w:rPr>
                  <m:t>noT</m:t>
                </m:r>
              </m:sup>
            </m:sSup>
          </m:num>
          <m:den>
            <m:sSub>
              <m:sSubPr>
                <m:ctrlPr>
                  <w:rPr>
                    <w:rFonts w:eastAsiaTheme="minorEastAsia"/>
                  </w:rPr>
                </m:ctrlPr>
              </m:sSubPr>
              <m:e>
                <m:r>
                  <w:rPr>
                    <w:rFonts w:eastAsiaTheme="minorEastAsia"/>
                  </w:rPr>
                  <m:t>t</m:t>
                </m:r>
              </m:e>
              <m:sub>
                <m:r>
                  <w:rPr>
                    <w:rFonts w:eastAsiaTheme="minorEastAsia"/>
                  </w:rPr>
                  <m:t>e</m:t>
                </m:r>
              </m:sub>
            </m:sSub>
          </m:den>
        </m:f>
      </m:oMath>
      <w:r>
        <w:tab/>
      </w:r>
      <w:r>
        <w:tab/>
      </w:r>
      <w:r w:rsidR="00B31B58">
        <w:tab/>
      </w:r>
      <w:r>
        <w:tab/>
      </w:r>
      <w:r>
        <w:tab/>
      </w:r>
      <w:r w:rsidRPr="00130A2A">
        <w:t>(</w:t>
      </w:r>
      <w:r w:rsidR="00FA086B">
        <w:t>1</w:t>
      </w:r>
      <w:del w:id="241" w:author="Benedikt" w:date="2020-09-16T14:34:00Z">
        <w:r w:rsidR="00FA086B" w:rsidDel="006E271E">
          <w:delText>5</w:delText>
        </w:r>
      </w:del>
      <w:ins w:id="242" w:author="Benedikt" w:date="2020-09-16T14:34:00Z">
        <w:r w:rsidR="006E271E">
          <w:t>4</w:t>
        </w:r>
      </w:ins>
      <w:r w:rsidRPr="00130A2A">
        <w:t>)</w:t>
      </w:r>
      <w:r>
        <w:t xml:space="preserve"> </w:t>
      </w:r>
    </w:p>
    <w:p w14:paraId="5A5DC6D9" w14:textId="10F66E70" w:rsidR="00087D92" w:rsidRDefault="005D1358" w:rsidP="00C5527C">
      <w:r>
        <w:t xml:space="preserve">By reformulating Eq. </w:t>
      </w:r>
      <w:ins w:id="243" w:author="Benedikt" w:date="2020-09-16T15:02:00Z">
        <w:r w:rsidR="004B41D4">
          <w:t>5</w:t>
        </w:r>
      </w:ins>
      <w:ins w:id="244" w:author="Benedikt" w:date="2020-09-16T14:55:00Z">
        <w:r w:rsidR="00414ADE">
          <w:t xml:space="preserve"> with the </w:t>
        </w:r>
      </w:ins>
      <w:ins w:id="245" w:author="Benedikt" w:date="2020-09-16T15:02:00Z">
        <w:r w:rsidR="00664C61">
          <w:t>substituted</w:t>
        </w:r>
      </w:ins>
      <w:ins w:id="246" w:author="Benedikt" w:date="2020-09-16T14:55:00Z">
        <w:r w:rsidR="00414ADE">
          <w:t xml:space="preserve"> volume according to Eq. 10</w:t>
        </w:r>
      </w:ins>
      <w:del w:id="247" w:author="Benedikt" w:date="2020-09-16T14:55:00Z">
        <w:r w:rsidR="00741ABB" w:rsidDel="00414ADE">
          <w:delText>8</w:delText>
        </w:r>
      </w:del>
      <w:r w:rsidR="00741ABB">
        <w:t xml:space="preserve">, </w:t>
      </w:r>
      <w:r w:rsidR="00741ABB">
        <w:rPr>
          <w:lang w:val="el-GR"/>
        </w:rPr>
        <w:t>λ</w:t>
      </w:r>
      <w:r>
        <w:t xml:space="preserve"> can be calculated</w:t>
      </w:r>
      <w:r w:rsidR="00741ABB">
        <w:t xml:space="preserve"> </w:t>
      </w:r>
      <w:del w:id="248" w:author="Benedikt" w:date="2020-09-16T14:56:00Z">
        <w:r w:rsidR="00741ABB" w:rsidDel="00A71201">
          <w:delText xml:space="preserve">written </w:delText>
        </w:r>
      </w:del>
      <w:r w:rsidR="00741ABB">
        <w:t>as:</w:t>
      </w:r>
    </w:p>
    <w:p w14:paraId="5AA257FC" w14:textId="79EC72AB" w:rsidR="00607859" w:rsidRPr="0038311A" w:rsidRDefault="001675EA" w:rsidP="002064EC">
      <w:pPr>
        <w:pStyle w:val="TAMainText"/>
      </w:pPr>
      <m:oMath>
        <m:r>
          <w:rPr>
            <w:rFonts w:eastAsiaTheme="minorEastAsia"/>
            <w:lang w:val="el-GR"/>
          </w:rPr>
          <m:t>λ(w)</m:t>
        </m:r>
        <m:r>
          <w:rPr>
            <w:rFonts w:eastAsiaTheme="minorEastAsia"/>
          </w:rPr>
          <m:t>=</m:t>
        </m:r>
        <m:f>
          <m:fPr>
            <m:ctrlPr>
              <w:rPr>
                <w:rFonts w:eastAsiaTheme="minorEastAsia"/>
              </w:rPr>
            </m:ctrlPr>
          </m:fPr>
          <m:num>
            <m:sSub>
              <m:sSubPr>
                <m:ctrlPr>
                  <w:rPr>
                    <w:rFonts w:eastAsiaTheme="minorEastAsia"/>
                  </w:rPr>
                </m:ctrlPr>
              </m:sSubPr>
              <m:e>
                <m:r>
                  <w:rPr>
                    <w:rFonts w:eastAsiaTheme="minorEastAsia"/>
                  </w:rPr>
                  <m:t>DA</m:t>
                </m:r>
              </m:e>
              <m:sub>
                <m:r>
                  <w:del w:id="249" w:author="Benedikt" w:date="2020-09-16T20:07:00Z">
                    <w:rPr>
                      <w:rFonts w:eastAsiaTheme="minorEastAsia"/>
                    </w:rPr>
                    <m:t>z</m:t>
                  </w:del>
                </m:r>
                <m:r>
                  <w:ins w:id="250" w:author="Benedikt" w:date="2020-09-16T20:07:00Z">
                    <w:rPr>
                      <w:rFonts w:eastAsiaTheme="minorEastAsia"/>
                    </w:rPr>
                    <m:t>L</m:t>
                  </w:ins>
                </m:r>
              </m:sub>
            </m:sSub>
          </m:num>
          <m:den>
            <m:sSub>
              <m:sSubPr>
                <m:ctrlPr>
                  <w:rPr>
                    <w:rFonts w:eastAsiaTheme="minorEastAsia"/>
                  </w:rPr>
                </m:ctrlPr>
              </m:sSubPr>
              <m:e>
                <m:r>
                  <w:rPr>
                    <w:rFonts w:eastAsiaTheme="minorEastAsia"/>
                  </w:rPr>
                  <m:t>V</m:t>
                </m:r>
              </m:e>
              <m:sub>
                <m:r>
                  <w:rPr>
                    <w:rFonts w:eastAsiaTheme="minorEastAsia"/>
                  </w:rPr>
                  <m:t>c</m:t>
                </m:r>
              </m:sub>
            </m:sSub>
            <m:r>
              <w:rPr>
                <w:rFonts w:eastAsiaTheme="minorEastAsia"/>
              </w:rPr>
              <m:t>w</m:t>
            </m:r>
          </m:den>
        </m:f>
      </m:oMath>
      <w:r w:rsidR="00607859">
        <w:tab/>
      </w:r>
      <w:r w:rsidR="00607859">
        <w:tab/>
      </w:r>
      <w:r w:rsidR="00607859">
        <w:tab/>
      </w:r>
      <w:r w:rsidR="00B31B58">
        <w:tab/>
      </w:r>
      <w:r>
        <w:tab/>
      </w:r>
      <w:r w:rsidR="00607859" w:rsidRPr="00130A2A">
        <w:t>(</w:t>
      </w:r>
      <w:r w:rsidR="00FA086B">
        <w:t>1</w:t>
      </w:r>
      <w:del w:id="251" w:author="Benedikt" w:date="2020-09-16T14:34:00Z">
        <w:r w:rsidR="00FA086B" w:rsidDel="006E271E">
          <w:delText>6</w:delText>
        </w:r>
      </w:del>
      <w:ins w:id="252" w:author="Benedikt" w:date="2020-09-16T14:34:00Z">
        <w:r w:rsidR="006E271E">
          <w:t>5</w:t>
        </w:r>
      </w:ins>
      <w:r w:rsidR="00FA086B">
        <w:t>)</w:t>
      </w:r>
      <w:r w:rsidR="00607859">
        <w:t xml:space="preserve"> </w:t>
      </w:r>
    </w:p>
    <w:p w14:paraId="211640A1" w14:textId="1257EBB5" w:rsidR="005D1358" w:rsidRPr="00B972B9" w:rsidRDefault="005D1358" w:rsidP="00C5527C">
      <w:pPr>
        <w:rPr>
          <w:i/>
        </w:rPr>
      </w:pPr>
      <w:r>
        <w:t>Now</w:t>
      </w:r>
      <w:r w:rsidR="00B972B9">
        <w:t xml:space="preserve"> Eq. </w:t>
      </w:r>
      <w:ins w:id="253" w:author="Benedikt" w:date="2020-09-16T14:59:00Z">
        <w:r w:rsidR="009643BA">
          <w:t>3</w:t>
        </w:r>
      </w:ins>
      <w:del w:id="254" w:author="Benedikt" w:date="2020-09-16T14:57:00Z">
        <w:r w:rsidR="00B972B9" w:rsidDel="003C21E0">
          <w:delText>5</w:delText>
        </w:r>
      </w:del>
      <w:r w:rsidR="00B972B9">
        <w:t xml:space="preserve"> can be merged with </w:t>
      </w:r>
      <w:ins w:id="255" w:author="Benedikt" w:date="2020-09-16T14:57:00Z">
        <w:r w:rsidR="00564628">
          <w:t>Eq</w:t>
        </w:r>
        <w:r w:rsidR="00735C0B">
          <w:t>.</w:t>
        </w:r>
        <w:r w:rsidR="003F739D">
          <w:t xml:space="preserve"> </w:t>
        </w:r>
      </w:ins>
      <w:del w:id="256" w:author="Benedikt" w:date="2020-09-16T15:00:00Z">
        <w:r w:rsidR="00B972B9" w:rsidRPr="003C43B0" w:rsidDel="00CA7D62">
          <w:delText>(</w:delText>
        </w:r>
      </w:del>
      <w:r w:rsidR="00B972B9" w:rsidRPr="003C43B0">
        <w:t>1</w:t>
      </w:r>
      <w:ins w:id="257" w:author="Benedikt" w:date="2020-09-16T14:58:00Z">
        <w:r w:rsidR="009643BA">
          <w:t>4</w:t>
        </w:r>
      </w:ins>
      <w:del w:id="258" w:author="Benedikt" w:date="2020-09-16T14:58:00Z">
        <w:r w:rsidR="00B972B9" w:rsidRPr="003C43B0" w:rsidDel="009643BA">
          <w:delText>4</w:delText>
        </w:r>
      </w:del>
      <w:del w:id="259" w:author="Benedikt" w:date="2020-09-16T15:00:00Z">
        <w:r w:rsidR="00B972B9" w:rsidRPr="003C43B0" w:rsidDel="00CA7D62">
          <w:delText>)</w:delText>
        </w:r>
      </w:del>
      <w:ins w:id="260" w:author="Benedikt" w:date="2020-09-16T14:57:00Z">
        <w:r w:rsidR="00712F18">
          <w:t>:</w:t>
        </w:r>
      </w:ins>
      <w:del w:id="261" w:author="Benedikt" w:date="2020-09-16T14:57:00Z">
        <w:r w:rsidR="00B972B9" w:rsidRPr="00B972B9" w:rsidDel="00712F18">
          <w:delText>.</w:delText>
        </w:r>
      </w:del>
    </w:p>
    <w:p w14:paraId="6DBA3169" w14:textId="0F7251E6" w:rsidR="002104AD" w:rsidRPr="0038311A" w:rsidRDefault="00B01482" w:rsidP="002064EC">
      <w:pPr>
        <w:pStyle w:val="TAMainText"/>
      </w:pPr>
      <m:oMath>
        <m:f>
          <m:fPr>
            <m:ctrlPr>
              <w:rPr>
                <w:rFonts w:eastAsiaTheme="minorEastAsia"/>
              </w:rPr>
            </m:ctrlPr>
          </m:fPr>
          <m:num>
            <m:r>
              <w:rPr>
                <w:rFonts w:eastAsiaTheme="minorEastAsia"/>
              </w:rPr>
              <m:t>2</m:t>
            </m:r>
            <m:sSub>
              <m:sSubPr>
                <m:ctrlPr>
                  <w:rPr>
                    <w:rFonts w:eastAsiaTheme="minorEastAsia"/>
                  </w:rPr>
                </m:ctrlPr>
              </m:sSubPr>
              <m:e>
                <m:r>
                  <w:rPr>
                    <w:rFonts w:eastAsiaTheme="minorEastAsia"/>
                  </w:rPr>
                  <m:t>C</m:t>
                </m:r>
              </m:e>
              <m:sub>
                <m:r>
                  <w:rPr>
                    <w:rFonts w:eastAsiaTheme="minorEastAsia"/>
                  </w:rPr>
                  <m:t>F</m:t>
                </m:r>
              </m:sub>
            </m:sSub>
            <m:r>
              <w:rPr>
                <w:rFonts w:eastAsiaTheme="minorEastAsia"/>
              </w:rPr>
              <m:t>w</m:t>
            </m:r>
          </m:num>
          <m:den>
            <m:sSub>
              <m:sSubPr>
                <m:ctrlPr>
                  <w:rPr>
                    <w:rFonts w:eastAsiaTheme="minorEastAsia"/>
                  </w:rPr>
                </m:ctrlPr>
              </m:sSubPr>
              <m:e>
                <m:r>
                  <w:rPr>
                    <w:rFonts w:eastAsiaTheme="minorEastAsia"/>
                  </w:rPr>
                  <m:t>t</m:t>
                </m:r>
              </m:e>
              <m:sub>
                <m:r>
                  <w:rPr>
                    <w:rFonts w:eastAsiaTheme="minorEastAsia"/>
                  </w:rPr>
                  <m:t>e</m:t>
                </m:r>
              </m:sub>
            </m:sSub>
          </m:den>
        </m:f>
        <m:r>
          <m:t>= 6λ(w)⋅</m:t>
        </m:r>
        <m:func>
          <m:funcPr>
            <m:ctrlPr/>
          </m:funcPr>
          <m:fName>
            <m:r>
              <m:t>(</m:t>
            </m:r>
            <m:r>
              <m:rPr>
                <m:nor/>
              </m:rPr>
              <m:t>coth</m:t>
            </m:r>
          </m:fName>
          <m:e>
            <m:d>
              <m:dPr>
                <m:ctrlPr>
                  <w:rPr>
                    <w:lang w:val="el-GR"/>
                  </w:rPr>
                </m:ctrlPr>
              </m:dPr>
              <m:e>
                <m:f>
                  <m:fPr>
                    <m:ctrlPr>
                      <w:rPr>
                        <w:lang w:val="el-GR"/>
                      </w:rPr>
                    </m:ctrlPr>
                  </m:fPr>
                  <m:num>
                    <m:r>
                      <w:rPr>
                        <w:lang w:val="el-GR"/>
                      </w:rPr>
                      <m:t>1</m:t>
                    </m:r>
                  </m:num>
                  <m:den>
                    <m:r>
                      <w:rPr>
                        <w:lang w:val="el-GR"/>
                      </w:rPr>
                      <m:t>2λ(w)</m:t>
                    </m:r>
                  </m:den>
                </m:f>
              </m:e>
            </m:d>
            <m:r>
              <w:rPr>
                <w:lang w:val="el-GR"/>
              </w:rPr>
              <m:t>-2λ(w))</m:t>
            </m:r>
          </m:e>
        </m:func>
      </m:oMath>
      <w:r w:rsidR="00B31B58">
        <w:tab/>
      </w:r>
      <w:r w:rsidR="002104AD" w:rsidRPr="00130A2A">
        <w:t>(</w:t>
      </w:r>
      <w:r w:rsidR="00FA086B">
        <w:t>1</w:t>
      </w:r>
      <w:ins w:id="262" w:author="Benedikt" w:date="2020-09-16T14:34:00Z">
        <w:r w:rsidR="006E271E">
          <w:t>6</w:t>
        </w:r>
      </w:ins>
      <w:del w:id="263" w:author="Benedikt" w:date="2020-09-16T14:34:00Z">
        <w:r w:rsidR="00FA086B" w:rsidDel="006E271E">
          <w:delText>7</w:delText>
        </w:r>
      </w:del>
      <w:r w:rsidR="002104AD" w:rsidRPr="00130A2A">
        <w:t>)</w:t>
      </w:r>
      <w:r w:rsidR="002104AD">
        <w:t xml:space="preserve"> </w:t>
      </w:r>
    </w:p>
    <w:p w14:paraId="1B066994" w14:textId="13F7202E" w:rsidR="003D151F" w:rsidRDefault="00A261ED" w:rsidP="00C5527C">
      <w:r w:rsidRPr="00D20C7E">
        <w:rPr>
          <w:i/>
        </w:rPr>
        <w:t>w</w:t>
      </w:r>
      <w:r w:rsidR="00B80C8B" w:rsidRPr="00B80C8B">
        <w:rPr>
          <w:vertAlign w:val="superscript"/>
        </w:rPr>
        <w:t>noT</w:t>
      </w:r>
      <w:r w:rsidR="00656619">
        <w:t xml:space="preserve"> </w:t>
      </w:r>
      <w:r w:rsidR="00D20C7E">
        <w:t>can</w:t>
      </w:r>
      <w:r w:rsidR="00390FBC">
        <w:t xml:space="preserve"> now</w:t>
      </w:r>
      <w:r w:rsidR="00D20C7E">
        <w:t xml:space="preserve"> be</w:t>
      </w:r>
      <w:r w:rsidR="005275DD">
        <w:t xml:space="preserve"> easily</w:t>
      </w:r>
      <w:r w:rsidR="00D20C7E">
        <w:t xml:space="preserve"> </w:t>
      </w:r>
      <w:r w:rsidR="00656619">
        <w:t>determined</w:t>
      </w:r>
      <w:r w:rsidR="005275DD">
        <w:t xml:space="preserve"> </w:t>
      </w:r>
      <w:r w:rsidR="00D20C7E">
        <w:t>numerically</w:t>
      </w:r>
      <w:r w:rsidR="00656619">
        <w:t xml:space="preserve"> from </w:t>
      </w:r>
      <w:r w:rsidR="00C039EF">
        <w:t>Eq. 1</w:t>
      </w:r>
      <w:ins w:id="264" w:author="Benedikt" w:date="2020-09-16T22:01:00Z">
        <w:r w:rsidR="00F57EC9">
          <w:t xml:space="preserve">5 </w:t>
        </w:r>
      </w:ins>
      <w:del w:id="265" w:author="Benedikt" w:date="2020-09-16T22:01:00Z">
        <w:r w:rsidR="00C039EF" w:rsidDel="00F57EC9">
          <w:delText xml:space="preserve">6 </w:delText>
        </w:r>
      </w:del>
      <w:r w:rsidR="00C039EF">
        <w:t>and Eq. 17</w:t>
      </w:r>
      <w:del w:id="266" w:author="Benedikt" w:date="2020-09-16T22:01:00Z">
        <w:r w:rsidR="00A92BDC" w:rsidDel="00F57EC9">
          <w:delText>.</w:delText>
        </w:r>
      </w:del>
      <w:ins w:id="267" w:author="Benedikt" w:date="2020-09-16T22:01:00Z">
        <w:r w:rsidR="00F57EC9">
          <w:t>6</w:t>
        </w:r>
      </w:ins>
      <w:r w:rsidR="004E2C27">
        <w:t xml:space="preserve"> </w:t>
      </w:r>
      <w:r w:rsidR="00246BBC">
        <w:t>T</w:t>
      </w:r>
      <w:r w:rsidR="004E2C27">
        <w:t xml:space="preserve">his </w:t>
      </w:r>
      <w:r w:rsidR="001675EA">
        <w:t>calibration</w:t>
      </w:r>
      <w:r w:rsidR="007840D3">
        <w:t xml:space="preserve"> calculation</w:t>
      </w:r>
      <w:r w:rsidR="001675EA">
        <w:t xml:space="preserve"> </w:t>
      </w:r>
      <w:r w:rsidR="004E2C27">
        <w:t xml:space="preserve">procedure </w:t>
      </w:r>
      <w:r w:rsidR="00246BBC">
        <w:t>is advantageous as</w:t>
      </w:r>
      <w:r w:rsidR="00246BBC" w:rsidRPr="007840D3">
        <w:rPr>
          <w:i/>
        </w:rPr>
        <w:t xml:space="preserve"> </w:t>
      </w:r>
      <w:ins w:id="268" w:author="Benedikt" w:date="2020-09-16T22:31:00Z">
        <w:r w:rsidR="00E13B9D" w:rsidRPr="00F55C1B">
          <w:rPr>
            <w:i/>
          </w:rPr>
          <w:t>t</w:t>
        </w:r>
        <w:r w:rsidR="00E13B9D">
          <w:rPr>
            <w:vertAlign w:val="subscript"/>
          </w:rPr>
          <w:t>void</w:t>
        </w:r>
        <w:r w:rsidR="00E13B9D">
          <w:t xml:space="preserve"> </w:t>
        </w:r>
      </w:ins>
      <w:del w:id="269" w:author="Benedikt" w:date="2020-09-16T22:31:00Z">
        <w:r w:rsidR="004E2C27" w:rsidRPr="007840D3" w:rsidDel="00E13B9D">
          <w:rPr>
            <w:i/>
          </w:rPr>
          <w:delText>t</w:delText>
        </w:r>
        <w:r w:rsidR="004E2C27" w:rsidRPr="007840D3" w:rsidDel="00E13B9D">
          <w:rPr>
            <w:vertAlign w:val="subscript"/>
          </w:rPr>
          <w:delText>0</w:delText>
        </w:r>
        <w:r w:rsidR="004E2C27" w:rsidDel="00821CEF">
          <w:delText xml:space="preserve"> </w:delText>
        </w:r>
      </w:del>
      <w:r w:rsidR="004E2C27">
        <w:t xml:space="preserve">does not have </w:t>
      </w:r>
      <w:r w:rsidR="00246BBC">
        <w:t xml:space="preserve">to be determined experimentally and </w:t>
      </w:r>
      <w:r w:rsidR="0082440C">
        <w:t xml:space="preserve">be </w:t>
      </w:r>
      <w:r w:rsidR="001675EA">
        <w:t>read from the fractogram</w:t>
      </w:r>
      <w:r w:rsidR="00F86845">
        <w:t>.</w:t>
      </w:r>
      <w:r w:rsidR="001675EA">
        <w:t xml:space="preserve"> </w:t>
      </w:r>
      <w:r w:rsidR="00F86845">
        <w:t xml:space="preserve">However, it </w:t>
      </w:r>
      <w:r w:rsidR="001675EA">
        <w:t xml:space="preserve">requires </w:t>
      </w:r>
      <w:r w:rsidR="003107A5">
        <w:t xml:space="preserve">a calibration measurement for the determination of </w:t>
      </w:r>
      <w:r w:rsidR="003107A5" w:rsidRPr="00ED008A">
        <w:rPr>
          <w:i/>
        </w:rPr>
        <w:t>t</w:t>
      </w:r>
      <w:r w:rsidR="003107A5" w:rsidRPr="00ED008A">
        <w:rPr>
          <w:vertAlign w:val="subscript"/>
        </w:rPr>
        <w:t>e</w:t>
      </w:r>
      <w:r w:rsidR="003107A5">
        <w:t xml:space="preserve"> and </w:t>
      </w:r>
      <w:r w:rsidR="00ED008A">
        <w:t xml:space="preserve">a known </w:t>
      </w:r>
      <w:r w:rsidR="00ED008A" w:rsidRPr="00ED008A">
        <w:rPr>
          <w:i/>
        </w:rPr>
        <w:t>D</w:t>
      </w:r>
      <w:r w:rsidR="00ED008A" w:rsidRPr="00ED008A">
        <w:t>.</w:t>
      </w:r>
    </w:p>
    <w:p w14:paraId="2D2EC1E1" w14:textId="77777777" w:rsidR="00C36A04" w:rsidRDefault="00C36A04" w:rsidP="006F38CF">
      <w:pPr>
        <w:rPr>
          <w:ins w:id="270" w:author="Benedikt" w:date="2020-09-25T16:29:00Z"/>
          <w:rFonts w:cs="Times New Roman"/>
          <w:b/>
        </w:rPr>
      </w:pPr>
    </w:p>
    <w:p w14:paraId="600D23E9" w14:textId="4A6559B1" w:rsidR="00331DB9" w:rsidRDefault="00F153B3" w:rsidP="006F38CF">
      <w:pPr>
        <w:rPr>
          <w:rFonts w:cs="Times New Roman"/>
          <w:b/>
        </w:rPr>
      </w:pPr>
      <w:r w:rsidRPr="001D5264">
        <w:rPr>
          <w:rFonts w:cs="Times New Roman"/>
          <w:b/>
        </w:rPr>
        <w:t>Materials and methods</w:t>
      </w:r>
    </w:p>
    <w:p w14:paraId="732796FB" w14:textId="256B10D5" w:rsidR="006F38CF" w:rsidRDefault="00572556" w:rsidP="006F38CF">
      <w:pPr>
        <w:rPr>
          <w:rFonts w:cs="Times New Roman"/>
        </w:rPr>
      </w:pPr>
      <w:r>
        <w:rPr>
          <w:rFonts w:cs="Times New Roman"/>
        </w:rPr>
        <w:t xml:space="preserve">AF4Eval is our </w:t>
      </w:r>
      <w:r w:rsidR="00952DB8">
        <w:rPr>
          <w:rFonts w:cs="Times New Roman"/>
        </w:rPr>
        <w:t>current</w:t>
      </w:r>
      <w:r w:rsidR="004B134B">
        <w:rPr>
          <w:rFonts w:cs="Times New Roman"/>
        </w:rPr>
        <w:t xml:space="preserve"> </w:t>
      </w:r>
      <w:r w:rsidR="005C5213">
        <w:rPr>
          <w:rFonts w:cs="Times New Roman"/>
        </w:rPr>
        <w:t xml:space="preserve">version of </w:t>
      </w:r>
      <w:r w:rsidR="00CA1DB4">
        <w:rPr>
          <w:rFonts w:cs="Times New Roman"/>
        </w:rPr>
        <w:t xml:space="preserve">hydrodynamic </w:t>
      </w:r>
      <w:r w:rsidR="004B134B">
        <w:rPr>
          <w:rFonts w:cs="Times New Roman"/>
        </w:rPr>
        <w:t xml:space="preserve">evaluation </w:t>
      </w:r>
      <w:r w:rsidR="005C5213">
        <w:rPr>
          <w:rFonts w:cs="Times New Roman"/>
        </w:rPr>
        <w:t xml:space="preserve">software </w:t>
      </w:r>
      <w:r w:rsidR="00CA1DB4">
        <w:rPr>
          <w:rFonts w:cs="Times New Roman"/>
        </w:rPr>
        <w:t xml:space="preserve">for </w:t>
      </w:r>
      <w:r w:rsidR="00952DB8">
        <w:rPr>
          <w:rFonts w:cs="Times New Roman"/>
        </w:rPr>
        <w:t>AF4 data</w:t>
      </w:r>
      <w:r w:rsidR="00785618">
        <w:rPr>
          <w:rFonts w:cs="Times New Roman"/>
        </w:rPr>
        <w:t>.</w:t>
      </w:r>
      <w:r w:rsidR="00E3580F">
        <w:rPr>
          <w:rFonts w:cs="Times New Roman"/>
        </w:rPr>
        <w:t xml:space="preserve"> The user can create profiles for channel shapes and corresponding calibrations for a measurement s</w:t>
      </w:r>
      <w:r w:rsidR="00887F16">
        <w:rPr>
          <w:rFonts w:cs="Times New Roman"/>
        </w:rPr>
        <w:t xml:space="preserve">et. </w:t>
      </w:r>
      <w:r w:rsidR="00266930">
        <w:rPr>
          <w:rFonts w:cs="Times New Roman"/>
        </w:rPr>
        <w:t>D</w:t>
      </w:r>
      <w:r w:rsidR="003C7982">
        <w:rPr>
          <w:rFonts w:cs="Times New Roman"/>
        </w:rPr>
        <w:t xml:space="preserve">ata </w:t>
      </w:r>
      <w:r w:rsidR="00266930">
        <w:rPr>
          <w:rFonts w:cs="Times New Roman"/>
        </w:rPr>
        <w:t xml:space="preserve">are </w:t>
      </w:r>
      <w:r w:rsidR="003C7982">
        <w:rPr>
          <w:rFonts w:cs="Times New Roman"/>
        </w:rPr>
        <w:t>provided</w:t>
      </w:r>
      <w:r w:rsidR="008B2AAC">
        <w:rPr>
          <w:rFonts w:cs="Times New Roman"/>
        </w:rPr>
        <w:t xml:space="preserve"> in a standard</w:t>
      </w:r>
      <w:r w:rsidR="00DB2D5D">
        <w:rPr>
          <w:rFonts w:cs="Times New Roman"/>
        </w:rPr>
        <w:t>ized csv-file format.</w:t>
      </w:r>
      <w:r w:rsidR="006F38CF">
        <w:rPr>
          <w:rFonts w:cs="Times New Roman"/>
        </w:rPr>
        <w:t xml:space="preserve"> </w:t>
      </w:r>
      <w:r w:rsidR="00DB2077">
        <w:rPr>
          <w:rFonts w:cs="Times New Roman"/>
        </w:rPr>
        <w:t>Further input formats</w:t>
      </w:r>
      <w:r w:rsidR="00256B35">
        <w:rPr>
          <w:rFonts w:cs="Times New Roman"/>
        </w:rPr>
        <w:t xml:space="preserve"> such as AniML</w:t>
      </w:r>
      <w:r w:rsidR="00ED308E">
        <w:rPr>
          <w:rFonts w:cs="Times New Roman"/>
        </w:rPr>
        <w:t>[</w:t>
      </w:r>
      <w:del w:id="271" w:author="Benedikt" w:date="2020-09-25T17:27:00Z">
        <w:r w:rsidR="009708F2" w:rsidDel="00EF4A1D">
          <w:rPr>
            <w:rFonts w:cs="Times New Roman"/>
          </w:rPr>
          <w:delText>27,</w:delText>
        </w:r>
      </w:del>
      <w:r w:rsidR="009708F2">
        <w:rPr>
          <w:rFonts w:cs="Times New Roman"/>
        </w:rPr>
        <w:t>28</w:t>
      </w:r>
      <w:r w:rsidR="00ED308E">
        <w:rPr>
          <w:rFonts w:cs="Times New Roman"/>
        </w:rPr>
        <w:t>,29</w:t>
      </w:r>
      <w:ins w:id="272" w:author="Benedikt" w:date="2020-09-25T17:27:00Z">
        <w:r w:rsidR="00EF4A1D">
          <w:rPr>
            <w:rFonts w:cs="Times New Roman"/>
          </w:rPr>
          <w:t>,30</w:t>
        </w:r>
      </w:ins>
      <w:r w:rsidR="009708F2">
        <w:rPr>
          <w:rFonts w:cs="Times New Roman"/>
        </w:rPr>
        <w:t>]</w:t>
      </w:r>
      <w:r w:rsidR="00256B35">
        <w:rPr>
          <w:rFonts w:cs="Times New Roman"/>
        </w:rPr>
        <w:t xml:space="preserve"> </w:t>
      </w:r>
      <w:r w:rsidR="00DB2077">
        <w:rPr>
          <w:rFonts w:cs="Times New Roman"/>
        </w:rPr>
        <w:t>are planned to be added.</w:t>
      </w:r>
      <w:r w:rsidR="007A0C4E">
        <w:rPr>
          <w:rFonts w:cs="Times New Roman"/>
        </w:rPr>
        <w:t xml:space="preserve"> </w:t>
      </w:r>
      <w:r w:rsidR="006F38CF">
        <w:rPr>
          <w:rFonts w:cs="Times New Roman"/>
        </w:rPr>
        <w:t xml:space="preserve">As </w:t>
      </w:r>
      <w:del w:id="273" w:author="Benedikt" w:date="2020-09-16T22:32:00Z">
        <w:r w:rsidR="006F38CF" w:rsidRPr="006F38CF" w:rsidDel="003A6A0D">
          <w:rPr>
            <w:rFonts w:cs="Times New Roman"/>
            <w:i/>
          </w:rPr>
          <w:delText>t</w:delText>
        </w:r>
        <w:r w:rsidR="006F38CF" w:rsidRPr="006F38CF" w:rsidDel="003A6A0D">
          <w:rPr>
            <w:rFonts w:cs="Times New Roman"/>
            <w:vertAlign w:val="subscript"/>
          </w:rPr>
          <w:delText>0</w:delText>
        </w:r>
      </w:del>
      <w:ins w:id="274" w:author="Benedikt" w:date="2020-09-16T22:32:00Z">
        <w:r w:rsidR="003A6A0D" w:rsidRPr="003A6A0D">
          <w:rPr>
            <w:i/>
          </w:rPr>
          <w:t xml:space="preserve"> </w:t>
        </w:r>
        <w:r w:rsidR="003A6A0D" w:rsidRPr="00F55C1B">
          <w:rPr>
            <w:i/>
          </w:rPr>
          <w:t>t</w:t>
        </w:r>
        <w:r w:rsidR="003A6A0D">
          <w:rPr>
            <w:vertAlign w:val="subscript"/>
          </w:rPr>
          <w:t>void</w:t>
        </w:r>
      </w:ins>
      <w:r w:rsidR="006F38CF">
        <w:rPr>
          <w:rFonts w:cs="Times New Roman"/>
        </w:rPr>
        <w:t xml:space="preserve"> and </w:t>
      </w:r>
      <w:r w:rsidR="006F38CF" w:rsidRPr="006F38CF">
        <w:rPr>
          <w:rFonts w:cs="Times New Roman"/>
          <w:i/>
        </w:rPr>
        <w:t>t</w:t>
      </w:r>
      <w:r w:rsidR="006F38CF" w:rsidRPr="006F38CF">
        <w:rPr>
          <w:rFonts w:cs="Times New Roman"/>
          <w:vertAlign w:val="subscript"/>
        </w:rPr>
        <w:t>e</w:t>
      </w:r>
      <w:r w:rsidR="0055121D">
        <w:rPr>
          <w:rFonts w:cs="Times New Roman"/>
        </w:rPr>
        <w:t xml:space="preserve"> have to b</w:t>
      </w:r>
      <w:r w:rsidR="0095006C">
        <w:rPr>
          <w:rFonts w:cs="Times New Roman"/>
        </w:rPr>
        <w:t>e determined manually</w:t>
      </w:r>
      <w:r w:rsidR="004D00B9">
        <w:rPr>
          <w:rFonts w:cs="Times New Roman"/>
        </w:rPr>
        <w:t xml:space="preserve"> for some calibration methods</w:t>
      </w:r>
      <w:r w:rsidR="0095006C">
        <w:rPr>
          <w:rFonts w:cs="Times New Roman"/>
        </w:rPr>
        <w:t xml:space="preserve">, we integrated </w:t>
      </w:r>
      <w:r w:rsidR="00993A77">
        <w:rPr>
          <w:rFonts w:cs="Times New Roman"/>
        </w:rPr>
        <w:t xml:space="preserve">a simple </w:t>
      </w:r>
      <w:r w:rsidR="00137E24">
        <w:rPr>
          <w:rFonts w:cs="Times New Roman"/>
        </w:rPr>
        <w:t xml:space="preserve">graphical element </w:t>
      </w:r>
      <w:r w:rsidR="007B1721">
        <w:rPr>
          <w:rFonts w:cs="Times New Roman"/>
        </w:rPr>
        <w:t xml:space="preserve">(Fig. 4) </w:t>
      </w:r>
      <w:r w:rsidR="00137E24">
        <w:rPr>
          <w:rFonts w:cs="Times New Roman"/>
        </w:rPr>
        <w:t xml:space="preserve">with movable bars </w:t>
      </w:r>
      <w:r w:rsidR="007B1721">
        <w:rPr>
          <w:rFonts w:cs="Times New Roman"/>
        </w:rPr>
        <w:t>to the user interface to</w:t>
      </w:r>
      <w:r w:rsidR="004D00B9">
        <w:rPr>
          <w:rFonts w:cs="Times New Roman"/>
        </w:rPr>
        <w:t xml:space="preserve"> enable the user to </w:t>
      </w:r>
      <w:r w:rsidR="00381C64">
        <w:rPr>
          <w:rFonts w:cs="Times New Roman"/>
        </w:rPr>
        <w:t>pick</w:t>
      </w:r>
      <w:r w:rsidR="004D00B9">
        <w:rPr>
          <w:rFonts w:cs="Times New Roman"/>
        </w:rPr>
        <w:t xml:space="preserve"> </w:t>
      </w:r>
      <w:r w:rsidR="00381C64">
        <w:rPr>
          <w:rFonts w:cs="Times New Roman"/>
        </w:rPr>
        <w:t>t</w:t>
      </w:r>
      <w:r w:rsidR="004D00B9">
        <w:rPr>
          <w:rFonts w:cs="Times New Roman"/>
        </w:rPr>
        <w:t xml:space="preserve">he peak </w:t>
      </w:r>
      <w:r w:rsidR="00394D1F">
        <w:rPr>
          <w:rFonts w:cs="Times New Roman"/>
        </w:rPr>
        <w:t xml:space="preserve">position manually without </w:t>
      </w:r>
      <w:r w:rsidR="00381C64">
        <w:rPr>
          <w:rFonts w:cs="Times New Roman"/>
        </w:rPr>
        <w:t>transfer</w:t>
      </w:r>
      <w:r w:rsidR="00394D1F">
        <w:rPr>
          <w:rFonts w:cs="Times New Roman"/>
        </w:rPr>
        <w:t>ring</w:t>
      </w:r>
      <w:r w:rsidR="00381C64">
        <w:rPr>
          <w:rFonts w:cs="Times New Roman"/>
        </w:rPr>
        <w:t xml:space="preserve"> th</w:t>
      </w:r>
      <w:r w:rsidR="00394D1F">
        <w:rPr>
          <w:rFonts w:cs="Times New Roman"/>
        </w:rPr>
        <w:t>e chosen value as it would be required in a spreadsheet application.</w:t>
      </w:r>
    </w:p>
    <w:p w14:paraId="40095F4F" w14:textId="64CB4583" w:rsidR="00160341" w:rsidRDefault="00976790" w:rsidP="00801056">
      <w:pPr>
        <w:rPr>
          <w:rFonts w:cs="Times New Roman"/>
        </w:rPr>
      </w:pPr>
      <w:r>
        <w:rPr>
          <w:rFonts w:cs="Times New Roman"/>
        </w:rPr>
        <w:t xml:space="preserve">AF4Eval is </w:t>
      </w:r>
      <w:r w:rsidR="006200EC">
        <w:rPr>
          <w:rFonts w:cs="Times New Roman"/>
        </w:rPr>
        <w:t>written in C++14. I</w:t>
      </w:r>
      <w:r w:rsidR="00076D64">
        <w:rPr>
          <w:rFonts w:cs="Times New Roman"/>
        </w:rPr>
        <w:t xml:space="preserve">ts source code </w:t>
      </w:r>
      <w:r>
        <w:rPr>
          <w:rFonts w:cs="Times New Roman"/>
        </w:rPr>
        <w:t>obtainable via</w:t>
      </w:r>
      <w:r w:rsidR="00D11F50">
        <w:rPr>
          <w:rFonts w:cs="Times New Roman"/>
        </w:rPr>
        <w:t xml:space="preserve"> github</w:t>
      </w:r>
      <w:r w:rsidR="005A73EC">
        <w:rPr>
          <w:rFonts w:cs="Times New Roman"/>
        </w:rPr>
        <w:t xml:space="preserve"> and can be used without charge for academic purposes</w:t>
      </w:r>
      <w:r w:rsidR="005C5213">
        <w:rPr>
          <w:rFonts w:cs="Times New Roman"/>
        </w:rPr>
        <w:t>:</w:t>
      </w:r>
      <w:r w:rsidR="00D11F50">
        <w:rPr>
          <w:rFonts w:cs="Times New Roman"/>
        </w:rPr>
        <w:t xml:space="preserve"> </w:t>
      </w:r>
      <w:r w:rsidR="00A8750E" w:rsidRPr="00DA5730">
        <w:rPr>
          <w:rFonts w:cs="Times New Roman"/>
        </w:rPr>
        <w:t>https://github.com/biocrystal777/AF4Eval</w:t>
      </w:r>
      <w:r w:rsidR="00CB53C6">
        <w:rPr>
          <w:rFonts w:cs="Times New Roman"/>
        </w:rPr>
        <w:t>.</w:t>
      </w:r>
      <w:r w:rsidR="005A73EC">
        <w:rPr>
          <w:rFonts w:cs="Times New Roman"/>
        </w:rPr>
        <w:t xml:space="preserve"> </w:t>
      </w:r>
      <w:r w:rsidR="00A8750E">
        <w:rPr>
          <w:rFonts w:cs="Times New Roman"/>
        </w:rPr>
        <w:t>Data shown in this report where obtained with a version compiled with g++</w:t>
      </w:r>
      <w:r w:rsidR="00DB2D5D">
        <w:rPr>
          <w:rFonts w:cs="Times New Roman"/>
        </w:rPr>
        <w:t xml:space="preserve"> 6.3 under Debian Gnu/Linux 9.5, using the framework Qt</w:t>
      </w:r>
      <w:r w:rsidR="00CD11A7">
        <w:rPr>
          <w:rFonts w:cs="Times New Roman"/>
        </w:rPr>
        <w:t xml:space="preserve"> 5.7</w:t>
      </w:r>
      <w:r w:rsidR="00DB2D5D">
        <w:rPr>
          <w:rFonts w:cs="Times New Roman"/>
        </w:rPr>
        <w:t xml:space="preserve"> and the plotting library Qwt</w:t>
      </w:r>
      <w:r w:rsidR="00B03513">
        <w:rPr>
          <w:rFonts w:cs="Times New Roman"/>
        </w:rPr>
        <w:t xml:space="preserve"> 6.1.2</w:t>
      </w:r>
      <w:r w:rsidR="009976D3">
        <w:rPr>
          <w:rFonts w:cs="Times New Roman"/>
        </w:rPr>
        <w:t>[</w:t>
      </w:r>
      <w:r w:rsidR="00ED308E">
        <w:rPr>
          <w:rFonts w:cs="Times New Roman"/>
        </w:rPr>
        <w:t>3</w:t>
      </w:r>
      <w:del w:id="275" w:author="Benedikt" w:date="2020-09-25T17:30:00Z">
        <w:r w:rsidR="00ED308E" w:rsidDel="00FB5D83">
          <w:rPr>
            <w:rFonts w:cs="Times New Roman"/>
          </w:rPr>
          <w:delText>0</w:delText>
        </w:r>
      </w:del>
      <w:ins w:id="276" w:author="Benedikt" w:date="2020-09-25T17:30:00Z">
        <w:r w:rsidR="00FB5D83">
          <w:rPr>
            <w:rFonts w:cs="Times New Roman"/>
          </w:rPr>
          <w:t>1</w:t>
        </w:r>
      </w:ins>
      <w:r w:rsidR="009976D3">
        <w:rPr>
          <w:rFonts w:cs="Times New Roman"/>
        </w:rPr>
        <w:t>]</w:t>
      </w:r>
      <w:r w:rsidR="00DB2D5D">
        <w:rPr>
          <w:rFonts w:cs="Times New Roman"/>
        </w:rPr>
        <w:t>.</w:t>
      </w:r>
    </w:p>
    <w:p w14:paraId="429A2D3F" w14:textId="77777777" w:rsidR="00EC6EF2" w:rsidRDefault="00EC6EF2" w:rsidP="00160341">
      <w:pPr>
        <w:pStyle w:val="Caption"/>
        <w:keepNext/>
        <w:keepLines/>
        <w:jc w:val="center"/>
      </w:pPr>
      <w:r>
        <w:lastRenderedPageBreak/>
        <w:t xml:space="preserve">Table 1: </w:t>
      </w:r>
      <w:r w:rsidR="001D2E5D">
        <w:t>Required input parameters</w:t>
      </w:r>
      <w:r w:rsidR="006F3294">
        <w:t xml:space="preserve"> for the described calibration algorithms</w:t>
      </w:r>
    </w:p>
    <w:tbl>
      <w:tblPr>
        <w:tblStyle w:val="TableGrid"/>
        <w:tblW w:w="9270" w:type="dxa"/>
        <w:tblLayout w:type="fixed"/>
        <w:tblLook w:val="04A0" w:firstRow="1" w:lastRow="0" w:firstColumn="1" w:lastColumn="0" w:noHBand="0" w:noVBand="1"/>
      </w:tblPr>
      <w:tblGrid>
        <w:gridCol w:w="1316"/>
        <w:gridCol w:w="1294"/>
        <w:gridCol w:w="1620"/>
        <w:gridCol w:w="1620"/>
        <w:gridCol w:w="1800"/>
        <w:gridCol w:w="1620"/>
      </w:tblGrid>
      <w:tr w:rsidR="00E93D33" w14:paraId="129FAA14" w14:textId="77777777" w:rsidTr="00F70041">
        <w:trPr>
          <w:trHeight w:val="665"/>
        </w:trPr>
        <w:tc>
          <w:tcPr>
            <w:tcW w:w="1316" w:type="dxa"/>
            <w:tcBorders>
              <w:left w:val="nil"/>
              <w:bottom w:val="single" w:sz="4" w:space="0" w:color="auto"/>
              <w:right w:val="nil"/>
            </w:tcBorders>
          </w:tcPr>
          <w:p w14:paraId="2FC691AB" w14:textId="77777777" w:rsidR="00E93D33" w:rsidRDefault="00E93D33" w:rsidP="00867223">
            <w:pPr>
              <w:keepNext/>
              <w:keepLines/>
              <w:rPr>
                <w:rFonts w:cs="Times New Roman"/>
              </w:rPr>
            </w:pPr>
          </w:p>
        </w:tc>
        <w:tc>
          <w:tcPr>
            <w:tcW w:w="1294" w:type="dxa"/>
            <w:tcBorders>
              <w:left w:val="nil"/>
              <w:bottom w:val="single" w:sz="4" w:space="0" w:color="auto"/>
              <w:right w:val="nil"/>
            </w:tcBorders>
          </w:tcPr>
          <w:p w14:paraId="6FCF2768" w14:textId="77777777" w:rsidR="00E93D33" w:rsidRPr="005B5401" w:rsidRDefault="00E93D33" w:rsidP="00F70041">
            <w:pPr>
              <w:keepNext/>
              <w:keepLines/>
              <w:rPr>
                <w:rFonts w:cs="Times New Roman"/>
              </w:rPr>
            </w:pPr>
            <w:r>
              <w:rPr>
                <w:rFonts w:cs="Times New Roman"/>
              </w:rPr>
              <w:t xml:space="preserve">Classical </w:t>
            </w:r>
          </w:p>
        </w:tc>
        <w:tc>
          <w:tcPr>
            <w:tcW w:w="1620" w:type="dxa"/>
            <w:tcBorders>
              <w:left w:val="nil"/>
              <w:bottom w:val="single" w:sz="4" w:space="0" w:color="auto"/>
              <w:right w:val="nil"/>
            </w:tcBorders>
          </w:tcPr>
          <w:p w14:paraId="7927BC43" w14:textId="77777777" w:rsidR="00E93D33" w:rsidRPr="005B5401" w:rsidRDefault="00F70041" w:rsidP="00867223">
            <w:pPr>
              <w:keepNext/>
              <w:keepLines/>
              <w:jc w:val="both"/>
              <w:rPr>
                <w:rFonts w:cs="Times New Roman"/>
              </w:rPr>
            </w:pPr>
            <w:r>
              <w:rPr>
                <w:rFonts w:cs="Times New Roman"/>
              </w:rPr>
              <w:t>A</w:t>
            </w:r>
            <w:r w:rsidR="00E93D33">
              <w:rPr>
                <w:rFonts w:cs="Times New Roman"/>
              </w:rPr>
              <w:t>pproximated Volume</w:t>
            </w:r>
          </w:p>
        </w:tc>
        <w:tc>
          <w:tcPr>
            <w:tcW w:w="1620" w:type="dxa"/>
            <w:tcBorders>
              <w:left w:val="nil"/>
              <w:bottom w:val="single" w:sz="4" w:space="0" w:color="auto"/>
              <w:right w:val="nil"/>
            </w:tcBorders>
          </w:tcPr>
          <w:p w14:paraId="046E3D5F" w14:textId="77777777" w:rsidR="00E93D33" w:rsidRPr="005B5401" w:rsidRDefault="00F70041" w:rsidP="00867223">
            <w:pPr>
              <w:keepNext/>
              <w:keepLines/>
              <w:jc w:val="both"/>
              <w:rPr>
                <w:rFonts w:cs="Times New Roman"/>
              </w:rPr>
            </w:pPr>
            <w:r>
              <w:rPr>
                <w:rFonts w:cs="Times New Roman"/>
              </w:rPr>
              <w:t>Geometrical</w:t>
            </w:r>
          </w:p>
        </w:tc>
        <w:tc>
          <w:tcPr>
            <w:tcW w:w="1800" w:type="dxa"/>
            <w:tcBorders>
              <w:left w:val="nil"/>
              <w:bottom w:val="single" w:sz="4" w:space="0" w:color="auto"/>
              <w:right w:val="nil"/>
            </w:tcBorders>
          </w:tcPr>
          <w:p w14:paraId="14350FB3" w14:textId="77777777" w:rsidR="00E93D33" w:rsidRPr="005B5401" w:rsidRDefault="00F70041" w:rsidP="00867223">
            <w:pPr>
              <w:keepNext/>
              <w:keepLines/>
              <w:jc w:val="both"/>
              <w:rPr>
                <w:rFonts w:cs="Times New Roman"/>
              </w:rPr>
            </w:pPr>
            <w:r>
              <w:rPr>
                <w:rFonts w:cs="Times New Roman"/>
              </w:rPr>
              <w:t>Hydrodyamic</w:t>
            </w:r>
          </w:p>
        </w:tc>
        <w:tc>
          <w:tcPr>
            <w:tcW w:w="1620" w:type="dxa"/>
            <w:tcBorders>
              <w:left w:val="nil"/>
              <w:bottom w:val="single" w:sz="4" w:space="0" w:color="auto"/>
              <w:right w:val="nil"/>
            </w:tcBorders>
          </w:tcPr>
          <w:p w14:paraId="52A8039E" w14:textId="64FD5196" w:rsidR="00E93D33" w:rsidRPr="005B5401" w:rsidRDefault="00F70041" w:rsidP="00164146">
            <w:pPr>
              <w:keepNext/>
              <w:keepLines/>
              <w:jc w:val="both"/>
              <w:rPr>
                <w:rFonts w:cs="Times New Roman"/>
              </w:rPr>
            </w:pPr>
            <w:r>
              <w:rPr>
                <w:rFonts w:cs="Times New Roman"/>
              </w:rPr>
              <w:t xml:space="preserve">Without </w:t>
            </w:r>
            <w:ins w:id="277" w:author="Benedikt" w:date="2020-09-16T22:35:00Z">
              <w:r w:rsidR="003F72B4" w:rsidRPr="00F55C1B">
                <w:rPr>
                  <w:i/>
                </w:rPr>
                <w:t>t</w:t>
              </w:r>
              <w:r w:rsidR="003F72B4">
                <w:rPr>
                  <w:vertAlign w:val="subscript"/>
                </w:rPr>
                <w:t>void</w:t>
              </w:r>
            </w:ins>
            <w:del w:id="278" w:author="Benedikt" w:date="2020-09-16T22:35:00Z">
              <w:r w:rsidRPr="00F70041" w:rsidDel="003F72B4">
                <w:rPr>
                  <w:rFonts w:cs="Times New Roman"/>
                  <w:i/>
                </w:rPr>
                <w:delText>t</w:delText>
              </w:r>
              <w:r w:rsidRPr="00F70041" w:rsidDel="003F72B4">
                <w:rPr>
                  <w:rFonts w:cs="Times New Roman"/>
                  <w:vertAlign w:val="subscript"/>
                </w:rPr>
                <w:delText>0</w:delText>
              </w:r>
            </w:del>
          </w:p>
        </w:tc>
      </w:tr>
      <w:tr w:rsidR="00E93D33" w14:paraId="5A09B542" w14:textId="77777777" w:rsidTr="00F70041">
        <w:tc>
          <w:tcPr>
            <w:tcW w:w="1316" w:type="dxa"/>
            <w:tcBorders>
              <w:left w:val="nil"/>
              <w:bottom w:val="nil"/>
              <w:right w:val="nil"/>
            </w:tcBorders>
          </w:tcPr>
          <w:p w14:paraId="124C8767" w14:textId="77777777" w:rsidR="00E93D33" w:rsidRDefault="00E93D33" w:rsidP="00877051">
            <w:pPr>
              <w:keepNext/>
              <w:keepLines/>
              <w:rPr>
                <w:rFonts w:cs="Times New Roman"/>
              </w:rPr>
            </w:pPr>
          </w:p>
        </w:tc>
        <w:tc>
          <w:tcPr>
            <w:tcW w:w="1294" w:type="dxa"/>
            <w:tcBorders>
              <w:left w:val="nil"/>
              <w:bottom w:val="nil"/>
              <w:right w:val="nil"/>
            </w:tcBorders>
          </w:tcPr>
          <w:p w14:paraId="1CF32E7F" w14:textId="77777777" w:rsidR="00E93D33" w:rsidRDefault="00E93D33" w:rsidP="00877051">
            <w:pPr>
              <w:keepNext/>
              <w:keepLines/>
              <w:rPr>
                <w:rFonts w:cs="Times New Roman"/>
              </w:rPr>
            </w:pPr>
            <w:r w:rsidRPr="005E1AD7">
              <w:rPr>
                <w:rFonts w:cs="Times New Roman"/>
                <w:i/>
              </w:rPr>
              <w:t>D</w:t>
            </w:r>
            <w:r w:rsidRPr="00AE328D">
              <w:rPr>
                <w:rFonts w:cs="Times New Roman"/>
                <w:vertAlign w:val="subscript"/>
              </w:rPr>
              <w:t>calib</w:t>
            </w:r>
          </w:p>
        </w:tc>
        <w:tc>
          <w:tcPr>
            <w:tcW w:w="1620" w:type="dxa"/>
            <w:tcBorders>
              <w:left w:val="nil"/>
              <w:bottom w:val="nil"/>
              <w:right w:val="nil"/>
            </w:tcBorders>
          </w:tcPr>
          <w:p w14:paraId="384B7AD4" w14:textId="77777777" w:rsidR="00E93D33" w:rsidRDefault="00E93D33" w:rsidP="00877051">
            <w:pPr>
              <w:keepNext/>
              <w:keepLines/>
              <w:rPr>
                <w:rFonts w:cs="Times New Roman"/>
              </w:rPr>
            </w:pPr>
            <w:r w:rsidRPr="005E1AD7">
              <w:rPr>
                <w:rFonts w:cs="Times New Roman"/>
                <w:i/>
              </w:rPr>
              <w:t>D</w:t>
            </w:r>
            <w:r w:rsidRPr="00AE328D">
              <w:rPr>
                <w:rFonts w:cs="Times New Roman"/>
                <w:vertAlign w:val="subscript"/>
              </w:rPr>
              <w:t>calib</w:t>
            </w:r>
          </w:p>
        </w:tc>
        <w:tc>
          <w:tcPr>
            <w:tcW w:w="1620" w:type="dxa"/>
            <w:tcBorders>
              <w:left w:val="nil"/>
              <w:bottom w:val="nil"/>
              <w:right w:val="nil"/>
            </w:tcBorders>
          </w:tcPr>
          <w:p w14:paraId="42B3F5CD" w14:textId="77777777" w:rsidR="00E93D33" w:rsidRDefault="00E93D33" w:rsidP="005027C3">
            <w:pPr>
              <w:keepNext/>
              <w:keepLines/>
              <w:rPr>
                <w:rFonts w:cs="Times New Roman"/>
              </w:rPr>
            </w:pPr>
            <w:r w:rsidRPr="005E1AD7">
              <w:rPr>
                <w:rFonts w:cs="Times New Roman"/>
                <w:i/>
              </w:rPr>
              <w:t>D</w:t>
            </w:r>
            <w:r w:rsidRPr="00AE328D">
              <w:rPr>
                <w:rFonts w:cs="Times New Roman"/>
                <w:vertAlign w:val="subscript"/>
              </w:rPr>
              <w:t>calib</w:t>
            </w:r>
          </w:p>
        </w:tc>
        <w:tc>
          <w:tcPr>
            <w:tcW w:w="1800" w:type="dxa"/>
            <w:tcBorders>
              <w:left w:val="nil"/>
              <w:bottom w:val="nil"/>
              <w:right w:val="nil"/>
            </w:tcBorders>
          </w:tcPr>
          <w:p w14:paraId="0CE98AB3" w14:textId="77777777" w:rsidR="00E93D33" w:rsidRDefault="00E93D33" w:rsidP="00877051">
            <w:pPr>
              <w:keepNext/>
              <w:keepLines/>
              <w:rPr>
                <w:rFonts w:cs="Times New Roman"/>
              </w:rPr>
            </w:pPr>
          </w:p>
        </w:tc>
        <w:tc>
          <w:tcPr>
            <w:tcW w:w="1620" w:type="dxa"/>
            <w:tcBorders>
              <w:left w:val="nil"/>
              <w:bottom w:val="nil"/>
              <w:right w:val="nil"/>
            </w:tcBorders>
          </w:tcPr>
          <w:p w14:paraId="767AA49B" w14:textId="77777777" w:rsidR="00E93D33" w:rsidRDefault="00E93D33" w:rsidP="00877051">
            <w:pPr>
              <w:keepNext/>
              <w:keepLines/>
              <w:rPr>
                <w:rFonts w:cs="Times New Roman"/>
              </w:rPr>
            </w:pPr>
            <w:r w:rsidRPr="005E1AD7">
              <w:rPr>
                <w:rFonts w:cs="Times New Roman"/>
                <w:i/>
              </w:rPr>
              <w:t>D</w:t>
            </w:r>
            <w:r w:rsidRPr="00AE328D">
              <w:rPr>
                <w:rFonts w:cs="Times New Roman"/>
                <w:vertAlign w:val="subscript"/>
              </w:rPr>
              <w:t>calib</w:t>
            </w:r>
          </w:p>
        </w:tc>
      </w:tr>
      <w:tr w:rsidR="00E93D33" w14:paraId="267F6860" w14:textId="77777777" w:rsidTr="00F70041">
        <w:tc>
          <w:tcPr>
            <w:tcW w:w="1316" w:type="dxa"/>
            <w:tcBorders>
              <w:top w:val="nil"/>
              <w:left w:val="nil"/>
              <w:bottom w:val="nil"/>
              <w:right w:val="nil"/>
            </w:tcBorders>
          </w:tcPr>
          <w:p w14:paraId="417B94FF" w14:textId="77777777" w:rsidR="00E93D33" w:rsidRDefault="00E93D33" w:rsidP="00877051">
            <w:pPr>
              <w:keepNext/>
              <w:keepLines/>
              <w:jc w:val="both"/>
              <w:rPr>
                <w:rFonts w:cs="Times New Roman"/>
              </w:rPr>
            </w:pPr>
          </w:p>
        </w:tc>
        <w:tc>
          <w:tcPr>
            <w:tcW w:w="1294" w:type="dxa"/>
            <w:tcBorders>
              <w:top w:val="nil"/>
              <w:left w:val="nil"/>
              <w:bottom w:val="nil"/>
              <w:right w:val="nil"/>
            </w:tcBorders>
          </w:tcPr>
          <w:p w14:paraId="3D0FC351" w14:textId="275901A2" w:rsidR="00E93D33" w:rsidRPr="005E1AD7" w:rsidRDefault="00534CF4" w:rsidP="00877051">
            <w:pPr>
              <w:keepNext/>
              <w:keepLines/>
              <w:rPr>
                <w:rFonts w:cs="Times New Roman"/>
                <w:i/>
              </w:rPr>
            </w:pPr>
            <w:ins w:id="279" w:author="Benedikt" w:date="2020-09-16T22:32:00Z">
              <w:r w:rsidRPr="00F55C1B">
                <w:rPr>
                  <w:i/>
                </w:rPr>
                <w:t>t</w:t>
              </w:r>
              <w:r>
                <w:rPr>
                  <w:vertAlign w:val="subscript"/>
                </w:rPr>
                <w:t>void</w:t>
              </w:r>
              <w:r>
                <w:t xml:space="preserve"> </w:t>
              </w:r>
            </w:ins>
            <w:del w:id="280" w:author="Benedikt" w:date="2020-09-16T22:32:00Z">
              <w:r w:rsidR="00E93D33" w:rsidRPr="005E1AD7" w:rsidDel="00534CF4">
                <w:rPr>
                  <w:rFonts w:cs="Times New Roman"/>
                  <w:i/>
                </w:rPr>
                <w:delText>t</w:delText>
              </w:r>
              <w:r w:rsidR="00E93D33" w:rsidRPr="005E1AD7" w:rsidDel="00534CF4">
                <w:rPr>
                  <w:rFonts w:cs="Times New Roman"/>
                  <w:vertAlign w:val="subscript"/>
                </w:rPr>
                <w:delText>0</w:delText>
              </w:r>
            </w:del>
          </w:p>
        </w:tc>
        <w:tc>
          <w:tcPr>
            <w:tcW w:w="1620" w:type="dxa"/>
            <w:tcBorders>
              <w:top w:val="nil"/>
              <w:left w:val="nil"/>
              <w:bottom w:val="nil"/>
              <w:right w:val="nil"/>
            </w:tcBorders>
          </w:tcPr>
          <w:p w14:paraId="20C4DB9C" w14:textId="0E6E743D" w:rsidR="00E93D33" w:rsidRDefault="00534CF4" w:rsidP="00877051">
            <w:pPr>
              <w:keepNext/>
              <w:keepLines/>
              <w:rPr>
                <w:rFonts w:cs="Times New Roman"/>
              </w:rPr>
            </w:pPr>
            <w:ins w:id="281" w:author="Benedikt" w:date="2020-09-16T22:32:00Z">
              <w:r w:rsidRPr="00F55C1B">
                <w:rPr>
                  <w:i/>
                </w:rPr>
                <w:t>t</w:t>
              </w:r>
              <w:r>
                <w:rPr>
                  <w:vertAlign w:val="subscript"/>
                </w:rPr>
                <w:t>void</w:t>
              </w:r>
              <w:r>
                <w:t xml:space="preserve"> </w:t>
              </w:r>
            </w:ins>
            <w:del w:id="282" w:author="Benedikt" w:date="2020-09-16T22:32:00Z">
              <w:r w:rsidR="00E93D33" w:rsidRPr="005E1AD7" w:rsidDel="00534CF4">
                <w:rPr>
                  <w:rFonts w:cs="Times New Roman"/>
                  <w:i/>
                </w:rPr>
                <w:delText>t</w:delText>
              </w:r>
              <w:r w:rsidR="00E93D33" w:rsidRPr="005E1AD7" w:rsidDel="00534CF4">
                <w:rPr>
                  <w:rFonts w:cs="Times New Roman"/>
                  <w:vertAlign w:val="subscript"/>
                </w:rPr>
                <w:delText>0</w:delText>
              </w:r>
            </w:del>
          </w:p>
        </w:tc>
        <w:tc>
          <w:tcPr>
            <w:tcW w:w="1620" w:type="dxa"/>
            <w:tcBorders>
              <w:top w:val="nil"/>
              <w:left w:val="nil"/>
              <w:bottom w:val="nil"/>
              <w:right w:val="nil"/>
            </w:tcBorders>
          </w:tcPr>
          <w:p w14:paraId="3B29B9B4" w14:textId="3744AF30" w:rsidR="00E93D33" w:rsidRDefault="00534CF4" w:rsidP="00877051">
            <w:pPr>
              <w:keepNext/>
              <w:keepLines/>
              <w:rPr>
                <w:rFonts w:cs="Times New Roman"/>
              </w:rPr>
            </w:pPr>
            <w:ins w:id="283" w:author="Benedikt" w:date="2020-09-16T22:32:00Z">
              <w:r w:rsidRPr="00F55C1B">
                <w:rPr>
                  <w:i/>
                </w:rPr>
                <w:t>t</w:t>
              </w:r>
              <w:r>
                <w:rPr>
                  <w:vertAlign w:val="subscript"/>
                </w:rPr>
                <w:t>void</w:t>
              </w:r>
              <w:r>
                <w:t xml:space="preserve"> </w:t>
              </w:r>
            </w:ins>
            <w:del w:id="284" w:author="Benedikt" w:date="2020-09-16T22:32:00Z">
              <w:r w:rsidR="00E93D33" w:rsidRPr="005E1AD7" w:rsidDel="00534CF4">
                <w:rPr>
                  <w:rFonts w:cs="Times New Roman"/>
                  <w:i/>
                </w:rPr>
                <w:delText>t</w:delText>
              </w:r>
              <w:r w:rsidR="00E93D33" w:rsidRPr="005E1AD7" w:rsidDel="00534CF4">
                <w:rPr>
                  <w:rFonts w:cs="Times New Roman"/>
                  <w:vertAlign w:val="subscript"/>
                </w:rPr>
                <w:delText>0</w:delText>
              </w:r>
            </w:del>
          </w:p>
        </w:tc>
        <w:tc>
          <w:tcPr>
            <w:tcW w:w="1800" w:type="dxa"/>
            <w:tcBorders>
              <w:top w:val="nil"/>
              <w:left w:val="nil"/>
              <w:bottom w:val="nil"/>
              <w:right w:val="nil"/>
            </w:tcBorders>
          </w:tcPr>
          <w:p w14:paraId="4AC5F38D" w14:textId="3601CDCC" w:rsidR="00E93D33" w:rsidRDefault="00534CF4" w:rsidP="00877051">
            <w:pPr>
              <w:keepNext/>
              <w:keepLines/>
              <w:rPr>
                <w:rFonts w:cs="Times New Roman"/>
              </w:rPr>
            </w:pPr>
            <w:ins w:id="285" w:author="Benedikt" w:date="2020-09-16T22:32:00Z">
              <w:r w:rsidRPr="00F55C1B">
                <w:rPr>
                  <w:i/>
                </w:rPr>
                <w:t>t</w:t>
              </w:r>
              <w:r>
                <w:rPr>
                  <w:vertAlign w:val="subscript"/>
                </w:rPr>
                <w:t>void</w:t>
              </w:r>
              <w:r>
                <w:t xml:space="preserve"> </w:t>
              </w:r>
            </w:ins>
            <w:del w:id="286" w:author="Benedikt" w:date="2020-09-16T22:32:00Z">
              <w:r w:rsidR="00E93D33" w:rsidRPr="005E1AD7" w:rsidDel="00534CF4">
                <w:rPr>
                  <w:rFonts w:cs="Times New Roman"/>
                  <w:i/>
                </w:rPr>
                <w:delText>t</w:delText>
              </w:r>
              <w:r w:rsidR="00E93D33" w:rsidRPr="005E1AD7" w:rsidDel="00534CF4">
                <w:rPr>
                  <w:rFonts w:cs="Times New Roman"/>
                  <w:vertAlign w:val="subscript"/>
                </w:rPr>
                <w:delText>0</w:delText>
              </w:r>
            </w:del>
          </w:p>
        </w:tc>
        <w:tc>
          <w:tcPr>
            <w:tcW w:w="1620" w:type="dxa"/>
            <w:tcBorders>
              <w:top w:val="nil"/>
              <w:left w:val="nil"/>
              <w:bottom w:val="nil"/>
              <w:right w:val="nil"/>
            </w:tcBorders>
          </w:tcPr>
          <w:p w14:paraId="271D34CD" w14:textId="77777777" w:rsidR="00E93D33" w:rsidRDefault="00E93D33" w:rsidP="00877051">
            <w:pPr>
              <w:keepNext/>
              <w:keepLines/>
              <w:rPr>
                <w:rFonts w:cs="Times New Roman"/>
              </w:rPr>
            </w:pPr>
          </w:p>
        </w:tc>
      </w:tr>
      <w:tr w:rsidR="00E93D33" w14:paraId="3F22BD2A" w14:textId="77777777" w:rsidTr="00F70041">
        <w:tc>
          <w:tcPr>
            <w:tcW w:w="1316" w:type="dxa"/>
            <w:tcBorders>
              <w:top w:val="nil"/>
              <w:left w:val="nil"/>
              <w:bottom w:val="nil"/>
              <w:right w:val="nil"/>
            </w:tcBorders>
          </w:tcPr>
          <w:p w14:paraId="00D404CB" w14:textId="77777777" w:rsidR="00E93D33" w:rsidRDefault="00E93D33" w:rsidP="00877051">
            <w:pPr>
              <w:keepNext/>
              <w:keepLines/>
              <w:jc w:val="both"/>
              <w:rPr>
                <w:rFonts w:cs="Times New Roman"/>
              </w:rPr>
            </w:pPr>
          </w:p>
        </w:tc>
        <w:tc>
          <w:tcPr>
            <w:tcW w:w="1294" w:type="dxa"/>
            <w:tcBorders>
              <w:top w:val="nil"/>
              <w:left w:val="nil"/>
              <w:bottom w:val="nil"/>
              <w:right w:val="nil"/>
            </w:tcBorders>
          </w:tcPr>
          <w:p w14:paraId="60C89205" w14:textId="77777777" w:rsidR="00E93D33" w:rsidRDefault="00E93D33" w:rsidP="00877051">
            <w:pPr>
              <w:keepNext/>
              <w:keepLines/>
              <w:rPr>
                <w:rFonts w:cs="Times New Roman"/>
              </w:rPr>
            </w:pPr>
            <w:r w:rsidRPr="005E1AD7">
              <w:rPr>
                <w:rFonts w:cs="Times New Roman"/>
                <w:i/>
              </w:rPr>
              <w:t>t</w:t>
            </w:r>
            <w:r w:rsidRPr="005E1AD7">
              <w:rPr>
                <w:rFonts w:cs="Times New Roman"/>
                <w:vertAlign w:val="subscript"/>
              </w:rPr>
              <w:t>e</w:t>
            </w:r>
          </w:p>
        </w:tc>
        <w:tc>
          <w:tcPr>
            <w:tcW w:w="1620" w:type="dxa"/>
            <w:tcBorders>
              <w:top w:val="nil"/>
              <w:left w:val="nil"/>
              <w:bottom w:val="nil"/>
              <w:right w:val="nil"/>
            </w:tcBorders>
          </w:tcPr>
          <w:p w14:paraId="0996C574" w14:textId="77777777" w:rsidR="00E93D33" w:rsidRDefault="00E93D33" w:rsidP="00877051">
            <w:pPr>
              <w:keepNext/>
              <w:keepLines/>
              <w:rPr>
                <w:rFonts w:cs="Times New Roman"/>
              </w:rPr>
            </w:pPr>
            <w:r w:rsidRPr="005E1AD7">
              <w:rPr>
                <w:rFonts w:cs="Times New Roman"/>
                <w:i/>
              </w:rPr>
              <w:t>t</w:t>
            </w:r>
            <w:r w:rsidRPr="005E1AD7">
              <w:rPr>
                <w:rFonts w:cs="Times New Roman"/>
                <w:vertAlign w:val="subscript"/>
              </w:rPr>
              <w:t>e</w:t>
            </w:r>
          </w:p>
        </w:tc>
        <w:tc>
          <w:tcPr>
            <w:tcW w:w="1620" w:type="dxa"/>
            <w:tcBorders>
              <w:top w:val="nil"/>
              <w:left w:val="nil"/>
              <w:bottom w:val="nil"/>
              <w:right w:val="nil"/>
            </w:tcBorders>
          </w:tcPr>
          <w:p w14:paraId="7821A6D7" w14:textId="77777777" w:rsidR="00E93D33" w:rsidRDefault="00E93D33" w:rsidP="00877051">
            <w:pPr>
              <w:keepNext/>
              <w:keepLines/>
              <w:rPr>
                <w:rFonts w:cs="Times New Roman"/>
              </w:rPr>
            </w:pPr>
            <w:r w:rsidRPr="005E1AD7">
              <w:rPr>
                <w:rFonts w:cs="Times New Roman"/>
                <w:i/>
              </w:rPr>
              <w:t>t</w:t>
            </w:r>
            <w:r w:rsidRPr="005E1AD7">
              <w:rPr>
                <w:rFonts w:cs="Times New Roman"/>
                <w:vertAlign w:val="subscript"/>
              </w:rPr>
              <w:t>e</w:t>
            </w:r>
          </w:p>
        </w:tc>
        <w:tc>
          <w:tcPr>
            <w:tcW w:w="1800" w:type="dxa"/>
            <w:tcBorders>
              <w:top w:val="nil"/>
              <w:left w:val="nil"/>
              <w:bottom w:val="nil"/>
              <w:right w:val="nil"/>
            </w:tcBorders>
          </w:tcPr>
          <w:p w14:paraId="3E0A6CAF" w14:textId="3EC6FC33" w:rsidR="00E93D33" w:rsidRPr="00877051" w:rsidRDefault="00E93D33" w:rsidP="00877051">
            <w:pPr>
              <w:keepNext/>
              <w:keepLines/>
              <w:rPr>
                <w:rFonts w:cs="Times New Roman"/>
              </w:rPr>
            </w:pPr>
          </w:p>
        </w:tc>
        <w:tc>
          <w:tcPr>
            <w:tcW w:w="1620" w:type="dxa"/>
            <w:tcBorders>
              <w:top w:val="nil"/>
              <w:left w:val="nil"/>
              <w:bottom w:val="nil"/>
              <w:right w:val="nil"/>
            </w:tcBorders>
          </w:tcPr>
          <w:p w14:paraId="30F842AD" w14:textId="77777777" w:rsidR="00E93D33" w:rsidRDefault="00E93D33" w:rsidP="00877051">
            <w:pPr>
              <w:keepNext/>
              <w:keepLines/>
              <w:rPr>
                <w:rFonts w:cs="Times New Roman"/>
              </w:rPr>
            </w:pPr>
            <w:r w:rsidRPr="00877051">
              <w:rPr>
                <w:rFonts w:cs="Times New Roman"/>
                <w:i/>
              </w:rPr>
              <w:t>t</w:t>
            </w:r>
            <w:r w:rsidRPr="00877051">
              <w:rPr>
                <w:rFonts w:cs="Times New Roman"/>
                <w:vertAlign w:val="subscript"/>
              </w:rPr>
              <w:t>e</w:t>
            </w:r>
          </w:p>
        </w:tc>
      </w:tr>
      <w:tr w:rsidR="00E93D33" w14:paraId="015F8C76" w14:textId="77777777" w:rsidTr="00F70041">
        <w:tc>
          <w:tcPr>
            <w:tcW w:w="1316" w:type="dxa"/>
            <w:tcBorders>
              <w:top w:val="nil"/>
              <w:left w:val="nil"/>
              <w:bottom w:val="nil"/>
              <w:right w:val="nil"/>
            </w:tcBorders>
          </w:tcPr>
          <w:p w14:paraId="32BFD7B0" w14:textId="77777777" w:rsidR="00E93D33" w:rsidRDefault="00E93D33" w:rsidP="00877051">
            <w:pPr>
              <w:keepNext/>
              <w:keepLines/>
              <w:jc w:val="both"/>
              <w:rPr>
                <w:rFonts w:cs="Times New Roman"/>
              </w:rPr>
            </w:pPr>
          </w:p>
        </w:tc>
        <w:tc>
          <w:tcPr>
            <w:tcW w:w="1294" w:type="dxa"/>
            <w:tcBorders>
              <w:top w:val="nil"/>
              <w:left w:val="nil"/>
              <w:bottom w:val="nil"/>
              <w:right w:val="nil"/>
            </w:tcBorders>
          </w:tcPr>
          <w:p w14:paraId="04C25634" w14:textId="77777777" w:rsidR="00E93D33" w:rsidRPr="00F32058" w:rsidRDefault="00E93D33" w:rsidP="00877051">
            <w:pPr>
              <w:keepNext/>
              <w:keepLines/>
              <w:rPr>
                <w:rFonts w:cs="Times New Roman"/>
                <w:i/>
              </w:rPr>
            </w:pPr>
          </w:p>
        </w:tc>
        <w:tc>
          <w:tcPr>
            <w:tcW w:w="1620" w:type="dxa"/>
            <w:tcBorders>
              <w:top w:val="nil"/>
              <w:left w:val="nil"/>
              <w:bottom w:val="nil"/>
              <w:right w:val="nil"/>
            </w:tcBorders>
          </w:tcPr>
          <w:p w14:paraId="2E71C582" w14:textId="77777777" w:rsidR="00E93D33" w:rsidRDefault="00E93D33" w:rsidP="00877051">
            <w:pPr>
              <w:keepNext/>
              <w:keepLines/>
              <w:rPr>
                <w:rFonts w:cs="Times New Roman"/>
              </w:rPr>
            </w:pPr>
          </w:p>
        </w:tc>
        <w:tc>
          <w:tcPr>
            <w:tcW w:w="1620" w:type="dxa"/>
            <w:tcBorders>
              <w:top w:val="nil"/>
              <w:left w:val="nil"/>
              <w:bottom w:val="nil"/>
              <w:right w:val="nil"/>
            </w:tcBorders>
          </w:tcPr>
          <w:p w14:paraId="5DB2E40B" w14:textId="77777777" w:rsidR="00E93D33" w:rsidRDefault="00E93D33" w:rsidP="00877051">
            <w:pPr>
              <w:keepNext/>
              <w:keepLines/>
              <w:rPr>
                <w:rFonts w:cs="Times New Roman"/>
              </w:rPr>
            </w:pPr>
          </w:p>
        </w:tc>
        <w:tc>
          <w:tcPr>
            <w:tcW w:w="1800" w:type="dxa"/>
            <w:tcBorders>
              <w:top w:val="nil"/>
              <w:left w:val="nil"/>
              <w:bottom w:val="nil"/>
              <w:right w:val="nil"/>
            </w:tcBorders>
          </w:tcPr>
          <w:p w14:paraId="32E34F57" w14:textId="77777777" w:rsidR="00E93D33" w:rsidRPr="00F32058" w:rsidRDefault="00E93D33" w:rsidP="00877051">
            <w:pPr>
              <w:keepNext/>
              <w:keepLines/>
              <w:rPr>
                <w:rFonts w:cs="Times New Roman"/>
                <w:i/>
              </w:rPr>
            </w:pPr>
          </w:p>
        </w:tc>
        <w:tc>
          <w:tcPr>
            <w:tcW w:w="1620" w:type="dxa"/>
            <w:tcBorders>
              <w:top w:val="nil"/>
              <w:left w:val="nil"/>
              <w:bottom w:val="nil"/>
              <w:right w:val="nil"/>
            </w:tcBorders>
          </w:tcPr>
          <w:p w14:paraId="5567922C" w14:textId="77777777" w:rsidR="00E93D33" w:rsidRDefault="00E93D33" w:rsidP="00877051">
            <w:pPr>
              <w:keepNext/>
              <w:keepLines/>
              <w:rPr>
                <w:rFonts w:cs="Times New Roman"/>
              </w:rPr>
            </w:pPr>
          </w:p>
        </w:tc>
      </w:tr>
      <w:tr w:rsidR="00E93D33" w14:paraId="30341F1A" w14:textId="77777777" w:rsidTr="00F70041">
        <w:tc>
          <w:tcPr>
            <w:tcW w:w="1316" w:type="dxa"/>
            <w:tcBorders>
              <w:top w:val="nil"/>
              <w:left w:val="nil"/>
              <w:bottom w:val="nil"/>
              <w:right w:val="nil"/>
            </w:tcBorders>
          </w:tcPr>
          <w:p w14:paraId="499C429D" w14:textId="77777777" w:rsidR="00E93D33" w:rsidRDefault="00E93D33" w:rsidP="005027C3">
            <w:pPr>
              <w:keepNext/>
              <w:keepLines/>
              <w:jc w:val="both"/>
              <w:rPr>
                <w:rFonts w:cs="Times New Roman"/>
              </w:rPr>
            </w:pPr>
          </w:p>
        </w:tc>
        <w:tc>
          <w:tcPr>
            <w:tcW w:w="1294" w:type="dxa"/>
            <w:tcBorders>
              <w:top w:val="nil"/>
              <w:left w:val="nil"/>
              <w:bottom w:val="nil"/>
              <w:right w:val="nil"/>
            </w:tcBorders>
          </w:tcPr>
          <w:p w14:paraId="0AB46046" w14:textId="77777777" w:rsidR="00E93D33" w:rsidRDefault="00E93D33" w:rsidP="005027C3">
            <w:pPr>
              <w:keepNext/>
              <w:keepLines/>
              <w:rPr>
                <w:rFonts w:cs="Times New Roman"/>
              </w:rPr>
            </w:pPr>
            <w:r w:rsidRPr="00F32058">
              <w:rPr>
                <w:rFonts w:cs="Times New Roman"/>
                <w:i/>
              </w:rPr>
              <w:t>V</w:t>
            </w:r>
            <w:r w:rsidRPr="00C0316C">
              <w:rPr>
                <w:rFonts w:cs="Times New Roman"/>
                <w:vertAlign w:val="subscript"/>
              </w:rPr>
              <w:t>e</w:t>
            </w:r>
          </w:p>
        </w:tc>
        <w:tc>
          <w:tcPr>
            <w:tcW w:w="1620" w:type="dxa"/>
            <w:tcBorders>
              <w:top w:val="nil"/>
              <w:left w:val="nil"/>
              <w:bottom w:val="nil"/>
              <w:right w:val="nil"/>
            </w:tcBorders>
          </w:tcPr>
          <w:p w14:paraId="44DE1733" w14:textId="3BC39359" w:rsidR="00E93D33" w:rsidRDefault="00811E97" w:rsidP="005027C3">
            <w:pPr>
              <w:keepNext/>
              <w:keepLines/>
              <w:rPr>
                <w:rFonts w:cs="Times New Roman"/>
              </w:rPr>
            </w:pPr>
            <w:r w:rsidRPr="00F32058">
              <w:rPr>
                <w:rFonts w:cs="Times New Roman"/>
                <w:i/>
              </w:rPr>
              <w:t>V</w:t>
            </w:r>
            <w:r w:rsidRPr="00C0316C">
              <w:rPr>
                <w:rFonts w:cs="Times New Roman"/>
                <w:vertAlign w:val="subscript"/>
              </w:rPr>
              <w:t>e</w:t>
            </w:r>
          </w:p>
        </w:tc>
        <w:tc>
          <w:tcPr>
            <w:tcW w:w="1620" w:type="dxa"/>
            <w:tcBorders>
              <w:top w:val="nil"/>
              <w:left w:val="nil"/>
              <w:bottom w:val="nil"/>
              <w:right w:val="nil"/>
            </w:tcBorders>
          </w:tcPr>
          <w:p w14:paraId="172CDB18" w14:textId="77777777" w:rsidR="00E93D33" w:rsidRDefault="00E93D33" w:rsidP="005027C3">
            <w:pPr>
              <w:keepNext/>
              <w:keepLines/>
              <w:rPr>
                <w:rFonts w:cs="Times New Roman"/>
              </w:rPr>
            </w:pPr>
          </w:p>
        </w:tc>
        <w:tc>
          <w:tcPr>
            <w:tcW w:w="1800" w:type="dxa"/>
            <w:tcBorders>
              <w:top w:val="nil"/>
              <w:left w:val="nil"/>
              <w:bottom w:val="nil"/>
              <w:right w:val="nil"/>
            </w:tcBorders>
          </w:tcPr>
          <w:p w14:paraId="2EDDD9D9" w14:textId="77777777" w:rsidR="00E93D33" w:rsidRDefault="00E93D33" w:rsidP="005027C3">
            <w:pPr>
              <w:keepNext/>
              <w:keepLines/>
              <w:rPr>
                <w:rFonts w:cs="Times New Roman"/>
              </w:rPr>
            </w:pPr>
            <w:r w:rsidRPr="00F32058">
              <w:rPr>
                <w:rFonts w:cs="Times New Roman"/>
                <w:i/>
              </w:rPr>
              <w:t>V</w:t>
            </w:r>
            <w:r>
              <w:rPr>
                <w:rFonts w:cs="Times New Roman"/>
                <w:vertAlign w:val="subscript"/>
              </w:rPr>
              <w:t>e</w:t>
            </w:r>
          </w:p>
        </w:tc>
        <w:tc>
          <w:tcPr>
            <w:tcW w:w="1620" w:type="dxa"/>
            <w:tcBorders>
              <w:top w:val="nil"/>
              <w:left w:val="nil"/>
              <w:bottom w:val="nil"/>
              <w:right w:val="nil"/>
            </w:tcBorders>
          </w:tcPr>
          <w:p w14:paraId="0FFB212B" w14:textId="77777777" w:rsidR="00E93D33" w:rsidRDefault="00E93D33" w:rsidP="005027C3">
            <w:pPr>
              <w:keepNext/>
              <w:keepLines/>
              <w:rPr>
                <w:rFonts w:cs="Times New Roman"/>
              </w:rPr>
            </w:pPr>
            <w:r w:rsidRPr="00F32058">
              <w:rPr>
                <w:rFonts w:cs="Times New Roman"/>
                <w:i/>
              </w:rPr>
              <w:t>V</w:t>
            </w:r>
            <w:r>
              <w:rPr>
                <w:rFonts w:cs="Times New Roman"/>
                <w:vertAlign w:val="subscript"/>
              </w:rPr>
              <w:t>e</w:t>
            </w:r>
          </w:p>
        </w:tc>
      </w:tr>
      <w:tr w:rsidR="00E93D33" w14:paraId="37C9AB9C" w14:textId="77777777" w:rsidTr="00F70041">
        <w:tc>
          <w:tcPr>
            <w:tcW w:w="1316" w:type="dxa"/>
            <w:tcBorders>
              <w:top w:val="nil"/>
              <w:left w:val="nil"/>
              <w:bottom w:val="nil"/>
              <w:right w:val="nil"/>
            </w:tcBorders>
          </w:tcPr>
          <w:p w14:paraId="5A99EFED" w14:textId="77777777" w:rsidR="00E93D33" w:rsidRDefault="00E93D33" w:rsidP="005027C3">
            <w:pPr>
              <w:keepNext/>
              <w:keepLines/>
              <w:jc w:val="both"/>
              <w:rPr>
                <w:rFonts w:cs="Times New Roman"/>
              </w:rPr>
            </w:pPr>
            <w:r>
              <w:rPr>
                <w:rFonts w:cs="Times New Roman"/>
              </w:rPr>
              <w:t>Inputs</w:t>
            </w:r>
          </w:p>
        </w:tc>
        <w:tc>
          <w:tcPr>
            <w:tcW w:w="1294" w:type="dxa"/>
            <w:tcBorders>
              <w:top w:val="nil"/>
              <w:left w:val="nil"/>
              <w:bottom w:val="nil"/>
              <w:right w:val="nil"/>
            </w:tcBorders>
          </w:tcPr>
          <w:p w14:paraId="5E963BE0" w14:textId="77777777" w:rsidR="00E93D33" w:rsidRDefault="00E93D33" w:rsidP="005027C3">
            <w:pPr>
              <w:keepNext/>
              <w:keepLines/>
              <w:rPr>
                <w:rFonts w:cs="Times New Roman"/>
              </w:rPr>
            </w:pPr>
            <w:r w:rsidRPr="00F32058">
              <w:rPr>
                <w:rFonts w:cs="Times New Roman"/>
                <w:i/>
              </w:rPr>
              <w:t>V</w:t>
            </w:r>
            <w:r w:rsidRPr="00C0316C">
              <w:rPr>
                <w:rFonts w:cs="Times New Roman"/>
                <w:vertAlign w:val="subscript"/>
              </w:rPr>
              <w:t>c</w:t>
            </w:r>
          </w:p>
        </w:tc>
        <w:tc>
          <w:tcPr>
            <w:tcW w:w="1620" w:type="dxa"/>
            <w:tcBorders>
              <w:top w:val="nil"/>
              <w:left w:val="nil"/>
              <w:bottom w:val="nil"/>
              <w:right w:val="nil"/>
            </w:tcBorders>
          </w:tcPr>
          <w:p w14:paraId="4483E5FA" w14:textId="77777777" w:rsidR="00E93D33" w:rsidRDefault="00E93D33" w:rsidP="005027C3">
            <w:pPr>
              <w:keepNext/>
              <w:keepLines/>
              <w:rPr>
                <w:rFonts w:cs="Times New Roman"/>
              </w:rPr>
            </w:pPr>
            <w:r w:rsidRPr="00F32058">
              <w:rPr>
                <w:rFonts w:cs="Times New Roman"/>
                <w:i/>
              </w:rPr>
              <w:t>V</w:t>
            </w:r>
            <w:r w:rsidRPr="00C0316C">
              <w:rPr>
                <w:rFonts w:cs="Times New Roman"/>
                <w:vertAlign w:val="subscript"/>
              </w:rPr>
              <w:t>c</w:t>
            </w:r>
          </w:p>
        </w:tc>
        <w:tc>
          <w:tcPr>
            <w:tcW w:w="1620" w:type="dxa"/>
            <w:tcBorders>
              <w:top w:val="nil"/>
              <w:left w:val="nil"/>
              <w:bottom w:val="nil"/>
              <w:right w:val="nil"/>
            </w:tcBorders>
          </w:tcPr>
          <w:p w14:paraId="131A8D5A" w14:textId="77777777" w:rsidR="00E93D33" w:rsidRDefault="00E93D33" w:rsidP="005027C3">
            <w:pPr>
              <w:keepNext/>
              <w:keepLines/>
              <w:rPr>
                <w:rFonts w:cs="Times New Roman"/>
              </w:rPr>
            </w:pPr>
            <w:r w:rsidRPr="00F32058">
              <w:rPr>
                <w:rFonts w:cs="Times New Roman"/>
                <w:i/>
              </w:rPr>
              <w:t>V</w:t>
            </w:r>
            <w:r w:rsidRPr="00C0316C">
              <w:rPr>
                <w:rFonts w:cs="Times New Roman"/>
                <w:vertAlign w:val="subscript"/>
              </w:rPr>
              <w:t>c</w:t>
            </w:r>
          </w:p>
        </w:tc>
        <w:tc>
          <w:tcPr>
            <w:tcW w:w="1800" w:type="dxa"/>
            <w:tcBorders>
              <w:top w:val="nil"/>
              <w:left w:val="nil"/>
              <w:bottom w:val="nil"/>
              <w:right w:val="nil"/>
            </w:tcBorders>
          </w:tcPr>
          <w:p w14:paraId="7CAD6DE3" w14:textId="77777777" w:rsidR="00E93D33" w:rsidRDefault="00E93D33" w:rsidP="005027C3">
            <w:pPr>
              <w:keepNext/>
              <w:keepLines/>
              <w:rPr>
                <w:rFonts w:cs="Times New Roman"/>
              </w:rPr>
            </w:pPr>
            <w:r w:rsidRPr="00F32058">
              <w:rPr>
                <w:rFonts w:cs="Times New Roman"/>
                <w:i/>
              </w:rPr>
              <w:t>V</w:t>
            </w:r>
            <w:r w:rsidRPr="00C0316C">
              <w:rPr>
                <w:rFonts w:cs="Times New Roman"/>
                <w:vertAlign w:val="subscript"/>
              </w:rPr>
              <w:t>c</w:t>
            </w:r>
          </w:p>
        </w:tc>
        <w:tc>
          <w:tcPr>
            <w:tcW w:w="1620" w:type="dxa"/>
            <w:tcBorders>
              <w:top w:val="nil"/>
              <w:left w:val="nil"/>
              <w:bottom w:val="nil"/>
              <w:right w:val="nil"/>
            </w:tcBorders>
          </w:tcPr>
          <w:p w14:paraId="245DA683" w14:textId="77777777" w:rsidR="00E93D33" w:rsidRDefault="00E93D33" w:rsidP="005027C3">
            <w:pPr>
              <w:keepNext/>
              <w:keepLines/>
              <w:rPr>
                <w:rFonts w:cs="Times New Roman"/>
              </w:rPr>
            </w:pPr>
            <w:r w:rsidRPr="00F32058">
              <w:rPr>
                <w:rFonts w:cs="Times New Roman"/>
                <w:i/>
              </w:rPr>
              <w:t>V</w:t>
            </w:r>
            <w:r w:rsidRPr="00C0316C">
              <w:rPr>
                <w:rFonts w:cs="Times New Roman"/>
                <w:vertAlign w:val="subscript"/>
              </w:rPr>
              <w:t>c</w:t>
            </w:r>
          </w:p>
        </w:tc>
      </w:tr>
      <w:tr w:rsidR="00E93D33" w14:paraId="5547CE1C" w14:textId="77777777" w:rsidTr="00F70041">
        <w:tc>
          <w:tcPr>
            <w:tcW w:w="1316" w:type="dxa"/>
            <w:tcBorders>
              <w:top w:val="nil"/>
              <w:left w:val="nil"/>
              <w:bottom w:val="nil"/>
              <w:right w:val="nil"/>
            </w:tcBorders>
          </w:tcPr>
          <w:p w14:paraId="4EC9461B" w14:textId="77777777" w:rsidR="00E93D33" w:rsidRDefault="00E93D33" w:rsidP="005027C3">
            <w:pPr>
              <w:keepNext/>
              <w:keepLines/>
              <w:jc w:val="both"/>
              <w:rPr>
                <w:rFonts w:cs="Times New Roman"/>
              </w:rPr>
            </w:pPr>
          </w:p>
        </w:tc>
        <w:tc>
          <w:tcPr>
            <w:tcW w:w="1294" w:type="dxa"/>
            <w:tcBorders>
              <w:top w:val="nil"/>
              <w:left w:val="nil"/>
              <w:bottom w:val="nil"/>
              <w:right w:val="nil"/>
            </w:tcBorders>
          </w:tcPr>
          <w:p w14:paraId="1A9349C2" w14:textId="77777777" w:rsidR="00E93D33" w:rsidRDefault="00E93D33" w:rsidP="005027C3">
            <w:pPr>
              <w:keepNext/>
              <w:keepLines/>
              <w:rPr>
                <w:rFonts w:cs="Times New Roman"/>
              </w:rPr>
            </w:pPr>
            <w:r w:rsidRPr="00F32058">
              <w:rPr>
                <w:rFonts w:cs="Times New Roman"/>
                <w:i/>
              </w:rPr>
              <w:t>z</w:t>
            </w:r>
            <w:r w:rsidRPr="00F32058">
              <w:rPr>
                <w:rFonts w:cs="Times New Roman"/>
                <w:vertAlign w:val="subscript"/>
              </w:rPr>
              <w:t>%</w:t>
            </w:r>
          </w:p>
        </w:tc>
        <w:tc>
          <w:tcPr>
            <w:tcW w:w="1620" w:type="dxa"/>
            <w:tcBorders>
              <w:top w:val="nil"/>
              <w:left w:val="nil"/>
              <w:bottom w:val="nil"/>
              <w:right w:val="nil"/>
            </w:tcBorders>
          </w:tcPr>
          <w:p w14:paraId="1F816A0D" w14:textId="77777777" w:rsidR="00E93D33" w:rsidRDefault="00E93D33" w:rsidP="005027C3">
            <w:pPr>
              <w:keepNext/>
              <w:keepLines/>
              <w:rPr>
                <w:rFonts w:cs="Times New Roman"/>
              </w:rPr>
            </w:pPr>
            <w:r w:rsidRPr="00F32058">
              <w:rPr>
                <w:rFonts w:cs="Times New Roman"/>
                <w:i/>
              </w:rPr>
              <w:t>z</w:t>
            </w:r>
            <w:r w:rsidRPr="00F32058">
              <w:rPr>
                <w:rFonts w:cs="Times New Roman"/>
                <w:vertAlign w:val="subscript"/>
              </w:rPr>
              <w:t>%</w:t>
            </w:r>
          </w:p>
        </w:tc>
        <w:tc>
          <w:tcPr>
            <w:tcW w:w="1620" w:type="dxa"/>
            <w:tcBorders>
              <w:top w:val="nil"/>
              <w:left w:val="nil"/>
              <w:bottom w:val="nil"/>
              <w:right w:val="nil"/>
            </w:tcBorders>
          </w:tcPr>
          <w:p w14:paraId="42CE2EA4" w14:textId="77777777" w:rsidR="00E93D33" w:rsidRDefault="00E93D33" w:rsidP="005027C3">
            <w:pPr>
              <w:keepNext/>
              <w:keepLines/>
              <w:rPr>
                <w:rFonts w:cs="Times New Roman"/>
              </w:rPr>
            </w:pPr>
            <w:del w:id="287" w:author="Benedikt" w:date="2020-09-19T11:37:00Z">
              <w:r w:rsidRPr="00F32058" w:rsidDel="006F67CC">
                <w:rPr>
                  <w:rFonts w:cs="Times New Roman"/>
                  <w:i/>
                </w:rPr>
                <w:delText>z</w:delText>
              </w:r>
              <w:r w:rsidRPr="00F32058" w:rsidDel="006F67CC">
                <w:rPr>
                  <w:rFonts w:cs="Times New Roman"/>
                  <w:vertAlign w:val="subscript"/>
                </w:rPr>
                <w:delText>%</w:delText>
              </w:r>
            </w:del>
          </w:p>
        </w:tc>
        <w:tc>
          <w:tcPr>
            <w:tcW w:w="1800" w:type="dxa"/>
            <w:tcBorders>
              <w:top w:val="nil"/>
              <w:left w:val="nil"/>
              <w:bottom w:val="nil"/>
              <w:right w:val="nil"/>
            </w:tcBorders>
          </w:tcPr>
          <w:p w14:paraId="7AE03313" w14:textId="77777777" w:rsidR="00E93D33" w:rsidRDefault="00E93D33" w:rsidP="00F70041">
            <w:pPr>
              <w:keepNext/>
              <w:keepLines/>
              <w:rPr>
                <w:rFonts w:cs="Times New Roman"/>
              </w:rPr>
            </w:pPr>
            <w:r w:rsidRPr="00F32058">
              <w:rPr>
                <w:rFonts w:cs="Times New Roman"/>
                <w:i/>
              </w:rPr>
              <w:t>z</w:t>
            </w:r>
            <w:r w:rsidRPr="00F32058">
              <w:rPr>
                <w:rFonts w:cs="Times New Roman"/>
                <w:vertAlign w:val="subscript"/>
              </w:rPr>
              <w:t>%</w:t>
            </w:r>
          </w:p>
        </w:tc>
        <w:tc>
          <w:tcPr>
            <w:tcW w:w="1620" w:type="dxa"/>
            <w:tcBorders>
              <w:top w:val="nil"/>
              <w:left w:val="nil"/>
              <w:bottom w:val="nil"/>
              <w:right w:val="nil"/>
            </w:tcBorders>
          </w:tcPr>
          <w:p w14:paraId="06145685" w14:textId="77777777" w:rsidR="00E93D33" w:rsidRDefault="00E93D33" w:rsidP="005027C3">
            <w:pPr>
              <w:keepNext/>
              <w:keepLines/>
              <w:rPr>
                <w:rFonts w:cs="Times New Roman"/>
              </w:rPr>
            </w:pPr>
            <w:r w:rsidRPr="00F32058">
              <w:rPr>
                <w:rFonts w:cs="Times New Roman"/>
                <w:i/>
              </w:rPr>
              <w:t>z</w:t>
            </w:r>
            <w:r w:rsidRPr="00F32058">
              <w:rPr>
                <w:rFonts w:cs="Times New Roman"/>
                <w:vertAlign w:val="subscript"/>
              </w:rPr>
              <w:t>%</w:t>
            </w:r>
          </w:p>
        </w:tc>
      </w:tr>
      <w:tr w:rsidR="00E93D33" w14:paraId="3CF783F3" w14:textId="77777777" w:rsidTr="00F70041">
        <w:tc>
          <w:tcPr>
            <w:tcW w:w="1316" w:type="dxa"/>
            <w:tcBorders>
              <w:top w:val="nil"/>
              <w:left w:val="nil"/>
              <w:bottom w:val="nil"/>
              <w:right w:val="nil"/>
            </w:tcBorders>
          </w:tcPr>
          <w:p w14:paraId="3EBADEF0" w14:textId="77777777" w:rsidR="00E93D33" w:rsidRDefault="00E93D33" w:rsidP="005027C3">
            <w:pPr>
              <w:keepNext/>
              <w:keepLines/>
              <w:jc w:val="both"/>
              <w:rPr>
                <w:rFonts w:cs="Times New Roman"/>
              </w:rPr>
            </w:pPr>
          </w:p>
        </w:tc>
        <w:tc>
          <w:tcPr>
            <w:tcW w:w="1294" w:type="dxa"/>
            <w:tcBorders>
              <w:top w:val="nil"/>
              <w:left w:val="nil"/>
              <w:bottom w:val="nil"/>
              <w:right w:val="nil"/>
            </w:tcBorders>
          </w:tcPr>
          <w:p w14:paraId="22078411" w14:textId="77777777" w:rsidR="00E93D33" w:rsidRDefault="00E93D33" w:rsidP="005027C3">
            <w:pPr>
              <w:keepNext/>
              <w:keepLines/>
              <w:rPr>
                <w:rFonts w:cs="Times New Roman"/>
              </w:rPr>
            </w:pPr>
          </w:p>
        </w:tc>
        <w:tc>
          <w:tcPr>
            <w:tcW w:w="1620" w:type="dxa"/>
            <w:tcBorders>
              <w:top w:val="nil"/>
              <w:left w:val="nil"/>
              <w:bottom w:val="nil"/>
              <w:right w:val="nil"/>
            </w:tcBorders>
          </w:tcPr>
          <w:p w14:paraId="156242B7" w14:textId="42236CB5" w:rsidR="00E93D33" w:rsidRDefault="00E93D33" w:rsidP="005027C3">
            <w:pPr>
              <w:keepNext/>
              <w:keepLines/>
              <w:rPr>
                <w:rFonts w:cs="Times New Roman"/>
              </w:rPr>
            </w:pPr>
            <w:r w:rsidRPr="00703320">
              <w:rPr>
                <w:rFonts w:cs="Times New Roman"/>
                <w:i/>
              </w:rPr>
              <w:t>L</w:t>
            </w:r>
            <w:r w:rsidRPr="00703320">
              <w:rPr>
                <w:rFonts w:cs="Times New Roman"/>
                <w:vertAlign w:val="subscript"/>
              </w:rPr>
              <w:t>1</w:t>
            </w:r>
            <w:r>
              <w:rPr>
                <w:rFonts w:cs="Times New Roman"/>
              </w:rPr>
              <w:t xml:space="preserve">, </w:t>
            </w:r>
            <w:r w:rsidRPr="00703320">
              <w:rPr>
                <w:rFonts w:cs="Times New Roman"/>
                <w:i/>
              </w:rPr>
              <w:t>L</w:t>
            </w:r>
            <w:r w:rsidRPr="00703320">
              <w:rPr>
                <w:rFonts w:cs="Times New Roman"/>
                <w:vertAlign w:val="subscript"/>
              </w:rPr>
              <w:t>2</w:t>
            </w:r>
            <w:ins w:id="288" w:author="Benedikt" w:date="2020-09-19T11:50:00Z">
              <w:r w:rsidR="00101B2D">
                <w:rPr>
                  <w:rFonts w:cs="Times New Roman"/>
                </w:rPr>
                <w:t xml:space="preserve">, </w:t>
              </w:r>
              <w:r w:rsidR="00101B2D" w:rsidRPr="00703320">
                <w:rPr>
                  <w:rFonts w:cs="Times New Roman"/>
                  <w:i/>
                </w:rPr>
                <w:t>L</w:t>
              </w:r>
              <w:r w:rsidR="00101B2D" w:rsidRPr="00703320">
                <w:rPr>
                  <w:rFonts w:cs="Times New Roman"/>
                  <w:vertAlign w:val="subscript"/>
                </w:rPr>
                <w:t>3</w:t>
              </w:r>
            </w:ins>
          </w:p>
        </w:tc>
        <w:tc>
          <w:tcPr>
            <w:tcW w:w="1620" w:type="dxa"/>
            <w:tcBorders>
              <w:top w:val="nil"/>
              <w:left w:val="nil"/>
              <w:bottom w:val="nil"/>
              <w:right w:val="nil"/>
            </w:tcBorders>
          </w:tcPr>
          <w:p w14:paraId="75A62558" w14:textId="77777777" w:rsidR="00E93D33" w:rsidRDefault="00E93D33" w:rsidP="005027C3">
            <w:pPr>
              <w:keepNext/>
              <w:keepLines/>
              <w:rPr>
                <w:rFonts w:cs="Times New Roman"/>
              </w:rPr>
            </w:pPr>
            <w:r w:rsidRPr="00703320">
              <w:rPr>
                <w:rFonts w:cs="Times New Roman"/>
                <w:i/>
              </w:rPr>
              <w:t>L</w:t>
            </w:r>
            <w:r w:rsidRPr="00703320">
              <w:rPr>
                <w:rFonts w:cs="Times New Roman"/>
                <w:vertAlign w:val="subscript"/>
              </w:rPr>
              <w:t>1</w:t>
            </w:r>
            <w:r>
              <w:rPr>
                <w:rFonts w:cs="Times New Roman"/>
              </w:rPr>
              <w:t xml:space="preserve">, </w:t>
            </w:r>
            <w:r w:rsidRPr="00703320">
              <w:rPr>
                <w:rFonts w:cs="Times New Roman"/>
                <w:i/>
              </w:rPr>
              <w:t>L</w:t>
            </w:r>
            <w:r w:rsidRPr="00703320">
              <w:rPr>
                <w:rFonts w:cs="Times New Roman"/>
                <w:vertAlign w:val="subscript"/>
              </w:rPr>
              <w:t>2</w:t>
            </w:r>
            <w:r>
              <w:rPr>
                <w:rFonts w:cs="Times New Roman"/>
              </w:rPr>
              <w:t xml:space="preserve">, </w:t>
            </w:r>
            <w:r w:rsidRPr="00703320">
              <w:rPr>
                <w:rFonts w:cs="Times New Roman"/>
                <w:i/>
              </w:rPr>
              <w:t>L</w:t>
            </w:r>
            <w:r w:rsidRPr="00703320">
              <w:rPr>
                <w:rFonts w:cs="Times New Roman"/>
                <w:vertAlign w:val="subscript"/>
              </w:rPr>
              <w:t>3</w:t>
            </w:r>
          </w:p>
        </w:tc>
        <w:tc>
          <w:tcPr>
            <w:tcW w:w="1800" w:type="dxa"/>
            <w:tcBorders>
              <w:top w:val="nil"/>
              <w:left w:val="nil"/>
              <w:bottom w:val="nil"/>
              <w:right w:val="nil"/>
            </w:tcBorders>
          </w:tcPr>
          <w:p w14:paraId="01F38A06" w14:textId="77777777" w:rsidR="00E93D33" w:rsidRDefault="00E93D33" w:rsidP="005027C3">
            <w:pPr>
              <w:keepNext/>
              <w:keepLines/>
              <w:rPr>
                <w:rFonts w:cs="Times New Roman"/>
              </w:rPr>
            </w:pPr>
            <w:r w:rsidRPr="00703320">
              <w:rPr>
                <w:rFonts w:cs="Times New Roman"/>
                <w:i/>
              </w:rPr>
              <w:t>L</w:t>
            </w:r>
            <w:r w:rsidRPr="00703320">
              <w:rPr>
                <w:rFonts w:cs="Times New Roman"/>
                <w:vertAlign w:val="subscript"/>
              </w:rPr>
              <w:t>1</w:t>
            </w:r>
            <w:r>
              <w:rPr>
                <w:rFonts w:cs="Times New Roman"/>
              </w:rPr>
              <w:t xml:space="preserve">, </w:t>
            </w:r>
            <w:r w:rsidRPr="00703320">
              <w:rPr>
                <w:rFonts w:cs="Times New Roman"/>
                <w:i/>
              </w:rPr>
              <w:t>L</w:t>
            </w:r>
            <w:r w:rsidRPr="00703320">
              <w:rPr>
                <w:rFonts w:cs="Times New Roman"/>
                <w:vertAlign w:val="subscript"/>
              </w:rPr>
              <w:t>2</w:t>
            </w:r>
            <w:r>
              <w:rPr>
                <w:rFonts w:cs="Times New Roman"/>
              </w:rPr>
              <w:t xml:space="preserve">, </w:t>
            </w:r>
            <w:r w:rsidRPr="00703320">
              <w:rPr>
                <w:rFonts w:cs="Times New Roman"/>
                <w:i/>
              </w:rPr>
              <w:t>L</w:t>
            </w:r>
            <w:r w:rsidRPr="00703320">
              <w:rPr>
                <w:rFonts w:cs="Times New Roman"/>
                <w:vertAlign w:val="subscript"/>
              </w:rPr>
              <w:t>3</w:t>
            </w:r>
          </w:p>
        </w:tc>
        <w:tc>
          <w:tcPr>
            <w:tcW w:w="1620" w:type="dxa"/>
            <w:tcBorders>
              <w:top w:val="nil"/>
              <w:left w:val="nil"/>
              <w:bottom w:val="nil"/>
              <w:right w:val="nil"/>
            </w:tcBorders>
          </w:tcPr>
          <w:p w14:paraId="7702AEC4" w14:textId="77777777" w:rsidR="00E93D33" w:rsidRDefault="00E93D33" w:rsidP="005027C3">
            <w:pPr>
              <w:keepNext/>
              <w:keepLines/>
              <w:rPr>
                <w:rFonts w:cs="Times New Roman"/>
              </w:rPr>
            </w:pPr>
            <w:r w:rsidRPr="00703320">
              <w:rPr>
                <w:rFonts w:cs="Times New Roman"/>
                <w:i/>
              </w:rPr>
              <w:t>L</w:t>
            </w:r>
            <w:r w:rsidRPr="00703320">
              <w:rPr>
                <w:rFonts w:cs="Times New Roman"/>
                <w:vertAlign w:val="subscript"/>
              </w:rPr>
              <w:t>1</w:t>
            </w:r>
            <w:r>
              <w:rPr>
                <w:rFonts w:cs="Times New Roman"/>
              </w:rPr>
              <w:t xml:space="preserve">, </w:t>
            </w:r>
            <w:r w:rsidRPr="00703320">
              <w:rPr>
                <w:rFonts w:cs="Times New Roman"/>
                <w:i/>
              </w:rPr>
              <w:t>L</w:t>
            </w:r>
            <w:r w:rsidRPr="00703320">
              <w:rPr>
                <w:rFonts w:cs="Times New Roman"/>
                <w:vertAlign w:val="subscript"/>
              </w:rPr>
              <w:t>2</w:t>
            </w:r>
            <w:r>
              <w:rPr>
                <w:rFonts w:cs="Times New Roman"/>
              </w:rPr>
              <w:t xml:space="preserve">, </w:t>
            </w:r>
            <w:r w:rsidRPr="00703320">
              <w:rPr>
                <w:rFonts w:cs="Times New Roman"/>
                <w:i/>
              </w:rPr>
              <w:t>L</w:t>
            </w:r>
            <w:r w:rsidRPr="00703320">
              <w:rPr>
                <w:rFonts w:cs="Times New Roman"/>
                <w:vertAlign w:val="subscript"/>
              </w:rPr>
              <w:t>3</w:t>
            </w:r>
          </w:p>
        </w:tc>
      </w:tr>
      <w:tr w:rsidR="00E93D33" w14:paraId="610D536D" w14:textId="77777777" w:rsidTr="00F70041">
        <w:tc>
          <w:tcPr>
            <w:tcW w:w="1316" w:type="dxa"/>
            <w:tcBorders>
              <w:top w:val="nil"/>
              <w:left w:val="nil"/>
              <w:bottom w:val="nil"/>
              <w:right w:val="nil"/>
            </w:tcBorders>
          </w:tcPr>
          <w:p w14:paraId="7E8DDDA9" w14:textId="77777777" w:rsidR="00E93D33" w:rsidRDefault="00E93D33" w:rsidP="005027C3">
            <w:pPr>
              <w:keepNext/>
              <w:keepLines/>
              <w:jc w:val="both"/>
              <w:rPr>
                <w:rFonts w:cs="Times New Roman"/>
              </w:rPr>
            </w:pPr>
          </w:p>
        </w:tc>
        <w:tc>
          <w:tcPr>
            <w:tcW w:w="1294" w:type="dxa"/>
            <w:tcBorders>
              <w:top w:val="nil"/>
              <w:left w:val="nil"/>
              <w:bottom w:val="nil"/>
              <w:right w:val="nil"/>
            </w:tcBorders>
          </w:tcPr>
          <w:p w14:paraId="237D9B2D" w14:textId="77777777" w:rsidR="00E93D33" w:rsidRDefault="00E93D33" w:rsidP="005027C3">
            <w:pPr>
              <w:keepNext/>
              <w:keepLines/>
              <w:rPr>
                <w:rFonts w:cs="Times New Roman"/>
              </w:rPr>
            </w:pPr>
          </w:p>
        </w:tc>
        <w:tc>
          <w:tcPr>
            <w:tcW w:w="1620" w:type="dxa"/>
            <w:tcBorders>
              <w:top w:val="nil"/>
              <w:left w:val="nil"/>
              <w:bottom w:val="nil"/>
              <w:right w:val="nil"/>
            </w:tcBorders>
          </w:tcPr>
          <w:p w14:paraId="24B6CDB7" w14:textId="77777777" w:rsidR="00E93D33" w:rsidRDefault="00E93D33" w:rsidP="005027C3">
            <w:pPr>
              <w:keepNext/>
              <w:keepLines/>
              <w:rPr>
                <w:rFonts w:cs="Times New Roman"/>
              </w:rPr>
            </w:pPr>
            <w:r w:rsidRPr="00703320">
              <w:rPr>
                <w:rFonts w:cs="Times New Roman"/>
                <w:i/>
              </w:rPr>
              <w:t>b</w:t>
            </w:r>
            <w:r w:rsidRPr="00703320">
              <w:rPr>
                <w:rFonts w:cs="Times New Roman"/>
                <w:vertAlign w:val="subscript"/>
              </w:rPr>
              <w:t>0</w:t>
            </w:r>
            <w:r>
              <w:rPr>
                <w:rFonts w:cs="Times New Roman"/>
              </w:rPr>
              <w:t>,</w:t>
            </w:r>
            <w:r w:rsidRPr="00703320">
              <w:rPr>
                <w:rFonts w:cs="Times New Roman"/>
                <w:i/>
              </w:rPr>
              <w:t xml:space="preserve"> b</w:t>
            </w:r>
            <w:r w:rsidRPr="00703320">
              <w:rPr>
                <w:rFonts w:cs="Times New Roman"/>
                <w:vertAlign w:val="subscript"/>
              </w:rPr>
              <w:t>L</w:t>
            </w:r>
          </w:p>
        </w:tc>
        <w:tc>
          <w:tcPr>
            <w:tcW w:w="1620" w:type="dxa"/>
            <w:tcBorders>
              <w:top w:val="nil"/>
              <w:left w:val="nil"/>
              <w:bottom w:val="nil"/>
              <w:right w:val="nil"/>
            </w:tcBorders>
          </w:tcPr>
          <w:p w14:paraId="13FE9A15" w14:textId="77777777" w:rsidR="00E93D33" w:rsidRDefault="00E93D33" w:rsidP="005027C3">
            <w:pPr>
              <w:keepNext/>
              <w:keepLines/>
              <w:rPr>
                <w:rFonts w:cs="Times New Roman"/>
              </w:rPr>
            </w:pPr>
            <w:r w:rsidRPr="00703320">
              <w:rPr>
                <w:rFonts w:cs="Times New Roman"/>
                <w:i/>
              </w:rPr>
              <w:t>b</w:t>
            </w:r>
            <w:r w:rsidRPr="00703320">
              <w:rPr>
                <w:rFonts w:cs="Times New Roman"/>
                <w:vertAlign w:val="subscript"/>
              </w:rPr>
              <w:t>0</w:t>
            </w:r>
            <w:r>
              <w:rPr>
                <w:rFonts w:cs="Times New Roman"/>
              </w:rPr>
              <w:t>,</w:t>
            </w:r>
            <w:r w:rsidRPr="00703320">
              <w:rPr>
                <w:rFonts w:cs="Times New Roman"/>
                <w:i/>
              </w:rPr>
              <w:t xml:space="preserve"> b</w:t>
            </w:r>
            <w:r w:rsidRPr="00703320">
              <w:rPr>
                <w:rFonts w:cs="Times New Roman"/>
                <w:vertAlign w:val="subscript"/>
              </w:rPr>
              <w:t>L</w:t>
            </w:r>
          </w:p>
        </w:tc>
        <w:tc>
          <w:tcPr>
            <w:tcW w:w="1800" w:type="dxa"/>
            <w:tcBorders>
              <w:top w:val="nil"/>
              <w:left w:val="nil"/>
              <w:bottom w:val="nil"/>
              <w:right w:val="nil"/>
            </w:tcBorders>
          </w:tcPr>
          <w:p w14:paraId="2969DEBD" w14:textId="77777777" w:rsidR="00E93D33" w:rsidRDefault="00E93D33" w:rsidP="005027C3">
            <w:pPr>
              <w:keepNext/>
              <w:keepLines/>
              <w:rPr>
                <w:rFonts w:cs="Times New Roman"/>
              </w:rPr>
            </w:pPr>
            <w:r w:rsidRPr="00703320">
              <w:rPr>
                <w:rFonts w:cs="Times New Roman"/>
                <w:i/>
              </w:rPr>
              <w:t>b</w:t>
            </w:r>
            <w:r w:rsidRPr="00703320">
              <w:rPr>
                <w:rFonts w:cs="Times New Roman"/>
                <w:vertAlign w:val="subscript"/>
              </w:rPr>
              <w:t>0</w:t>
            </w:r>
            <w:r>
              <w:rPr>
                <w:rFonts w:cs="Times New Roman"/>
              </w:rPr>
              <w:t>,</w:t>
            </w:r>
            <w:r w:rsidRPr="00703320">
              <w:rPr>
                <w:rFonts w:cs="Times New Roman"/>
                <w:i/>
              </w:rPr>
              <w:t xml:space="preserve"> b</w:t>
            </w:r>
            <w:r w:rsidRPr="00703320">
              <w:rPr>
                <w:rFonts w:cs="Times New Roman"/>
                <w:vertAlign w:val="subscript"/>
              </w:rPr>
              <w:t>L</w:t>
            </w:r>
          </w:p>
        </w:tc>
        <w:tc>
          <w:tcPr>
            <w:tcW w:w="1620" w:type="dxa"/>
            <w:tcBorders>
              <w:top w:val="nil"/>
              <w:left w:val="nil"/>
              <w:bottom w:val="nil"/>
              <w:right w:val="nil"/>
            </w:tcBorders>
          </w:tcPr>
          <w:p w14:paraId="5D92BA98" w14:textId="77777777" w:rsidR="00E93D33" w:rsidRDefault="00E93D33" w:rsidP="005027C3">
            <w:pPr>
              <w:keepNext/>
              <w:keepLines/>
              <w:rPr>
                <w:rFonts w:cs="Times New Roman"/>
              </w:rPr>
            </w:pPr>
            <w:r w:rsidRPr="00703320">
              <w:rPr>
                <w:rFonts w:cs="Times New Roman"/>
                <w:i/>
              </w:rPr>
              <w:t>b</w:t>
            </w:r>
            <w:r w:rsidRPr="00703320">
              <w:rPr>
                <w:rFonts w:cs="Times New Roman"/>
                <w:vertAlign w:val="subscript"/>
              </w:rPr>
              <w:t>0</w:t>
            </w:r>
            <w:r>
              <w:rPr>
                <w:rFonts w:cs="Times New Roman"/>
              </w:rPr>
              <w:t>,</w:t>
            </w:r>
            <w:r w:rsidRPr="00703320">
              <w:rPr>
                <w:rFonts w:cs="Times New Roman"/>
                <w:i/>
              </w:rPr>
              <w:t xml:space="preserve"> b</w:t>
            </w:r>
            <w:r w:rsidRPr="00703320">
              <w:rPr>
                <w:rFonts w:cs="Times New Roman"/>
                <w:vertAlign w:val="subscript"/>
              </w:rPr>
              <w:t>L</w:t>
            </w:r>
          </w:p>
        </w:tc>
      </w:tr>
      <w:tr w:rsidR="00566C8C" w14:paraId="4F6B1B27" w14:textId="77777777" w:rsidTr="00F70041">
        <w:tc>
          <w:tcPr>
            <w:tcW w:w="1316" w:type="dxa"/>
            <w:tcBorders>
              <w:top w:val="nil"/>
              <w:left w:val="nil"/>
              <w:bottom w:val="single" w:sz="4" w:space="0" w:color="auto"/>
              <w:right w:val="nil"/>
            </w:tcBorders>
          </w:tcPr>
          <w:p w14:paraId="0588B2B4" w14:textId="77777777" w:rsidR="00566C8C" w:rsidRDefault="00566C8C" w:rsidP="005027C3">
            <w:pPr>
              <w:keepNext/>
              <w:keepLines/>
              <w:jc w:val="both"/>
              <w:rPr>
                <w:rFonts w:cs="Times New Roman"/>
              </w:rPr>
            </w:pPr>
          </w:p>
        </w:tc>
        <w:tc>
          <w:tcPr>
            <w:tcW w:w="1294" w:type="dxa"/>
            <w:tcBorders>
              <w:top w:val="nil"/>
              <w:left w:val="nil"/>
              <w:bottom w:val="single" w:sz="4" w:space="0" w:color="auto"/>
              <w:right w:val="nil"/>
            </w:tcBorders>
          </w:tcPr>
          <w:p w14:paraId="683C52F8" w14:textId="77777777" w:rsidR="00566C8C" w:rsidRDefault="00566C8C" w:rsidP="005027C3">
            <w:pPr>
              <w:keepNext/>
              <w:keepLines/>
              <w:rPr>
                <w:rFonts w:cs="Times New Roman"/>
              </w:rPr>
            </w:pPr>
          </w:p>
        </w:tc>
        <w:tc>
          <w:tcPr>
            <w:tcW w:w="1620" w:type="dxa"/>
            <w:tcBorders>
              <w:top w:val="nil"/>
              <w:left w:val="nil"/>
              <w:bottom w:val="single" w:sz="4" w:space="0" w:color="auto"/>
              <w:right w:val="nil"/>
            </w:tcBorders>
          </w:tcPr>
          <w:p w14:paraId="6D47DB0B" w14:textId="77777777" w:rsidR="00566C8C" w:rsidRDefault="00566C8C" w:rsidP="005027C3">
            <w:pPr>
              <w:keepNext/>
              <w:keepLines/>
              <w:rPr>
                <w:rFonts w:cs="Times New Roman"/>
              </w:rPr>
            </w:pPr>
          </w:p>
        </w:tc>
        <w:tc>
          <w:tcPr>
            <w:tcW w:w="1620" w:type="dxa"/>
            <w:tcBorders>
              <w:top w:val="nil"/>
              <w:left w:val="nil"/>
              <w:bottom w:val="single" w:sz="4" w:space="0" w:color="auto"/>
              <w:right w:val="nil"/>
            </w:tcBorders>
          </w:tcPr>
          <w:p w14:paraId="78AB24DC" w14:textId="77777777" w:rsidR="00566C8C" w:rsidRDefault="00566C8C" w:rsidP="005027C3">
            <w:pPr>
              <w:keepNext/>
              <w:keepLines/>
              <w:rPr>
                <w:rFonts w:cs="Times New Roman"/>
              </w:rPr>
            </w:pPr>
          </w:p>
        </w:tc>
        <w:tc>
          <w:tcPr>
            <w:tcW w:w="1800" w:type="dxa"/>
            <w:tcBorders>
              <w:top w:val="nil"/>
              <w:left w:val="nil"/>
              <w:bottom w:val="single" w:sz="4" w:space="0" w:color="auto"/>
              <w:right w:val="nil"/>
            </w:tcBorders>
          </w:tcPr>
          <w:p w14:paraId="58B21377" w14:textId="77777777" w:rsidR="00566C8C" w:rsidRDefault="00566C8C" w:rsidP="005027C3">
            <w:pPr>
              <w:keepNext/>
              <w:keepLines/>
              <w:rPr>
                <w:rFonts w:cs="Times New Roman"/>
              </w:rPr>
            </w:pPr>
          </w:p>
        </w:tc>
        <w:tc>
          <w:tcPr>
            <w:tcW w:w="1620" w:type="dxa"/>
            <w:tcBorders>
              <w:top w:val="nil"/>
              <w:left w:val="nil"/>
              <w:bottom w:val="single" w:sz="4" w:space="0" w:color="auto"/>
              <w:right w:val="nil"/>
            </w:tcBorders>
          </w:tcPr>
          <w:p w14:paraId="42A1ACB3" w14:textId="77777777" w:rsidR="00566C8C" w:rsidRDefault="00566C8C" w:rsidP="005027C3">
            <w:pPr>
              <w:keepNext/>
              <w:keepLines/>
              <w:rPr>
                <w:rFonts w:cs="Times New Roman"/>
              </w:rPr>
            </w:pPr>
          </w:p>
        </w:tc>
      </w:tr>
      <w:tr w:rsidR="00E93D33" w14:paraId="7BBACD6A" w14:textId="77777777" w:rsidTr="00F70041">
        <w:tc>
          <w:tcPr>
            <w:tcW w:w="1316" w:type="dxa"/>
            <w:tcBorders>
              <w:top w:val="nil"/>
              <w:left w:val="nil"/>
              <w:bottom w:val="single" w:sz="4" w:space="0" w:color="auto"/>
              <w:right w:val="nil"/>
            </w:tcBorders>
          </w:tcPr>
          <w:p w14:paraId="57466040" w14:textId="34BFF72E" w:rsidR="00E93D33" w:rsidRDefault="00566C8C" w:rsidP="005027C3">
            <w:pPr>
              <w:keepNext/>
              <w:keepLines/>
              <w:jc w:val="both"/>
              <w:rPr>
                <w:rFonts w:cs="Times New Roman"/>
              </w:rPr>
            </w:pPr>
            <w:r>
              <w:rPr>
                <w:rFonts w:cs="Times New Roman"/>
              </w:rPr>
              <w:t>Side condition</w:t>
            </w:r>
          </w:p>
        </w:tc>
        <w:tc>
          <w:tcPr>
            <w:tcW w:w="1294" w:type="dxa"/>
            <w:tcBorders>
              <w:top w:val="nil"/>
              <w:left w:val="nil"/>
              <w:bottom w:val="single" w:sz="4" w:space="0" w:color="auto"/>
              <w:right w:val="nil"/>
            </w:tcBorders>
          </w:tcPr>
          <w:p w14:paraId="41E7676B" w14:textId="437A6326" w:rsidR="00E93D33" w:rsidRDefault="00566C8C" w:rsidP="00566C8C">
            <w:pPr>
              <w:keepNext/>
              <w:keepLines/>
              <w:jc w:val="center"/>
              <w:rPr>
                <w:rFonts w:cs="Times New Roman"/>
              </w:rPr>
            </w:pPr>
            <w:r>
              <w:rPr>
                <w:rFonts w:cs="Times New Roman"/>
              </w:rPr>
              <w:t>-</w:t>
            </w:r>
          </w:p>
        </w:tc>
        <w:tc>
          <w:tcPr>
            <w:tcW w:w="1620" w:type="dxa"/>
            <w:tcBorders>
              <w:top w:val="nil"/>
              <w:left w:val="nil"/>
              <w:bottom w:val="single" w:sz="4" w:space="0" w:color="auto"/>
              <w:right w:val="nil"/>
            </w:tcBorders>
          </w:tcPr>
          <w:p w14:paraId="65774A7C" w14:textId="2267E384" w:rsidR="00E93D33" w:rsidRDefault="00566C8C" w:rsidP="00566C8C">
            <w:pPr>
              <w:keepNext/>
              <w:keepLines/>
              <w:jc w:val="center"/>
              <w:rPr>
                <w:rFonts w:cs="Times New Roman"/>
              </w:rPr>
            </w:pPr>
            <w:r>
              <w:rPr>
                <w:rFonts w:cs="Times New Roman"/>
              </w:rPr>
              <w:t>-</w:t>
            </w:r>
          </w:p>
        </w:tc>
        <w:tc>
          <w:tcPr>
            <w:tcW w:w="1620" w:type="dxa"/>
            <w:tcBorders>
              <w:top w:val="nil"/>
              <w:left w:val="nil"/>
              <w:bottom w:val="single" w:sz="4" w:space="0" w:color="auto"/>
              <w:right w:val="nil"/>
            </w:tcBorders>
          </w:tcPr>
          <w:p w14:paraId="2C71765A" w14:textId="4A6C5E7C" w:rsidR="00E93D33" w:rsidRDefault="00566C8C" w:rsidP="00566C8C">
            <w:pPr>
              <w:keepNext/>
              <w:keepLines/>
              <w:jc w:val="center"/>
              <w:rPr>
                <w:rFonts w:cs="Times New Roman"/>
              </w:rPr>
            </w:pPr>
            <w:r>
              <w:rPr>
                <w:rFonts w:cs="Times New Roman"/>
              </w:rPr>
              <w:t xml:space="preserve">Eq. </w:t>
            </w:r>
            <w:ins w:id="289" w:author="Benedikt" w:date="2020-09-16T15:04:00Z">
              <w:r w:rsidR="0000403A">
                <w:rPr>
                  <w:rFonts w:cs="Times New Roman"/>
                </w:rPr>
                <w:t>8</w:t>
              </w:r>
            </w:ins>
            <w:del w:id="290" w:author="Benedikt" w:date="2020-09-16T15:04:00Z">
              <w:r w:rsidDel="0000403A">
                <w:rPr>
                  <w:rFonts w:cs="Times New Roman"/>
                </w:rPr>
                <w:delText>9</w:delText>
              </w:r>
            </w:del>
          </w:p>
        </w:tc>
        <w:tc>
          <w:tcPr>
            <w:tcW w:w="1800" w:type="dxa"/>
            <w:tcBorders>
              <w:top w:val="nil"/>
              <w:left w:val="nil"/>
              <w:bottom w:val="single" w:sz="4" w:space="0" w:color="auto"/>
              <w:right w:val="nil"/>
            </w:tcBorders>
          </w:tcPr>
          <w:p w14:paraId="17D6257A" w14:textId="51A8042A" w:rsidR="00E93D33" w:rsidRDefault="00566C8C">
            <w:pPr>
              <w:keepNext/>
              <w:keepLines/>
              <w:jc w:val="center"/>
              <w:rPr>
                <w:rFonts w:cs="Times New Roman"/>
              </w:rPr>
            </w:pPr>
            <w:r>
              <w:rPr>
                <w:rFonts w:cs="Times New Roman"/>
              </w:rPr>
              <w:t xml:space="preserve">Eq. </w:t>
            </w:r>
            <w:del w:id="291" w:author="Benedikt" w:date="2020-09-16T15:04:00Z">
              <w:r w:rsidDel="0000403A">
                <w:rPr>
                  <w:rFonts w:cs="Times New Roman"/>
                </w:rPr>
                <w:delText>9</w:delText>
              </w:r>
            </w:del>
            <w:ins w:id="292" w:author="Benedikt" w:date="2020-09-16T15:04:00Z">
              <w:r w:rsidR="0000403A">
                <w:rPr>
                  <w:rFonts w:cs="Times New Roman"/>
                </w:rPr>
                <w:t>8</w:t>
              </w:r>
            </w:ins>
          </w:p>
        </w:tc>
        <w:tc>
          <w:tcPr>
            <w:tcW w:w="1620" w:type="dxa"/>
            <w:tcBorders>
              <w:top w:val="nil"/>
              <w:left w:val="nil"/>
              <w:bottom w:val="single" w:sz="4" w:space="0" w:color="auto"/>
              <w:right w:val="nil"/>
            </w:tcBorders>
          </w:tcPr>
          <w:p w14:paraId="0D687770" w14:textId="3F679D42" w:rsidR="00E93D33" w:rsidRDefault="00566C8C">
            <w:pPr>
              <w:keepNext/>
              <w:keepLines/>
              <w:jc w:val="center"/>
              <w:rPr>
                <w:rFonts w:cs="Times New Roman"/>
              </w:rPr>
            </w:pPr>
            <w:r>
              <w:rPr>
                <w:rFonts w:cs="Times New Roman"/>
              </w:rPr>
              <w:t xml:space="preserve">Eq. </w:t>
            </w:r>
            <w:del w:id="293" w:author="Benedikt" w:date="2020-09-16T15:04:00Z">
              <w:r w:rsidDel="0000403A">
                <w:rPr>
                  <w:rFonts w:cs="Times New Roman"/>
                </w:rPr>
                <w:delText>9</w:delText>
              </w:r>
            </w:del>
            <w:ins w:id="294" w:author="Benedikt" w:date="2020-09-16T15:04:00Z">
              <w:r w:rsidR="0000403A">
                <w:rPr>
                  <w:rFonts w:cs="Times New Roman"/>
                </w:rPr>
                <w:t>8</w:t>
              </w:r>
            </w:ins>
          </w:p>
        </w:tc>
      </w:tr>
      <w:tr w:rsidR="00E93D33" w14:paraId="4B5D0AEB" w14:textId="77777777" w:rsidTr="00F70041">
        <w:tc>
          <w:tcPr>
            <w:tcW w:w="1316" w:type="dxa"/>
            <w:tcBorders>
              <w:top w:val="single" w:sz="4" w:space="0" w:color="auto"/>
              <w:left w:val="nil"/>
              <w:bottom w:val="nil"/>
              <w:right w:val="nil"/>
            </w:tcBorders>
          </w:tcPr>
          <w:p w14:paraId="48675185" w14:textId="77777777" w:rsidR="00E93D33" w:rsidRDefault="00E93D33" w:rsidP="005027C3">
            <w:pPr>
              <w:keepNext/>
              <w:keepLines/>
              <w:jc w:val="both"/>
              <w:rPr>
                <w:rFonts w:cs="Times New Roman"/>
              </w:rPr>
            </w:pPr>
          </w:p>
        </w:tc>
        <w:tc>
          <w:tcPr>
            <w:tcW w:w="1294" w:type="dxa"/>
            <w:tcBorders>
              <w:top w:val="single" w:sz="4" w:space="0" w:color="auto"/>
              <w:left w:val="nil"/>
              <w:bottom w:val="nil"/>
              <w:right w:val="nil"/>
            </w:tcBorders>
          </w:tcPr>
          <w:p w14:paraId="3EAF3874" w14:textId="77777777" w:rsidR="00E93D33" w:rsidRPr="00F32058" w:rsidRDefault="00E93D33" w:rsidP="005027C3">
            <w:pPr>
              <w:keepNext/>
              <w:keepLines/>
              <w:rPr>
                <w:rFonts w:cs="Times New Roman"/>
                <w:i/>
              </w:rPr>
            </w:pPr>
            <w:r w:rsidRPr="00F32058">
              <w:rPr>
                <w:rFonts w:cs="Times New Roman"/>
                <w:i/>
              </w:rPr>
              <w:t>w</w:t>
            </w:r>
          </w:p>
        </w:tc>
        <w:tc>
          <w:tcPr>
            <w:tcW w:w="1620" w:type="dxa"/>
            <w:tcBorders>
              <w:top w:val="single" w:sz="4" w:space="0" w:color="auto"/>
              <w:left w:val="nil"/>
              <w:bottom w:val="nil"/>
              <w:right w:val="nil"/>
            </w:tcBorders>
          </w:tcPr>
          <w:p w14:paraId="63158B83" w14:textId="77777777" w:rsidR="00E93D33" w:rsidRPr="00F32058" w:rsidRDefault="00E93D33" w:rsidP="005027C3">
            <w:pPr>
              <w:keepNext/>
              <w:keepLines/>
              <w:rPr>
                <w:rFonts w:cs="Times New Roman"/>
                <w:i/>
              </w:rPr>
            </w:pPr>
            <w:r>
              <w:rPr>
                <w:rFonts w:cs="Times New Roman"/>
                <w:i/>
              </w:rPr>
              <w:t>w (w</w:t>
            </w:r>
            <w:r w:rsidR="008C62A8">
              <w:rPr>
                <w:rFonts w:cs="Times New Roman"/>
                <w:vertAlign w:val="superscript"/>
              </w:rPr>
              <w:t>appg</w:t>
            </w:r>
            <w:r w:rsidRPr="007378CF">
              <w:rPr>
                <w:rFonts w:cs="Times New Roman"/>
                <w:vertAlign w:val="superscript"/>
              </w:rPr>
              <w:t>eo</w:t>
            </w:r>
            <w:r>
              <w:rPr>
                <w:rFonts w:cs="Times New Roman"/>
                <w:i/>
              </w:rPr>
              <w:t>)</w:t>
            </w:r>
          </w:p>
        </w:tc>
        <w:tc>
          <w:tcPr>
            <w:tcW w:w="1620" w:type="dxa"/>
            <w:tcBorders>
              <w:top w:val="single" w:sz="4" w:space="0" w:color="auto"/>
              <w:left w:val="nil"/>
              <w:bottom w:val="nil"/>
              <w:right w:val="nil"/>
            </w:tcBorders>
          </w:tcPr>
          <w:p w14:paraId="4C960478" w14:textId="77777777" w:rsidR="00E93D33" w:rsidRPr="00F32058" w:rsidRDefault="00E93D33" w:rsidP="005027C3">
            <w:pPr>
              <w:keepNext/>
              <w:keepLines/>
              <w:rPr>
                <w:rFonts w:cs="Times New Roman"/>
                <w:i/>
              </w:rPr>
            </w:pPr>
            <w:r>
              <w:rPr>
                <w:rFonts w:cs="Times New Roman"/>
                <w:i/>
              </w:rPr>
              <w:t>w (w</w:t>
            </w:r>
            <w:r w:rsidRPr="007378CF">
              <w:rPr>
                <w:rFonts w:cs="Times New Roman"/>
                <w:vertAlign w:val="superscript"/>
              </w:rPr>
              <w:t>geo</w:t>
            </w:r>
            <w:r>
              <w:rPr>
                <w:rFonts w:cs="Times New Roman"/>
                <w:i/>
              </w:rPr>
              <w:t>)</w:t>
            </w:r>
          </w:p>
        </w:tc>
        <w:tc>
          <w:tcPr>
            <w:tcW w:w="1800" w:type="dxa"/>
            <w:tcBorders>
              <w:top w:val="single" w:sz="4" w:space="0" w:color="auto"/>
              <w:left w:val="nil"/>
              <w:bottom w:val="nil"/>
              <w:right w:val="nil"/>
            </w:tcBorders>
          </w:tcPr>
          <w:p w14:paraId="32364E4E" w14:textId="77777777" w:rsidR="00E93D33" w:rsidRPr="00F32058" w:rsidRDefault="00E93D33" w:rsidP="005027C3">
            <w:pPr>
              <w:keepNext/>
              <w:keepLines/>
              <w:rPr>
                <w:rFonts w:cs="Times New Roman"/>
                <w:i/>
              </w:rPr>
            </w:pPr>
            <w:r>
              <w:rPr>
                <w:rFonts w:cs="Times New Roman"/>
                <w:i/>
              </w:rPr>
              <w:t>w (w</w:t>
            </w:r>
            <w:r w:rsidRPr="007378CF">
              <w:rPr>
                <w:rFonts w:cs="Times New Roman"/>
                <w:vertAlign w:val="superscript"/>
              </w:rPr>
              <w:t>hyd</w:t>
            </w:r>
            <w:r w:rsidRPr="007378CF">
              <w:rPr>
                <w:rFonts w:cs="Times New Roman"/>
                <w:i/>
              </w:rPr>
              <w:t>)</w:t>
            </w:r>
          </w:p>
        </w:tc>
        <w:tc>
          <w:tcPr>
            <w:tcW w:w="1620" w:type="dxa"/>
            <w:tcBorders>
              <w:top w:val="single" w:sz="4" w:space="0" w:color="auto"/>
              <w:left w:val="nil"/>
              <w:bottom w:val="nil"/>
              <w:right w:val="nil"/>
            </w:tcBorders>
          </w:tcPr>
          <w:p w14:paraId="6866D096" w14:textId="77777777" w:rsidR="00E93D33" w:rsidRPr="00F32058" w:rsidRDefault="00E93D33" w:rsidP="005027C3">
            <w:pPr>
              <w:keepNext/>
              <w:keepLines/>
              <w:rPr>
                <w:rFonts w:cs="Times New Roman"/>
                <w:i/>
              </w:rPr>
            </w:pPr>
            <w:r>
              <w:rPr>
                <w:rFonts w:cs="Times New Roman"/>
                <w:i/>
              </w:rPr>
              <w:t>w (w</w:t>
            </w:r>
            <w:r>
              <w:rPr>
                <w:rFonts w:cs="Times New Roman"/>
                <w:vertAlign w:val="superscript"/>
              </w:rPr>
              <w:t>noT</w:t>
            </w:r>
            <w:r w:rsidRPr="007378CF">
              <w:rPr>
                <w:rFonts w:cs="Times New Roman"/>
                <w:i/>
              </w:rPr>
              <w:t>)</w:t>
            </w:r>
          </w:p>
        </w:tc>
      </w:tr>
      <w:tr w:rsidR="00E93D33" w14:paraId="7E5A52FA" w14:textId="77777777" w:rsidTr="00F70041">
        <w:tc>
          <w:tcPr>
            <w:tcW w:w="1316" w:type="dxa"/>
            <w:tcBorders>
              <w:top w:val="nil"/>
              <w:left w:val="nil"/>
              <w:bottom w:val="nil"/>
              <w:right w:val="nil"/>
            </w:tcBorders>
          </w:tcPr>
          <w:p w14:paraId="4B78BFF3" w14:textId="77777777" w:rsidR="00E93D33" w:rsidRDefault="00E93D33" w:rsidP="005027C3">
            <w:pPr>
              <w:keepNext/>
              <w:keepLines/>
              <w:jc w:val="both"/>
              <w:rPr>
                <w:rFonts w:cs="Times New Roman"/>
              </w:rPr>
            </w:pPr>
            <w:r>
              <w:rPr>
                <w:rFonts w:cs="Times New Roman"/>
              </w:rPr>
              <w:t>Outputs</w:t>
            </w:r>
          </w:p>
        </w:tc>
        <w:tc>
          <w:tcPr>
            <w:tcW w:w="1294" w:type="dxa"/>
            <w:tcBorders>
              <w:top w:val="nil"/>
              <w:left w:val="nil"/>
              <w:bottom w:val="nil"/>
              <w:right w:val="nil"/>
            </w:tcBorders>
          </w:tcPr>
          <w:p w14:paraId="72689A4D" w14:textId="77777777" w:rsidR="00E93D33" w:rsidRDefault="00E93D33" w:rsidP="005027C3">
            <w:pPr>
              <w:keepNext/>
              <w:keepLines/>
              <w:rPr>
                <w:rFonts w:cs="Times New Roman"/>
              </w:rPr>
            </w:pPr>
            <w:r w:rsidRPr="00F32058">
              <w:rPr>
                <w:rFonts w:cs="Times New Roman"/>
                <w:i/>
              </w:rPr>
              <w:t>V</w:t>
            </w:r>
            <w:r w:rsidRPr="00F32058">
              <w:rPr>
                <w:rFonts w:cs="Times New Roman"/>
                <w:vertAlign w:val="superscript"/>
              </w:rPr>
              <w:t>0</w:t>
            </w:r>
          </w:p>
        </w:tc>
        <w:tc>
          <w:tcPr>
            <w:tcW w:w="1620" w:type="dxa"/>
            <w:tcBorders>
              <w:top w:val="nil"/>
              <w:left w:val="nil"/>
              <w:bottom w:val="nil"/>
              <w:right w:val="nil"/>
            </w:tcBorders>
          </w:tcPr>
          <w:p w14:paraId="31F471B0" w14:textId="77777777" w:rsidR="00E93D33" w:rsidRPr="009B713C" w:rsidRDefault="00E93D33" w:rsidP="005027C3">
            <w:pPr>
              <w:keepNext/>
              <w:keepLines/>
              <w:rPr>
                <w:rFonts w:cs="Times New Roman"/>
                <w:vertAlign w:val="subscript"/>
              </w:rPr>
            </w:pPr>
            <w:r w:rsidRPr="00F32058">
              <w:rPr>
                <w:rFonts w:cs="Times New Roman"/>
                <w:i/>
              </w:rPr>
              <w:t>V</w:t>
            </w:r>
            <w:r w:rsidRPr="00F32058">
              <w:rPr>
                <w:rFonts w:cs="Times New Roman"/>
                <w:vertAlign w:val="superscript"/>
              </w:rPr>
              <w:t>0</w:t>
            </w:r>
            <w:r w:rsidRPr="009B713C">
              <w:rPr>
                <w:rFonts w:cs="Times New Roman"/>
              </w:rPr>
              <w:t xml:space="preserve"> </w:t>
            </w:r>
            <w:r>
              <w:rPr>
                <w:rFonts w:cs="Times New Roman"/>
              </w:rPr>
              <w:t>(</w:t>
            </w:r>
            <w:r w:rsidRPr="00F32058">
              <w:rPr>
                <w:rFonts w:cs="Times New Roman"/>
                <w:i/>
              </w:rPr>
              <w:t>V</w:t>
            </w:r>
            <w:r w:rsidR="008C62A8">
              <w:rPr>
                <w:rFonts w:cs="Times New Roman"/>
                <w:vertAlign w:val="superscript"/>
              </w:rPr>
              <w:t>appg</w:t>
            </w:r>
            <w:r w:rsidRPr="00D24E61">
              <w:rPr>
                <w:rFonts w:cs="Times New Roman"/>
                <w:vertAlign w:val="superscript"/>
              </w:rPr>
              <w:t>eo</w:t>
            </w:r>
            <w:r>
              <w:rPr>
                <w:rFonts w:cs="Times New Roman"/>
              </w:rPr>
              <w:t>)</w:t>
            </w:r>
          </w:p>
        </w:tc>
        <w:tc>
          <w:tcPr>
            <w:tcW w:w="1620" w:type="dxa"/>
            <w:tcBorders>
              <w:top w:val="nil"/>
              <w:left w:val="nil"/>
              <w:bottom w:val="nil"/>
              <w:right w:val="nil"/>
            </w:tcBorders>
          </w:tcPr>
          <w:p w14:paraId="09BA2E34" w14:textId="77777777" w:rsidR="00E93D33" w:rsidRPr="009B713C" w:rsidRDefault="00E93D33" w:rsidP="005027C3">
            <w:pPr>
              <w:keepNext/>
              <w:keepLines/>
              <w:rPr>
                <w:rFonts w:cs="Times New Roman"/>
                <w:vertAlign w:val="subscript"/>
              </w:rPr>
            </w:pPr>
            <w:r w:rsidRPr="00F32058">
              <w:rPr>
                <w:rFonts w:cs="Times New Roman"/>
                <w:i/>
              </w:rPr>
              <w:t>V</w:t>
            </w:r>
            <w:r w:rsidRPr="00F32058">
              <w:rPr>
                <w:rFonts w:cs="Times New Roman"/>
                <w:vertAlign w:val="superscript"/>
              </w:rPr>
              <w:t>0</w:t>
            </w:r>
            <w:r w:rsidRPr="009B713C">
              <w:rPr>
                <w:rFonts w:cs="Times New Roman"/>
              </w:rPr>
              <w:t xml:space="preserve"> </w:t>
            </w:r>
            <w:r>
              <w:rPr>
                <w:rFonts w:cs="Times New Roman"/>
              </w:rPr>
              <w:t>(</w:t>
            </w:r>
            <w:r w:rsidRPr="00F32058">
              <w:rPr>
                <w:rFonts w:cs="Times New Roman"/>
                <w:i/>
              </w:rPr>
              <w:t>V</w:t>
            </w:r>
            <w:r w:rsidRPr="00D24E61">
              <w:rPr>
                <w:rFonts w:cs="Times New Roman"/>
                <w:vertAlign w:val="superscript"/>
              </w:rPr>
              <w:t>geo</w:t>
            </w:r>
            <w:r>
              <w:rPr>
                <w:rFonts w:cs="Times New Roman"/>
              </w:rPr>
              <w:t>)</w:t>
            </w:r>
          </w:p>
        </w:tc>
        <w:tc>
          <w:tcPr>
            <w:tcW w:w="1800" w:type="dxa"/>
            <w:tcBorders>
              <w:top w:val="nil"/>
              <w:left w:val="nil"/>
              <w:bottom w:val="nil"/>
              <w:right w:val="nil"/>
            </w:tcBorders>
          </w:tcPr>
          <w:p w14:paraId="468B3C62" w14:textId="77777777" w:rsidR="00E93D33" w:rsidRPr="009B713C" w:rsidRDefault="00E93D33" w:rsidP="005027C3">
            <w:pPr>
              <w:keepNext/>
              <w:keepLines/>
              <w:rPr>
                <w:rFonts w:cs="Times New Roman"/>
              </w:rPr>
            </w:pPr>
            <w:r w:rsidRPr="00F32058">
              <w:rPr>
                <w:rFonts w:cs="Times New Roman"/>
                <w:i/>
              </w:rPr>
              <w:t>V</w:t>
            </w:r>
            <w:r w:rsidRPr="00F32058">
              <w:rPr>
                <w:rFonts w:cs="Times New Roman"/>
                <w:vertAlign w:val="superscript"/>
              </w:rPr>
              <w:t>0</w:t>
            </w:r>
            <w:r w:rsidRPr="009B713C">
              <w:rPr>
                <w:rFonts w:cs="Times New Roman"/>
              </w:rPr>
              <w:t xml:space="preserve"> (</w:t>
            </w:r>
            <w:r w:rsidRPr="00F32058">
              <w:rPr>
                <w:rFonts w:cs="Times New Roman"/>
                <w:i/>
              </w:rPr>
              <w:t>V</w:t>
            </w:r>
            <w:r w:rsidRPr="00F32058">
              <w:rPr>
                <w:rFonts w:cs="Times New Roman"/>
                <w:vertAlign w:val="superscript"/>
              </w:rPr>
              <w:t>hyd</w:t>
            </w:r>
            <w:r w:rsidRPr="009B713C">
              <w:rPr>
                <w:rFonts w:cs="Times New Roman"/>
              </w:rPr>
              <w:t>)</w:t>
            </w:r>
          </w:p>
        </w:tc>
        <w:tc>
          <w:tcPr>
            <w:tcW w:w="1620" w:type="dxa"/>
            <w:tcBorders>
              <w:top w:val="nil"/>
              <w:left w:val="nil"/>
              <w:bottom w:val="nil"/>
              <w:right w:val="nil"/>
            </w:tcBorders>
          </w:tcPr>
          <w:p w14:paraId="66985DFB" w14:textId="77777777" w:rsidR="00E93D33" w:rsidRPr="009B713C" w:rsidRDefault="00E93D33" w:rsidP="005027C3">
            <w:pPr>
              <w:keepNext/>
              <w:keepLines/>
              <w:rPr>
                <w:rFonts w:cs="Times New Roman"/>
              </w:rPr>
            </w:pPr>
            <w:r w:rsidRPr="00F32058">
              <w:rPr>
                <w:rFonts w:cs="Times New Roman"/>
                <w:i/>
              </w:rPr>
              <w:t>V</w:t>
            </w:r>
            <w:r w:rsidRPr="00F32058">
              <w:rPr>
                <w:rFonts w:cs="Times New Roman"/>
                <w:vertAlign w:val="superscript"/>
              </w:rPr>
              <w:t>0</w:t>
            </w:r>
            <w:r w:rsidRPr="009B713C">
              <w:rPr>
                <w:rFonts w:cs="Times New Roman"/>
              </w:rPr>
              <w:t xml:space="preserve"> (</w:t>
            </w:r>
            <w:r w:rsidRPr="00F32058">
              <w:rPr>
                <w:rFonts w:cs="Times New Roman"/>
                <w:i/>
              </w:rPr>
              <w:t>V</w:t>
            </w:r>
            <w:r>
              <w:rPr>
                <w:rFonts w:cs="Times New Roman"/>
                <w:vertAlign w:val="superscript"/>
              </w:rPr>
              <w:t>noT</w:t>
            </w:r>
            <w:r w:rsidRPr="009B713C">
              <w:rPr>
                <w:rFonts w:cs="Times New Roman"/>
              </w:rPr>
              <w:t>)</w:t>
            </w:r>
          </w:p>
        </w:tc>
      </w:tr>
      <w:tr w:rsidR="00E93D33" w14:paraId="00FD705B" w14:textId="77777777" w:rsidTr="00F70041">
        <w:tc>
          <w:tcPr>
            <w:tcW w:w="1316" w:type="dxa"/>
            <w:tcBorders>
              <w:top w:val="nil"/>
              <w:left w:val="nil"/>
              <w:bottom w:val="single" w:sz="4" w:space="0" w:color="auto"/>
              <w:right w:val="nil"/>
            </w:tcBorders>
          </w:tcPr>
          <w:p w14:paraId="6A2E3721" w14:textId="77777777" w:rsidR="00E93D33" w:rsidRDefault="00E93D33" w:rsidP="005027C3">
            <w:pPr>
              <w:keepNext/>
              <w:keepLines/>
              <w:jc w:val="both"/>
              <w:rPr>
                <w:rFonts w:cs="Times New Roman"/>
              </w:rPr>
            </w:pPr>
          </w:p>
        </w:tc>
        <w:tc>
          <w:tcPr>
            <w:tcW w:w="1294" w:type="dxa"/>
            <w:tcBorders>
              <w:top w:val="nil"/>
              <w:left w:val="nil"/>
              <w:bottom w:val="single" w:sz="4" w:space="0" w:color="auto"/>
              <w:right w:val="nil"/>
            </w:tcBorders>
          </w:tcPr>
          <w:p w14:paraId="0A05E600" w14:textId="77777777" w:rsidR="00E93D33" w:rsidRDefault="00E93D33" w:rsidP="005027C3">
            <w:pPr>
              <w:keepNext/>
              <w:keepLines/>
              <w:rPr>
                <w:rFonts w:cs="Times New Roman"/>
              </w:rPr>
            </w:pPr>
          </w:p>
        </w:tc>
        <w:tc>
          <w:tcPr>
            <w:tcW w:w="1620" w:type="dxa"/>
            <w:tcBorders>
              <w:top w:val="nil"/>
              <w:left w:val="nil"/>
              <w:bottom w:val="single" w:sz="4" w:space="0" w:color="auto"/>
              <w:right w:val="nil"/>
            </w:tcBorders>
          </w:tcPr>
          <w:p w14:paraId="1F554EE4" w14:textId="77777777" w:rsidR="00E93D33" w:rsidRDefault="00E93D33" w:rsidP="005027C3">
            <w:pPr>
              <w:keepNext/>
              <w:keepLines/>
              <w:rPr>
                <w:rFonts w:cs="Times New Roman"/>
              </w:rPr>
            </w:pPr>
          </w:p>
        </w:tc>
        <w:tc>
          <w:tcPr>
            <w:tcW w:w="1620" w:type="dxa"/>
            <w:tcBorders>
              <w:top w:val="nil"/>
              <w:left w:val="nil"/>
              <w:bottom w:val="single" w:sz="4" w:space="0" w:color="auto"/>
              <w:right w:val="nil"/>
            </w:tcBorders>
          </w:tcPr>
          <w:p w14:paraId="26C03FD8" w14:textId="77777777" w:rsidR="00E93D33" w:rsidRDefault="00E93D33" w:rsidP="005027C3">
            <w:pPr>
              <w:keepNext/>
              <w:keepLines/>
              <w:rPr>
                <w:rFonts w:cs="Times New Roman"/>
              </w:rPr>
            </w:pPr>
          </w:p>
        </w:tc>
        <w:tc>
          <w:tcPr>
            <w:tcW w:w="1800" w:type="dxa"/>
            <w:tcBorders>
              <w:top w:val="nil"/>
              <w:left w:val="nil"/>
              <w:bottom w:val="single" w:sz="4" w:space="0" w:color="auto"/>
              <w:right w:val="nil"/>
            </w:tcBorders>
          </w:tcPr>
          <w:p w14:paraId="385E1218" w14:textId="77777777" w:rsidR="00E93D33" w:rsidRDefault="00E93D33" w:rsidP="005027C3">
            <w:pPr>
              <w:keepNext/>
              <w:keepLines/>
              <w:rPr>
                <w:rFonts w:cs="Times New Roman"/>
              </w:rPr>
            </w:pPr>
          </w:p>
        </w:tc>
        <w:tc>
          <w:tcPr>
            <w:tcW w:w="1620" w:type="dxa"/>
            <w:tcBorders>
              <w:top w:val="nil"/>
              <w:left w:val="nil"/>
              <w:bottom w:val="single" w:sz="4" w:space="0" w:color="auto"/>
              <w:right w:val="nil"/>
            </w:tcBorders>
          </w:tcPr>
          <w:p w14:paraId="0BE8E748" w14:textId="77777777" w:rsidR="00E93D33" w:rsidRDefault="00E93D33" w:rsidP="005027C3">
            <w:pPr>
              <w:keepNext/>
              <w:keepLines/>
              <w:rPr>
                <w:rFonts w:cs="Times New Roman"/>
              </w:rPr>
            </w:pPr>
          </w:p>
        </w:tc>
      </w:tr>
    </w:tbl>
    <w:p w14:paraId="15CBF335" w14:textId="77777777" w:rsidR="00755FF4" w:rsidRDefault="00755FF4" w:rsidP="00801056">
      <w:pPr>
        <w:rPr>
          <w:rFonts w:cs="Times New Roman"/>
        </w:rPr>
      </w:pPr>
    </w:p>
    <w:p w14:paraId="4C3DE8CF" w14:textId="592A2C93" w:rsidR="005A73EC" w:rsidRDefault="005A73EC" w:rsidP="00801056">
      <w:pPr>
        <w:rPr>
          <w:rFonts w:cs="Times New Roman"/>
        </w:rPr>
      </w:pPr>
      <w:r>
        <w:rPr>
          <w:rFonts w:cs="Times New Roman"/>
        </w:rPr>
        <w:t xml:space="preserve">Based on the theory above we implemented 5 calibration algorithms. The calibration-dependent three methods enable an estimation of the void peak time from the geometrical properties of the calibrated channel. Thus, manual readout of the void peak is avoided entirely and the </w:t>
      </w:r>
      <w:r w:rsidR="00CE0AE5">
        <w:rPr>
          <w:rFonts w:cs="Times New Roman"/>
        </w:rPr>
        <w:t xml:space="preserve">methods can be integrated in a fully </w:t>
      </w:r>
      <w:r>
        <w:rPr>
          <w:rFonts w:cs="Times New Roman"/>
        </w:rPr>
        <w:t>automated procedure. The direct conversion turns out</w:t>
      </w:r>
      <w:r w:rsidR="00CE0AE5">
        <w:rPr>
          <w:rFonts w:cs="Times New Roman"/>
        </w:rPr>
        <w:t xml:space="preserve"> to be useful if no appropriate</w:t>
      </w:r>
      <w:r>
        <w:rPr>
          <w:rFonts w:cs="Times New Roman"/>
        </w:rPr>
        <w:t xml:space="preserve"> standard is available. These algorithms vary in their specific required input magnitudes (Tab. 1). A pseudocode </w:t>
      </w:r>
      <w:r w:rsidR="00587F76">
        <w:rPr>
          <w:rFonts w:cs="Times New Roman"/>
        </w:rPr>
        <w:t xml:space="preserve">of the applied calculations </w:t>
      </w:r>
      <w:r>
        <w:rPr>
          <w:rFonts w:cs="Times New Roman"/>
        </w:rPr>
        <w:t>representa</w:t>
      </w:r>
      <w:r w:rsidR="00C70DB8">
        <w:rPr>
          <w:rFonts w:cs="Times New Roman"/>
        </w:rPr>
        <w:t>tion is given in the supporting information</w:t>
      </w:r>
      <w:r>
        <w:rPr>
          <w:rFonts w:cs="Times New Roman"/>
        </w:rPr>
        <w:t>.</w:t>
      </w:r>
    </w:p>
    <w:p w14:paraId="7E192726" w14:textId="5D65D9C1" w:rsidR="00084A5E" w:rsidRDefault="00D4483A" w:rsidP="00801056">
      <w:pPr>
        <w:rPr>
          <w:rFonts w:cs="Times New Roman"/>
        </w:rPr>
      </w:pPr>
      <w:r>
        <w:rPr>
          <w:rFonts w:cs="Times New Roman"/>
        </w:rPr>
        <w:t>In addition, an</w:t>
      </w:r>
      <w:r w:rsidR="00084A5E">
        <w:rPr>
          <w:rFonts w:cs="Times New Roman"/>
        </w:rPr>
        <w:t xml:space="preserve"> error analysis </w:t>
      </w:r>
      <w:r w:rsidR="00736F08">
        <w:rPr>
          <w:rFonts w:cs="Times New Roman"/>
        </w:rPr>
        <w:t xml:space="preserve">function </w:t>
      </w:r>
      <w:r w:rsidR="00084A5E">
        <w:rPr>
          <w:rFonts w:cs="Times New Roman"/>
        </w:rPr>
        <w:t>was implemented</w:t>
      </w:r>
      <w:r w:rsidR="006B59B2">
        <w:rPr>
          <w:rFonts w:cs="Times New Roman"/>
        </w:rPr>
        <w:t xml:space="preserve"> that </w:t>
      </w:r>
      <w:r w:rsidR="00CA6081">
        <w:rPr>
          <w:rFonts w:cs="Times New Roman"/>
        </w:rPr>
        <w:t xml:space="preserve">allows to estimate the uncertainties of the </w:t>
      </w:r>
      <w:r w:rsidR="00C63C22">
        <w:rPr>
          <w:rFonts w:cs="Times New Roman"/>
        </w:rPr>
        <w:t>methods.</w:t>
      </w:r>
      <w:r w:rsidR="005446FC">
        <w:rPr>
          <w:rFonts w:cs="Times New Roman"/>
        </w:rPr>
        <w:t xml:space="preserve"> The error analysis allows to define a range</w:t>
      </w:r>
      <w:r w:rsidR="00C87447">
        <w:rPr>
          <w:rFonts w:cs="Times New Roman"/>
        </w:rPr>
        <w:t xml:space="preserve"> </w:t>
      </w:r>
      <w:r w:rsidR="00C87447" w:rsidRPr="00C87447">
        <w:rPr>
          <w:rFonts w:cs="Times New Roman"/>
          <w:i/>
        </w:rPr>
        <w:t>R</w:t>
      </w:r>
      <w:r w:rsidR="005446FC">
        <w:rPr>
          <w:rFonts w:cs="Times New Roman"/>
        </w:rPr>
        <w:t xml:space="preserve"> of the </w:t>
      </w:r>
      <w:r w:rsidR="00C00916">
        <w:rPr>
          <w:rFonts w:cs="Times New Roman"/>
        </w:rPr>
        <w:t xml:space="preserve">estimated </w:t>
      </w:r>
      <w:r w:rsidR="005446FC">
        <w:rPr>
          <w:rFonts w:cs="Times New Roman"/>
        </w:rPr>
        <w:t>uncertainty</w:t>
      </w:r>
      <w:r w:rsidR="00E17045">
        <w:rPr>
          <w:rFonts w:cs="Times New Roman"/>
        </w:rPr>
        <w:t xml:space="preserve"> </w:t>
      </w:r>
      <w:r w:rsidR="00E17045" w:rsidRPr="00E17045">
        <w:rPr>
          <w:rFonts w:cs="Times New Roman"/>
          <w:i/>
          <w:lang w:val="el-GR"/>
        </w:rPr>
        <w:t>δ</w:t>
      </w:r>
      <w:r w:rsidR="005446FC" w:rsidRPr="005446FC">
        <w:rPr>
          <w:rFonts w:cs="Times New Roman"/>
          <w:i/>
        </w:rPr>
        <w:t>X</w:t>
      </w:r>
      <w:r w:rsidR="005446FC">
        <w:rPr>
          <w:rFonts w:cs="Times New Roman"/>
        </w:rPr>
        <w:t xml:space="preserve"> from </w:t>
      </w:r>
      <w:r w:rsidR="00B07570">
        <w:rPr>
          <w:rFonts w:cs="Times New Roman"/>
          <w:lang w:val="el-GR"/>
        </w:rPr>
        <w:t>-100% to</w:t>
      </w:r>
      <w:r w:rsidR="005446FC">
        <w:rPr>
          <w:rFonts w:cs="Times New Roman"/>
        </w:rPr>
        <w:t xml:space="preserve"> 100% for the input </w:t>
      </w:r>
      <w:r w:rsidR="007F6DB4">
        <w:rPr>
          <w:rFonts w:cs="Times New Roman"/>
        </w:rPr>
        <w:t>quantity</w:t>
      </w:r>
      <w:r w:rsidR="005446FC">
        <w:rPr>
          <w:rFonts w:cs="Times New Roman"/>
        </w:rPr>
        <w:t xml:space="preserve"> </w:t>
      </w:r>
      <w:r w:rsidR="005446FC" w:rsidRPr="005446FC">
        <w:rPr>
          <w:rFonts w:cs="Times New Roman"/>
          <w:i/>
        </w:rPr>
        <w:t>X</w:t>
      </w:r>
      <w:r w:rsidR="005446FC" w:rsidRPr="005446FC">
        <w:rPr>
          <w:rFonts w:cs="Times New Roman"/>
          <w:i/>
          <w:vertAlign w:val="subscript"/>
        </w:rPr>
        <w:t>i</w:t>
      </w:r>
      <w:r w:rsidR="005446FC">
        <w:rPr>
          <w:rFonts w:cs="Times New Roman"/>
          <w:i/>
        </w:rPr>
        <w:t xml:space="preserve"> </w:t>
      </w:r>
      <w:r w:rsidR="00C00916">
        <w:rPr>
          <w:rFonts w:cs="Times New Roman"/>
        </w:rPr>
        <w:t>and</w:t>
      </w:r>
      <w:r w:rsidR="0049545E">
        <w:rPr>
          <w:rFonts w:cs="Times New Roman"/>
        </w:rPr>
        <w:t xml:space="preserve"> a grid resolution parameter</w:t>
      </w:r>
      <w:r w:rsidR="00C00916">
        <w:rPr>
          <w:rFonts w:cs="Times New Roman"/>
        </w:rPr>
        <w:t>.</w:t>
      </w:r>
      <w:r w:rsidR="002A2CA2">
        <w:rPr>
          <w:rFonts w:cs="Times New Roman"/>
        </w:rPr>
        <w:t xml:space="preserve"> The method then iterates over</w:t>
      </w:r>
      <w:r w:rsidR="00B07570">
        <w:rPr>
          <w:rFonts w:cs="Times New Roman"/>
        </w:rPr>
        <w:t xml:space="preserve"> </w:t>
      </w:r>
      <w:r w:rsidR="00C87447" w:rsidRPr="005446FC">
        <w:rPr>
          <w:rFonts w:cs="Times New Roman"/>
          <w:i/>
        </w:rPr>
        <w:t>X</w:t>
      </w:r>
      <w:r w:rsidR="00B07570">
        <w:rPr>
          <w:rFonts w:cs="Times New Roman"/>
          <w:i/>
          <w:vertAlign w:val="subscript"/>
        </w:rPr>
        <w:t xml:space="preserve"> </w:t>
      </w:r>
      <w:r w:rsidR="00B07570">
        <w:rPr>
          <w:rFonts w:cs="Times New Roman"/>
          <w:lang w:val="el-GR"/>
        </w:rPr>
        <w:t>+</w:t>
      </w:r>
      <w:r w:rsidR="00B07570" w:rsidRPr="00E17045">
        <w:rPr>
          <w:rFonts w:cs="Times New Roman"/>
          <w:i/>
          <w:lang w:val="el-GR"/>
        </w:rPr>
        <w:t>δ</w:t>
      </w:r>
      <w:r w:rsidR="00B07570" w:rsidRPr="005446FC">
        <w:rPr>
          <w:rFonts w:cs="Times New Roman"/>
          <w:i/>
        </w:rPr>
        <w:t>X</w:t>
      </w:r>
      <w:r w:rsidR="00C87447">
        <w:rPr>
          <w:rFonts w:cs="Times New Roman"/>
        </w:rPr>
        <w:t xml:space="preserve"> of </w:t>
      </w:r>
      <w:r w:rsidR="00C87447" w:rsidRPr="00C87447">
        <w:rPr>
          <w:rFonts w:cs="Times New Roman"/>
          <w:i/>
        </w:rPr>
        <w:t>R</w:t>
      </w:r>
      <w:r w:rsidR="00C87447">
        <w:rPr>
          <w:rFonts w:cs="Times New Roman"/>
          <w:i/>
        </w:rPr>
        <w:t xml:space="preserve"> </w:t>
      </w:r>
      <w:r w:rsidR="00236A27">
        <w:rPr>
          <w:rFonts w:cs="Times New Roman"/>
        </w:rPr>
        <w:t xml:space="preserve">while conducting the assigned </w:t>
      </w:r>
      <w:r w:rsidR="00835E87">
        <w:rPr>
          <w:rFonts w:cs="Times New Roman"/>
        </w:rPr>
        <w:t>algorithm</w:t>
      </w:r>
      <w:r w:rsidR="00236A27">
        <w:rPr>
          <w:rFonts w:cs="Times New Roman"/>
        </w:rPr>
        <w:t xml:space="preserve"> and gives the deviation</w:t>
      </w:r>
      <w:r w:rsidR="00CB471C">
        <w:rPr>
          <w:rFonts w:cs="Times New Roman"/>
        </w:rPr>
        <w:t xml:space="preserve"> of</w:t>
      </w:r>
      <w:r w:rsidR="0090674A">
        <w:rPr>
          <w:rFonts w:cs="Times New Roman"/>
        </w:rPr>
        <w:t xml:space="preserve"> the output quantit</w:t>
      </w:r>
      <w:r w:rsidR="000F1BD3">
        <w:rPr>
          <w:rFonts w:cs="Times New Roman"/>
        </w:rPr>
        <w:t>y</w:t>
      </w:r>
      <w:r w:rsidR="00CB471C">
        <w:rPr>
          <w:rFonts w:cs="Times New Roman"/>
        </w:rPr>
        <w:t xml:space="preserve"> </w:t>
      </w:r>
      <w:r w:rsidR="007A62BE" w:rsidRPr="007A62BE">
        <w:rPr>
          <w:rFonts w:cs="Times New Roman"/>
          <w:i/>
        </w:rPr>
        <w:t>Y</w:t>
      </w:r>
      <w:r w:rsidR="007A62BE" w:rsidRPr="007A62BE">
        <w:rPr>
          <w:rFonts w:cs="Times New Roman"/>
          <w:vertAlign w:val="subscript"/>
        </w:rPr>
        <w:t>j</w:t>
      </w:r>
      <w:r w:rsidR="00236A27">
        <w:rPr>
          <w:rFonts w:cs="Times New Roman"/>
        </w:rPr>
        <w:t>.</w:t>
      </w:r>
      <w:r w:rsidR="00C87447">
        <w:rPr>
          <w:rFonts w:cs="Times New Roman"/>
        </w:rPr>
        <w:t xml:space="preserve"> </w:t>
      </w:r>
      <w:r w:rsidR="00536F94">
        <w:rPr>
          <w:rFonts w:cs="Times New Roman"/>
        </w:rPr>
        <w:t>The method seems trivial from a mathematical perspective, however, it</w:t>
      </w:r>
      <w:r w:rsidR="00C20475">
        <w:rPr>
          <w:rFonts w:cs="Times New Roman"/>
        </w:rPr>
        <w:t xml:space="preserve"> gives a</w:t>
      </w:r>
      <w:r w:rsidR="007F6DB4">
        <w:rPr>
          <w:rFonts w:cs="Times New Roman"/>
        </w:rPr>
        <w:t xml:space="preserve"> </w:t>
      </w:r>
      <w:r w:rsidR="00536F94">
        <w:rPr>
          <w:rFonts w:cs="Times New Roman"/>
        </w:rPr>
        <w:t xml:space="preserve">good </w:t>
      </w:r>
      <w:r w:rsidR="007F6DB4">
        <w:rPr>
          <w:rFonts w:cs="Times New Roman"/>
        </w:rPr>
        <w:t>overview, how the deviation of one quanti</w:t>
      </w:r>
      <w:r w:rsidR="00A359CA">
        <w:rPr>
          <w:rFonts w:cs="Times New Roman"/>
        </w:rPr>
        <w:t>t</w:t>
      </w:r>
      <w:r w:rsidR="007F6DB4">
        <w:rPr>
          <w:rFonts w:cs="Times New Roman"/>
        </w:rPr>
        <w:t>y affects the result while the other quantities are ke</w:t>
      </w:r>
      <w:r w:rsidR="004873A5">
        <w:rPr>
          <w:rFonts w:cs="Times New Roman"/>
        </w:rPr>
        <w:t>pt constant.</w:t>
      </w:r>
      <w:r w:rsidR="00536F94">
        <w:rPr>
          <w:rFonts w:cs="Times New Roman"/>
        </w:rPr>
        <w:t xml:space="preserve"> This is especially useful if the impact cannot be foreseen due to the involvement in several numerical procedures.</w:t>
      </w:r>
      <w:r w:rsidR="004873A5">
        <w:rPr>
          <w:rFonts w:cs="Times New Roman"/>
        </w:rPr>
        <w:t xml:space="preserve"> This way, the individual impact of the uncertainty of each va</w:t>
      </w:r>
      <w:r w:rsidR="00835E87">
        <w:rPr>
          <w:rFonts w:cs="Times New Roman"/>
        </w:rPr>
        <w:t>riable ca</w:t>
      </w:r>
      <w:r w:rsidR="00A446A3">
        <w:rPr>
          <w:rFonts w:cs="Times New Roman"/>
        </w:rPr>
        <w:t>n be easily quantified for each experimental condition.</w:t>
      </w:r>
      <w:r w:rsidR="000F0BDB">
        <w:rPr>
          <w:rFonts w:cs="Times New Roman"/>
        </w:rPr>
        <w:t xml:space="preserve"> Other functionalities, such as the evaluation </w:t>
      </w:r>
      <w:r w:rsidR="00630C68">
        <w:rPr>
          <w:rFonts w:cs="Times New Roman"/>
        </w:rPr>
        <w:t>of size distributions based on the calibration, are not discussed in this publication.</w:t>
      </w:r>
    </w:p>
    <w:p w14:paraId="67CBF256" w14:textId="4EE0B988" w:rsidR="00D358BC" w:rsidDel="00F630AD" w:rsidRDefault="00D358BC" w:rsidP="00755FF4">
      <w:pPr>
        <w:rPr>
          <w:del w:id="295" w:author="Benedikt" w:date="2020-09-19T11:48:00Z"/>
          <w:rFonts w:cs="Times New Roman"/>
          <w:b/>
        </w:rPr>
      </w:pPr>
    </w:p>
    <w:p w14:paraId="66310C0E" w14:textId="49BC58D5" w:rsidR="00D358BC" w:rsidDel="00F630AD" w:rsidRDefault="00D358BC" w:rsidP="00755FF4">
      <w:pPr>
        <w:rPr>
          <w:del w:id="296" w:author="Benedikt" w:date="2020-09-19T11:48:00Z"/>
          <w:rFonts w:cs="Times New Roman"/>
          <w:b/>
        </w:rPr>
      </w:pPr>
    </w:p>
    <w:p w14:paraId="25FFCC26" w14:textId="534179AA" w:rsidR="00DE3790" w:rsidRDefault="00123ED0" w:rsidP="00755FF4">
      <w:r>
        <w:rPr>
          <w:rFonts w:cs="Times New Roman"/>
          <w:b/>
        </w:rPr>
        <w:t xml:space="preserve">3. </w:t>
      </w:r>
      <w:r w:rsidR="00BB4E4C" w:rsidRPr="00EC6EF2">
        <w:rPr>
          <w:rFonts w:cs="Times New Roman"/>
          <w:b/>
        </w:rPr>
        <w:t>Experiments</w:t>
      </w:r>
    </w:p>
    <w:p w14:paraId="6147A4A5" w14:textId="5942E2C4" w:rsidR="00EB1BA3" w:rsidRDefault="00BB4E4C" w:rsidP="00BB4E4C">
      <w:pPr>
        <w:rPr>
          <w:rFonts w:cs="Times New Roman"/>
        </w:rPr>
      </w:pPr>
      <w:r>
        <w:rPr>
          <w:rFonts w:cs="Times New Roman"/>
        </w:rPr>
        <w:t xml:space="preserve">The experiments were conducted with a Wyatt Eclipse DualTec Separation system. The setup was coupled with a degassing unit (G1322A), an isocratic pump (G1310B) and an autosampler (G1328C), all from the Agilent 1260 series. Signals were recorded using </w:t>
      </w:r>
      <w:r w:rsidR="000420CC">
        <w:rPr>
          <w:rFonts w:cs="Times New Roman"/>
        </w:rPr>
        <w:t xml:space="preserve">the software </w:t>
      </w:r>
      <w:r>
        <w:rPr>
          <w:rFonts w:cs="Times New Roman"/>
        </w:rPr>
        <w:t>Astra 6.1.7.17 with a sample rate of 0.5 Hz.</w:t>
      </w:r>
      <w:r w:rsidR="000420CC">
        <w:rPr>
          <w:rFonts w:cs="Times New Roman"/>
        </w:rPr>
        <w:t xml:space="preserve"> A</w:t>
      </w:r>
      <w:r>
        <w:rPr>
          <w:rFonts w:cs="Times New Roman"/>
        </w:rPr>
        <w:t xml:space="preserve"> </w:t>
      </w:r>
      <w:r w:rsidR="00B57410">
        <w:rPr>
          <w:rFonts w:cs="Times New Roman"/>
        </w:rPr>
        <w:t xml:space="preserve">detector chain, consisting of a </w:t>
      </w:r>
      <w:r>
        <w:rPr>
          <w:rFonts w:cs="Times New Roman"/>
        </w:rPr>
        <w:t>Dawn Heleos 8</w:t>
      </w:r>
      <w:r w:rsidRPr="00D02D8D">
        <w:rPr>
          <w:rFonts w:cs="Times New Roman"/>
          <w:vertAlign w:val="superscript"/>
        </w:rPr>
        <w:t>+</w:t>
      </w:r>
      <w:r>
        <w:rPr>
          <w:rFonts w:cs="Times New Roman"/>
        </w:rPr>
        <w:t xml:space="preserve"> MALLS detector (wavelength = 663 nm) a UV/</w:t>
      </w:r>
      <w:r w:rsidR="00B57410">
        <w:rPr>
          <w:rFonts w:cs="Times New Roman"/>
        </w:rPr>
        <w:t>Vis</w:t>
      </w:r>
      <w:r>
        <w:rPr>
          <w:rFonts w:cs="Times New Roman"/>
        </w:rPr>
        <w:t xml:space="preserve">DAD detector (G1315C, Agilent series 1100) </w:t>
      </w:r>
      <w:r w:rsidR="00B57410">
        <w:rPr>
          <w:rFonts w:cs="Times New Roman"/>
        </w:rPr>
        <w:t>and an RI dete</w:t>
      </w:r>
      <w:r w:rsidR="00EB1BA3">
        <w:rPr>
          <w:rFonts w:cs="Times New Roman"/>
        </w:rPr>
        <w:t>ctor</w:t>
      </w:r>
      <w:r w:rsidR="00CE0AE5">
        <w:rPr>
          <w:rFonts w:cs="Times New Roman"/>
        </w:rPr>
        <w:t xml:space="preserve"> (G7162A</w:t>
      </w:r>
      <w:r w:rsidR="00AC2573">
        <w:rPr>
          <w:rFonts w:cs="Times New Roman"/>
        </w:rPr>
        <w:t>, Agilent ser</w:t>
      </w:r>
      <w:r w:rsidR="00731398">
        <w:rPr>
          <w:rFonts w:cs="Times New Roman"/>
        </w:rPr>
        <w:t>ies 12</w:t>
      </w:r>
      <w:r w:rsidR="00AC2573">
        <w:rPr>
          <w:rFonts w:cs="Times New Roman"/>
        </w:rPr>
        <w:t>60</w:t>
      </w:r>
      <w:r w:rsidR="00CE0AE5">
        <w:rPr>
          <w:rFonts w:cs="Times New Roman"/>
        </w:rPr>
        <w:t>)</w:t>
      </w:r>
      <w:r>
        <w:rPr>
          <w:rFonts w:cs="Times New Roman"/>
        </w:rPr>
        <w:t>.</w:t>
      </w:r>
      <w:r w:rsidR="000420CC">
        <w:rPr>
          <w:rFonts w:cs="Times New Roman"/>
        </w:rPr>
        <w:t xml:space="preserve">  </w:t>
      </w:r>
      <w:r w:rsidR="000420CC">
        <w:rPr>
          <w:rFonts w:cs="Times New Roman"/>
        </w:rPr>
        <w:lastRenderedPageBreak/>
        <w:t xml:space="preserve">Before usage, an interdetector distance correction was </w:t>
      </w:r>
      <w:r w:rsidR="00EA5B84">
        <w:rPr>
          <w:rFonts w:cs="Times New Roman"/>
        </w:rPr>
        <w:t>conducted according to the el</w:t>
      </w:r>
      <w:r w:rsidR="00B07652">
        <w:rPr>
          <w:rFonts w:cs="Times New Roman"/>
        </w:rPr>
        <w:t>ution peak of a BSA measurement using the respective function in Wyatt.</w:t>
      </w:r>
      <w:r w:rsidR="00576783">
        <w:rPr>
          <w:rFonts w:cs="Times New Roman"/>
        </w:rPr>
        <w:t xml:space="preserve"> Only signals with a decent signal-to-noise ratio were considered</w:t>
      </w:r>
      <w:ins w:id="297" w:author="Benedikt" w:date="2020-09-19T19:41:00Z">
        <w:r w:rsidR="00CB5947">
          <w:rPr>
            <w:rFonts w:cs="Times New Roman"/>
          </w:rPr>
          <w:t>.</w:t>
        </w:r>
      </w:ins>
      <w:del w:id="298" w:author="Benedikt" w:date="2020-09-19T19:41:00Z">
        <w:r w:rsidR="00576783" w:rsidDel="00CB5947">
          <w:rPr>
            <w:rFonts w:cs="Times New Roman"/>
          </w:rPr>
          <w:delText>.</w:delText>
        </w:r>
      </w:del>
    </w:p>
    <w:p w14:paraId="47D56E1F" w14:textId="6AD664B1" w:rsidR="00FD6977" w:rsidRDefault="0094153B" w:rsidP="00BB4E4C">
      <w:pPr>
        <w:rPr>
          <w:ins w:id="299" w:author="Benedikt" w:date="2020-09-16T19:24:00Z"/>
          <w:rFonts w:cs="Times New Roman"/>
        </w:rPr>
      </w:pPr>
      <w:r>
        <w:rPr>
          <w:rFonts w:cs="Times New Roman"/>
        </w:rPr>
        <w:t xml:space="preserve">In the channel, an SC </w:t>
      </w:r>
      <w:r w:rsidR="00EB1BA3">
        <w:rPr>
          <w:rFonts w:cs="Times New Roman"/>
        </w:rPr>
        <w:t>W350 spac</w:t>
      </w:r>
      <w:r w:rsidR="00E03429">
        <w:rPr>
          <w:rFonts w:cs="Times New Roman"/>
        </w:rPr>
        <w:t>er</w:t>
      </w:r>
      <w:r>
        <w:rPr>
          <w:rFonts w:cs="Times New Roman"/>
        </w:rPr>
        <w:t xml:space="preserve"> from Wyatt</w:t>
      </w:r>
      <w:r w:rsidR="00EB1BA3">
        <w:rPr>
          <w:rFonts w:cs="Times New Roman"/>
        </w:rPr>
        <w:t xml:space="preserve"> was used</w:t>
      </w:r>
      <w:r>
        <w:rPr>
          <w:rFonts w:cs="Times New Roman"/>
        </w:rPr>
        <w:t>.</w:t>
      </w:r>
      <w:r w:rsidR="00EB1BA3">
        <w:rPr>
          <w:rFonts w:cs="Times New Roman"/>
        </w:rPr>
        <w:t xml:space="preserve"> </w:t>
      </w:r>
      <w:r>
        <w:rPr>
          <w:rFonts w:cs="Times New Roman"/>
        </w:rPr>
        <w:t>T</w:t>
      </w:r>
      <w:r w:rsidR="00EB1BA3">
        <w:rPr>
          <w:rFonts w:cs="Times New Roman"/>
        </w:rPr>
        <w:t xml:space="preserve">he detailed </w:t>
      </w:r>
      <w:r w:rsidR="003F0A26">
        <w:rPr>
          <w:rFonts w:cs="Times New Roman"/>
        </w:rPr>
        <w:t>dimensions</w:t>
      </w:r>
      <w:r w:rsidR="00EB1BA3">
        <w:rPr>
          <w:rFonts w:cs="Times New Roman"/>
        </w:rPr>
        <w:t xml:space="preserve"> are given</w:t>
      </w:r>
      <w:r w:rsidR="00496F9D">
        <w:rPr>
          <w:rFonts w:cs="Times New Roman"/>
        </w:rPr>
        <w:t xml:space="preserve"> in Table 3,</w:t>
      </w:r>
      <w:r w:rsidR="00EB1BA3">
        <w:rPr>
          <w:rFonts w:cs="Times New Roman"/>
        </w:rPr>
        <w:t xml:space="preserve"> together with the measurement </w:t>
      </w:r>
      <w:r w:rsidR="0077611B">
        <w:rPr>
          <w:rFonts w:cs="Times New Roman"/>
        </w:rPr>
        <w:t>conditions</w:t>
      </w:r>
      <w:r w:rsidR="00496F9D">
        <w:rPr>
          <w:rFonts w:cs="Times New Roman"/>
        </w:rPr>
        <w:t xml:space="preserve"> and related input parameters for the algorithms</w:t>
      </w:r>
      <w:r w:rsidR="00EB1BA3">
        <w:rPr>
          <w:rFonts w:cs="Times New Roman"/>
        </w:rPr>
        <w:t>.</w:t>
      </w:r>
      <w:r w:rsidR="001F7823">
        <w:rPr>
          <w:rFonts w:cs="Times New Roman"/>
        </w:rPr>
        <w:t xml:space="preserve"> </w:t>
      </w:r>
      <w:r w:rsidR="00751AA9">
        <w:rPr>
          <w:rFonts w:cs="Times New Roman"/>
        </w:rPr>
        <w:t>Two samples were used: BSA and</w:t>
      </w:r>
      <w:ins w:id="300" w:author="Benedikt" w:date="2020-09-16T19:23:00Z">
        <w:r w:rsidR="00FD6977">
          <w:rPr>
            <w:rFonts w:cs="Times New Roman"/>
          </w:rPr>
          <w:t xml:space="preserve"> PS (Polystyrene)</w:t>
        </w:r>
      </w:ins>
      <w:r w:rsidR="00751AA9">
        <w:rPr>
          <w:rFonts w:cs="Times New Roman"/>
        </w:rPr>
        <w:t xml:space="preserve"> </w:t>
      </w:r>
      <w:ins w:id="301" w:author="Benedikt" w:date="2020-09-16T19:23:00Z">
        <w:r w:rsidR="00FD6977">
          <w:rPr>
            <w:rFonts w:cs="Times New Roman"/>
          </w:rPr>
          <w:t xml:space="preserve"> </w:t>
        </w:r>
      </w:ins>
      <w:del w:id="302" w:author="Benedikt" w:date="2020-09-16T19:22:00Z">
        <w:r w:rsidR="00751AA9" w:rsidDel="00FD6977">
          <w:rPr>
            <w:rFonts w:cs="Times New Roman"/>
          </w:rPr>
          <w:delText>N</w:delText>
        </w:r>
      </w:del>
      <w:ins w:id="303" w:author="Benedikt" w:date="2020-09-16T19:22:00Z">
        <w:r w:rsidR="00FD6977">
          <w:rPr>
            <w:rFonts w:cs="Times New Roman"/>
          </w:rPr>
          <w:t>n</w:t>
        </w:r>
      </w:ins>
      <w:r w:rsidR="00751AA9">
        <w:rPr>
          <w:rFonts w:cs="Times New Roman"/>
        </w:rPr>
        <w:t>anospheres.</w:t>
      </w:r>
      <w:r w:rsidR="003D6F17">
        <w:rPr>
          <w:rFonts w:cs="Times New Roman"/>
        </w:rPr>
        <w:t xml:space="preserve"> 3 replicates for each condition were measured.</w:t>
      </w:r>
      <w:r w:rsidR="00237805">
        <w:rPr>
          <w:rFonts w:cs="Times New Roman"/>
        </w:rPr>
        <w:t xml:space="preserve"> </w:t>
      </w:r>
      <w:r w:rsidR="00BB4E4C">
        <w:rPr>
          <w:rFonts w:cs="Times New Roman"/>
        </w:rPr>
        <w:t>The eluent was 50 mM NaN</w:t>
      </w:r>
      <w:r w:rsidR="005011BB">
        <w:rPr>
          <w:rFonts w:cs="Times New Roman"/>
        </w:rPr>
        <w:t>O</w:t>
      </w:r>
      <w:r w:rsidR="00BB4E4C" w:rsidRPr="007705FC">
        <w:rPr>
          <w:rFonts w:cs="Times New Roman"/>
          <w:vertAlign w:val="subscript"/>
        </w:rPr>
        <w:t>3</w:t>
      </w:r>
      <w:r w:rsidR="00D33702">
        <w:rPr>
          <w:rFonts w:cs="Times New Roman"/>
        </w:rPr>
        <w:t xml:space="preserve"> for measurements</w:t>
      </w:r>
      <w:r w:rsidR="00E01D03">
        <w:rPr>
          <w:rFonts w:cs="Times New Roman"/>
        </w:rPr>
        <w:t xml:space="preserve"> with BSA.</w:t>
      </w:r>
      <w:r w:rsidR="006D7392">
        <w:rPr>
          <w:rFonts w:cs="Times New Roman"/>
        </w:rPr>
        <w:t xml:space="preserve"> </w:t>
      </w:r>
      <w:r w:rsidR="00BB4E4C">
        <w:rPr>
          <w:rFonts w:cs="Times New Roman"/>
        </w:rPr>
        <w:t>The injected sample amount was 20 µl</w:t>
      </w:r>
      <w:r w:rsidR="001F7823">
        <w:rPr>
          <w:rFonts w:cs="Times New Roman"/>
        </w:rPr>
        <w:t>.</w:t>
      </w:r>
      <w:r w:rsidR="002D1845">
        <w:rPr>
          <w:rFonts w:cs="Times New Roman"/>
        </w:rPr>
        <w:t xml:space="preserve"> For the measurement</w:t>
      </w:r>
      <w:r w:rsidR="00A630B6">
        <w:rPr>
          <w:rFonts w:cs="Times New Roman"/>
        </w:rPr>
        <w:t xml:space="preserve"> with PS </w:t>
      </w:r>
      <w:del w:id="304" w:author="Benedikt" w:date="2020-09-16T19:23:00Z">
        <w:r w:rsidR="00A630B6" w:rsidDel="00FD6977">
          <w:rPr>
            <w:rFonts w:cs="Times New Roman"/>
          </w:rPr>
          <w:delText>(Polystyrene)</w:delText>
        </w:r>
        <w:r w:rsidR="00237805" w:rsidDel="00FD6977">
          <w:rPr>
            <w:rFonts w:cs="Times New Roman"/>
          </w:rPr>
          <w:delText xml:space="preserve"> </w:delText>
        </w:r>
      </w:del>
      <w:r w:rsidR="00237805">
        <w:rPr>
          <w:rFonts w:cs="Times New Roman"/>
        </w:rPr>
        <w:t xml:space="preserve">nanospheres, a 0.1 % w/v of SDS (sodium dodecyl sulfate) was used. </w:t>
      </w:r>
      <w:ins w:id="305" w:author="Benedikt" w:date="2020-09-16T19:23:00Z">
        <w:r w:rsidR="00FD6977">
          <w:rPr>
            <w:rFonts w:cs="Times New Roman"/>
          </w:rPr>
          <w:t>The nanosphere standard particles had a nominal diameter of 60 nm.</w:t>
        </w:r>
      </w:ins>
      <w:ins w:id="306" w:author="Benedikt" w:date="2020-09-16T19:24:00Z">
        <w:r w:rsidR="00FD6977">
          <w:rPr>
            <w:rFonts w:cs="Times New Roman"/>
          </w:rPr>
          <w:t xml:space="preserve"> For our calculations, we assumed a hydrodynamic radius of 32 nm, which included the estimated infl</w:t>
        </w:r>
        <w:r w:rsidR="005E6DCD">
          <w:rPr>
            <w:rFonts w:cs="Times New Roman"/>
          </w:rPr>
          <w:t>uence of the surface stabilizer.</w:t>
        </w:r>
      </w:ins>
    </w:p>
    <w:p w14:paraId="1C9EE1B7" w14:textId="64DC8397" w:rsidR="00CE0AE5" w:rsidRDefault="00FD6977" w:rsidP="00BB4E4C">
      <w:pPr>
        <w:rPr>
          <w:rFonts w:cs="Times New Roman"/>
        </w:rPr>
      </w:pPr>
      <w:ins w:id="307" w:author="Benedikt" w:date="2020-09-16T19:23:00Z">
        <w:r>
          <w:rPr>
            <w:rFonts w:cs="Times New Roman"/>
          </w:rPr>
          <w:t>m</w:t>
        </w:r>
      </w:ins>
      <w:del w:id="308" w:author="Benedikt" w:date="2020-09-16T19:23:00Z">
        <w:r w:rsidR="002D1845" w:rsidDel="00FD6977">
          <w:rPr>
            <w:rFonts w:cs="Times New Roman"/>
          </w:rPr>
          <w:delText>M</w:delText>
        </w:r>
      </w:del>
      <w:r w:rsidR="002D1845">
        <w:rPr>
          <w:rFonts w:cs="Times New Roman"/>
        </w:rPr>
        <w:t>easurements were conducted at 293 K.</w:t>
      </w:r>
      <w:r w:rsidR="00BB4E4C">
        <w:rPr>
          <w:rFonts w:cs="Times New Roman"/>
        </w:rPr>
        <w:t xml:space="preserve"> For each spacer a new 5 kDa Millipore regenerated Cellulose membrane was used. Detailed measurement program and sequence setup is given in</w:t>
      </w:r>
      <w:r w:rsidR="005E5BB6">
        <w:rPr>
          <w:rFonts w:cs="Times New Roman"/>
        </w:rPr>
        <w:t xml:space="preserve"> the supplementary information.</w:t>
      </w:r>
    </w:p>
    <w:p w14:paraId="1645E8A6" w14:textId="70322754" w:rsidR="00F2010C" w:rsidRPr="001D5264" w:rsidRDefault="00123ED0" w:rsidP="00801056">
      <w:pPr>
        <w:rPr>
          <w:rFonts w:cs="Times New Roman"/>
          <w:b/>
        </w:rPr>
      </w:pPr>
      <w:r>
        <w:rPr>
          <w:rFonts w:cs="Times New Roman"/>
          <w:b/>
        </w:rPr>
        <w:t xml:space="preserve">4. </w:t>
      </w:r>
      <w:r w:rsidR="00331DB9" w:rsidRPr="001D5264">
        <w:rPr>
          <w:rFonts w:cs="Times New Roman"/>
          <w:b/>
        </w:rPr>
        <w:t>Results</w:t>
      </w:r>
    </w:p>
    <w:p w14:paraId="12FAE081" w14:textId="5A292100" w:rsidR="00CC25FD" w:rsidRPr="00CC25FD" w:rsidRDefault="00123ED0" w:rsidP="00801056">
      <w:pPr>
        <w:rPr>
          <w:rFonts w:cs="Times New Roman"/>
          <w:i/>
        </w:rPr>
      </w:pPr>
      <w:r>
        <w:rPr>
          <w:rFonts w:cs="Times New Roman"/>
          <w:i/>
        </w:rPr>
        <w:t xml:space="preserve">4.1 </w:t>
      </w:r>
      <w:r w:rsidR="00CC25FD" w:rsidRPr="00CC25FD">
        <w:rPr>
          <w:rFonts w:cs="Times New Roman"/>
          <w:i/>
        </w:rPr>
        <w:t>Comparison of algorithms with</w:t>
      </w:r>
      <w:r w:rsidR="00AA1C04">
        <w:rPr>
          <w:rFonts w:cs="Times New Roman"/>
          <w:i/>
        </w:rPr>
        <w:t xml:space="preserve"> </w:t>
      </w:r>
      <w:r w:rsidR="00CC25FD" w:rsidRPr="00CC25FD">
        <w:rPr>
          <w:rFonts w:cs="Times New Roman"/>
          <w:i/>
        </w:rPr>
        <w:t>test measurem</w:t>
      </w:r>
      <w:r w:rsidR="00866A99">
        <w:rPr>
          <w:rFonts w:cs="Times New Roman"/>
          <w:i/>
        </w:rPr>
        <w:t>e</w:t>
      </w:r>
      <w:r w:rsidR="00CC25FD" w:rsidRPr="00CC25FD">
        <w:rPr>
          <w:rFonts w:cs="Times New Roman"/>
          <w:i/>
        </w:rPr>
        <w:t>nts</w:t>
      </w:r>
    </w:p>
    <w:p w14:paraId="59B0A4C3" w14:textId="3B2D6160" w:rsidR="00436DAB" w:rsidRDefault="00F672EA" w:rsidP="00801056">
      <w:pPr>
        <w:rPr>
          <w:rFonts w:cs="Times New Roman"/>
        </w:rPr>
      </w:pPr>
      <w:r>
        <w:rPr>
          <w:rFonts w:cs="Times New Roman"/>
        </w:rPr>
        <w:t>First</w:t>
      </w:r>
      <w:r w:rsidR="00360A10">
        <w:rPr>
          <w:rFonts w:cs="Times New Roman"/>
        </w:rPr>
        <w:t>, we tested the algorithms with data a</w:t>
      </w:r>
      <w:r w:rsidR="000827E7">
        <w:rPr>
          <w:rFonts w:cs="Times New Roman"/>
        </w:rPr>
        <w:t>cquired from our own field-flow</w:t>
      </w:r>
      <w:r w:rsidR="00360A10">
        <w:rPr>
          <w:rFonts w:cs="Times New Roman"/>
        </w:rPr>
        <w:t xml:space="preserve"> fractionation.</w:t>
      </w:r>
      <w:r w:rsidR="000827E7">
        <w:rPr>
          <w:rFonts w:cs="Times New Roman"/>
        </w:rPr>
        <w:t xml:space="preserve"> Standard protocols with a constant</w:t>
      </w:r>
      <w:r w:rsidR="00011DA9">
        <w:rPr>
          <w:rFonts w:cs="Times New Roman"/>
        </w:rPr>
        <w:t xml:space="preserve"> crossflow</w:t>
      </w:r>
      <w:r w:rsidR="00CA7BEC">
        <w:rPr>
          <w:rFonts w:cs="Times New Roman"/>
        </w:rPr>
        <w:t xml:space="preserve"> were used</w:t>
      </w:r>
      <w:r w:rsidR="006E2C8F">
        <w:rPr>
          <w:rFonts w:cs="Times New Roman"/>
        </w:rPr>
        <w:t>.</w:t>
      </w:r>
      <w:r w:rsidR="00056CDE">
        <w:rPr>
          <w:rFonts w:cs="Times New Roman"/>
        </w:rPr>
        <w:t xml:space="preserve"> Before elution, the sample was focused at</w:t>
      </w:r>
      <w:ins w:id="309" w:author="Benedikt" w:date="2020-09-15T17:46:00Z">
        <w:r w:rsidR="00A109D3">
          <w:rPr>
            <w:rFonts w:cs="Times New Roman"/>
          </w:rPr>
          <w:t xml:space="preserve"> z</w:t>
        </w:r>
        <w:r w:rsidR="00A109D3" w:rsidRPr="003C43B0">
          <w:rPr>
            <w:rFonts w:cs="Times New Roman"/>
            <w:vertAlign w:val="subscript"/>
          </w:rPr>
          <w:t>%</w:t>
        </w:r>
      </w:ins>
      <w:del w:id="310" w:author="Benedikt" w:date="2020-09-15T17:46:00Z">
        <w:r w:rsidR="00056CDE" w:rsidDel="00A109D3">
          <w:rPr>
            <w:rFonts w:cs="Times New Roman"/>
          </w:rPr>
          <w:delText xml:space="preserve"> </w:delText>
        </w:r>
      </w:del>
      <w:ins w:id="311" w:author="Benedikt" w:date="2020-09-15T17:46:00Z">
        <w:r w:rsidR="00A109D3">
          <w:rPr>
            <w:rFonts w:cs="Times New Roman"/>
          </w:rPr>
          <w:t>=</w:t>
        </w:r>
      </w:ins>
      <w:r w:rsidR="00056CDE">
        <w:rPr>
          <w:rFonts w:cs="Times New Roman"/>
        </w:rPr>
        <w:t xml:space="preserve">12 % of </w:t>
      </w:r>
      <w:r w:rsidR="00056CDE" w:rsidRPr="00753D79">
        <w:rPr>
          <w:rFonts w:cs="Times New Roman"/>
        </w:rPr>
        <w:t xml:space="preserve">the </w:t>
      </w:r>
      <w:r w:rsidR="004D6586" w:rsidRPr="00753D79">
        <w:rPr>
          <w:rFonts w:cs="Times New Roman"/>
        </w:rPr>
        <w:t xml:space="preserve">total channel length. </w:t>
      </w:r>
      <w:r w:rsidR="000827E7" w:rsidRPr="00753D79">
        <w:rPr>
          <w:rFonts w:cs="Times New Roman"/>
        </w:rPr>
        <w:t>The details</w:t>
      </w:r>
      <w:r w:rsidR="00654933" w:rsidRPr="00753D79">
        <w:rPr>
          <w:rFonts w:cs="Times New Roman"/>
        </w:rPr>
        <w:t xml:space="preserve"> of the measurement</w:t>
      </w:r>
      <w:r w:rsidR="000827E7" w:rsidRPr="00753D79">
        <w:rPr>
          <w:rFonts w:cs="Times New Roman"/>
        </w:rPr>
        <w:t xml:space="preserve"> protocols are given in the support</w:t>
      </w:r>
      <w:r w:rsidR="00FE4F48" w:rsidRPr="00753D79">
        <w:rPr>
          <w:rFonts w:cs="Times New Roman"/>
        </w:rPr>
        <w:t xml:space="preserve">ing information </w:t>
      </w:r>
      <w:r w:rsidR="000827E7" w:rsidRPr="00753D79">
        <w:rPr>
          <w:rFonts w:cs="Times New Roman"/>
        </w:rPr>
        <w:t xml:space="preserve">(Table </w:t>
      </w:r>
      <w:r w:rsidR="00753D79" w:rsidRPr="00753D79">
        <w:rPr>
          <w:rFonts w:cs="Times New Roman"/>
        </w:rPr>
        <w:t>S.1</w:t>
      </w:r>
      <w:r w:rsidRPr="00753D79">
        <w:rPr>
          <w:rFonts w:cs="Times New Roman"/>
        </w:rPr>
        <w:t>-</w:t>
      </w:r>
      <w:r w:rsidR="00753A89" w:rsidRPr="00753D79">
        <w:rPr>
          <w:rFonts w:cs="Times New Roman"/>
        </w:rPr>
        <w:t>S.</w:t>
      </w:r>
      <w:r w:rsidRPr="00753D79">
        <w:rPr>
          <w:rFonts w:cs="Times New Roman"/>
        </w:rPr>
        <w:t>3</w:t>
      </w:r>
      <w:r w:rsidR="000827E7" w:rsidRPr="00753D79">
        <w:rPr>
          <w:rFonts w:cs="Times New Roman"/>
        </w:rPr>
        <w:t>).</w:t>
      </w:r>
      <w:r w:rsidR="000827E7">
        <w:rPr>
          <w:rFonts w:cs="Times New Roman"/>
        </w:rPr>
        <w:t xml:space="preserve"> </w:t>
      </w:r>
      <w:r w:rsidR="00C53CBC">
        <w:rPr>
          <w:rFonts w:cs="Times New Roman"/>
        </w:rPr>
        <w:t xml:space="preserve">BSA was measured at </w:t>
      </w:r>
      <w:r w:rsidR="00C53CBC" w:rsidRPr="00E7400D">
        <w:rPr>
          <w:rFonts w:cs="Times New Roman"/>
          <w:i/>
        </w:rPr>
        <w:t>V</w:t>
      </w:r>
      <w:r w:rsidR="00C53CBC" w:rsidRPr="00E7400D">
        <w:rPr>
          <w:rFonts w:cs="Times New Roman"/>
          <w:vertAlign w:val="subscript"/>
        </w:rPr>
        <w:t>c</w:t>
      </w:r>
      <w:r w:rsidR="00C53CBC" w:rsidRPr="00C53CBC">
        <w:rPr>
          <w:rFonts w:cs="Times New Roman"/>
        </w:rPr>
        <w:t>=</w:t>
      </w:r>
      <w:r w:rsidR="007546DF">
        <w:rPr>
          <w:rFonts w:cs="Times New Roman"/>
        </w:rPr>
        <w:t>2.5 ml</w:t>
      </w:r>
      <w:r w:rsidR="00C53CBC">
        <w:rPr>
          <w:rFonts w:cs="Times New Roman"/>
        </w:rPr>
        <w:t>min</w:t>
      </w:r>
      <w:r w:rsidR="007546DF" w:rsidRPr="007546DF">
        <w:rPr>
          <w:rFonts w:cs="Times New Roman"/>
          <w:vertAlign w:val="superscript"/>
        </w:rPr>
        <w:t>-1</w:t>
      </w:r>
      <w:r w:rsidR="00C53CBC">
        <w:rPr>
          <w:rFonts w:cs="Times New Roman"/>
        </w:rPr>
        <w:t xml:space="preserve"> and </w:t>
      </w:r>
      <w:r w:rsidR="00C53CBC" w:rsidRPr="00E7400D">
        <w:rPr>
          <w:rFonts w:cs="Times New Roman"/>
          <w:i/>
        </w:rPr>
        <w:t>V</w:t>
      </w:r>
      <w:r w:rsidR="00C53CBC" w:rsidRPr="00E7400D">
        <w:rPr>
          <w:rFonts w:cs="Times New Roman"/>
          <w:vertAlign w:val="subscript"/>
        </w:rPr>
        <w:t>c</w:t>
      </w:r>
      <w:r w:rsidR="00C53CBC" w:rsidRPr="00C53CBC">
        <w:rPr>
          <w:rFonts w:cs="Times New Roman"/>
        </w:rPr>
        <w:t>=</w:t>
      </w:r>
      <w:r w:rsidR="007546DF">
        <w:rPr>
          <w:rFonts w:cs="Times New Roman"/>
        </w:rPr>
        <w:t>3.5 ml</w:t>
      </w:r>
      <w:r w:rsidR="00C53CBC">
        <w:rPr>
          <w:rFonts w:cs="Times New Roman"/>
        </w:rPr>
        <w:t>min</w:t>
      </w:r>
      <w:r w:rsidR="007546DF" w:rsidRPr="007546DF">
        <w:rPr>
          <w:rFonts w:cs="Times New Roman"/>
          <w:vertAlign w:val="superscript"/>
        </w:rPr>
        <w:t>-1</w:t>
      </w:r>
      <w:r w:rsidR="00C53CBC">
        <w:rPr>
          <w:rFonts w:cs="Times New Roman"/>
        </w:rPr>
        <w:t xml:space="preserve">. To provide an example for a lower </w:t>
      </w:r>
      <w:r w:rsidR="007D70A9">
        <w:rPr>
          <w:rFonts w:cs="Times New Roman"/>
        </w:rPr>
        <w:t xml:space="preserve">crossflow, </w:t>
      </w:r>
      <w:r w:rsidR="005966B6">
        <w:rPr>
          <w:rFonts w:cs="Times New Roman"/>
        </w:rPr>
        <w:t>additional</w:t>
      </w:r>
      <w:r w:rsidR="007D70A9">
        <w:rPr>
          <w:rFonts w:cs="Times New Roman"/>
        </w:rPr>
        <w:t xml:space="preserve"> measurement</w:t>
      </w:r>
      <w:r w:rsidR="00F2546E">
        <w:rPr>
          <w:rFonts w:cs="Times New Roman"/>
        </w:rPr>
        <w:t>s</w:t>
      </w:r>
      <w:r w:rsidR="007D70A9">
        <w:rPr>
          <w:rFonts w:cs="Times New Roman"/>
        </w:rPr>
        <w:t xml:space="preserve"> with </w:t>
      </w:r>
      <w:r w:rsidR="00DF4E1C">
        <w:rPr>
          <w:rFonts w:cs="Times New Roman"/>
        </w:rPr>
        <w:t>PS</w:t>
      </w:r>
      <w:r w:rsidR="007D70A9">
        <w:rPr>
          <w:rFonts w:cs="Times New Roman"/>
        </w:rPr>
        <w:t xml:space="preserve"> </w:t>
      </w:r>
      <w:r w:rsidR="000D6419">
        <w:rPr>
          <w:rFonts w:cs="Times New Roman"/>
        </w:rPr>
        <w:t>nano</w:t>
      </w:r>
      <w:r w:rsidR="009F6BFE">
        <w:rPr>
          <w:rFonts w:cs="Times New Roman"/>
        </w:rPr>
        <w:t xml:space="preserve">spheres </w:t>
      </w:r>
      <w:r w:rsidR="00F2546E">
        <w:rPr>
          <w:rFonts w:cs="Times New Roman"/>
        </w:rPr>
        <w:t>were</w:t>
      </w:r>
      <w:r w:rsidR="007D70A9">
        <w:rPr>
          <w:rFonts w:cs="Times New Roman"/>
        </w:rPr>
        <w:t xml:space="preserve"> </w:t>
      </w:r>
      <w:r w:rsidR="00860A13">
        <w:rPr>
          <w:rFonts w:cs="Times New Roman"/>
        </w:rPr>
        <w:t>conducted</w:t>
      </w:r>
      <w:r w:rsidR="0051330E">
        <w:rPr>
          <w:rFonts w:cs="Times New Roman"/>
        </w:rPr>
        <w:t xml:space="preserve"> at </w:t>
      </w:r>
      <w:r w:rsidR="0051330E" w:rsidRPr="00E7400D">
        <w:rPr>
          <w:rFonts w:cs="Times New Roman"/>
          <w:i/>
        </w:rPr>
        <w:t>V</w:t>
      </w:r>
      <w:r w:rsidR="0051330E" w:rsidRPr="00E7400D">
        <w:rPr>
          <w:rFonts w:cs="Times New Roman"/>
          <w:vertAlign w:val="subscript"/>
        </w:rPr>
        <w:t>c</w:t>
      </w:r>
      <w:r w:rsidR="0051330E" w:rsidRPr="00C53CBC">
        <w:rPr>
          <w:rFonts w:cs="Times New Roman"/>
        </w:rPr>
        <w:t>=</w:t>
      </w:r>
      <w:r w:rsidR="00E66977">
        <w:rPr>
          <w:rFonts w:cs="Times New Roman"/>
        </w:rPr>
        <w:t>0</w:t>
      </w:r>
      <w:r w:rsidR="007546DF">
        <w:rPr>
          <w:rFonts w:cs="Times New Roman"/>
        </w:rPr>
        <w:t>.5 ml</w:t>
      </w:r>
      <w:r w:rsidR="0051330E">
        <w:rPr>
          <w:rFonts w:cs="Times New Roman"/>
        </w:rPr>
        <w:t>min</w:t>
      </w:r>
      <w:r w:rsidR="007546DF" w:rsidRPr="007546DF">
        <w:rPr>
          <w:rFonts w:cs="Times New Roman"/>
          <w:vertAlign w:val="superscript"/>
        </w:rPr>
        <w:t>-1</w:t>
      </w:r>
      <w:r w:rsidR="00860A13">
        <w:rPr>
          <w:rFonts w:cs="Times New Roman"/>
        </w:rPr>
        <w:t>.</w:t>
      </w:r>
      <w:r w:rsidR="00E90758">
        <w:rPr>
          <w:rFonts w:cs="Times New Roman"/>
        </w:rPr>
        <w:t xml:space="preserve"> </w:t>
      </w:r>
      <w:r w:rsidR="00BE6E15">
        <w:rPr>
          <w:rFonts w:cs="Times New Roman"/>
        </w:rPr>
        <w:t>For BSA, the signals of the UV-Vis detector</w:t>
      </w:r>
      <w:r w:rsidR="00E200AD">
        <w:rPr>
          <w:rFonts w:cs="Times New Roman"/>
        </w:rPr>
        <w:t xml:space="preserve"> were </w:t>
      </w:r>
      <w:r w:rsidR="00FB7EB1">
        <w:rPr>
          <w:rFonts w:cs="Times New Roman"/>
        </w:rPr>
        <w:t>chosen, for the PS measurements, UV and RI were considered.</w:t>
      </w:r>
      <w:ins w:id="312" w:author="Benedikt" w:date="2020-09-15T17:32:00Z">
        <w:r w:rsidR="00436DAB">
          <w:rPr>
            <w:rFonts w:cs="Times New Roman"/>
          </w:rPr>
          <w:t xml:space="preserve"> </w:t>
        </w:r>
      </w:ins>
    </w:p>
    <w:p w14:paraId="7699D404" w14:textId="72F5D3D4" w:rsidR="00936A23" w:rsidRDefault="00F672EA" w:rsidP="00936A23">
      <w:pPr>
        <w:pStyle w:val="Caption"/>
        <w:keepNext/>
        <w:jc w:val="center"/>
      </w:pPr>
      <w:r>
        <w:t>Table 2</w:t>
      </w:r>
      <w:r w:rsidR="00936A23">
        <w:t>: Parameters used for calibration experiments</w:t>
      </w:r>
      <w:r w:rsidR="00646F70">
        <w:t xml:space="preserve"> with test measurements</w:t>
      </w:r>
    </w:p>
    <w:tbl>
      <w:tblPr>
        <w:tblStyle w:val="TableGridLight"/>
        <w:tblW w:w="0" w:type="auto"/>
        <w:tblLook w:val="04A0" w:firstRow="1" w:lastRow="0" w:firstColumn="1" w:lastColumn="0" w:noHBand="0" w:noVBand="1"/>
      </w:tblPr>
      <w:tblGrid>
        <w:gridCol w:w="1108"/>
        <w:gridCol w:w="988"/>
        <w:gridCol w:w="807"/>
        <w:gridCol w:w="807"/>
        <w:gridCol w:w="807"/>
        <w:gridCol w:w="433"/>
        <w:gridCol w:w="374"/>
        <w:gridCol w:w="807"/>
        <w:gridCol w:w="807"/>
        <w:gridCol w:w="492"/>
        <w:gridCol w:w="315"/>
        <w:gridCol w:w="807"/>
        <w:gridCol w:w="808"/>
      </w:tblGrid>
      <w:tr w:rsidR="009B2AAC" w14:paraId="2D4521D7" w14:textId="77777777" w:rsidTr="009B2AAC">
        <w:trPr>
          <w:trHeight w:val="259"/>
        </w:trPr>
        <w:tc>
          <w:tcPr>
            <w:tcW w:w="0" w:type="auto"/>
            <w:tcBorders>
              <w:top w:val="single" w:sz="4" w:space="0" w:color="auto"/>
              <w:left w:val="nil"/>
              <w:bottom w:val="single" w:sz="4" w:space="0" w:color="auto"/>
              <w:right w:val="nil"/>
            </w:tcBorders>
          </w:tcPr>
          <w:p w14:paraId="06678349" w14:textId="77777777" w:rsidR="00281717" w:rsidRPr="0040559D" w:rsidRDefault="00281717" w:rsidP="00982A09">
            <w:pPr>
              <w:jc w:val="center"/>
              <w:rPr>
                <w:rFonts w:cs="Times New Roman"/>
              </w:rPr>
            </w:pPr>
            <w:r>
              <w:rPr>
                <w:rFonts w:cs="Times New Roman"/>
              </w:rPr>
              <w:t>Parameter</w:t>
            </w:r>
          </w:p>
        </w:tc>
        <w:tc>
          <w:tcPr>
            <w:tcW w:w="0" w:type="auto"/>
            <w:tcBorders>
              <w:top w:val="single" w:sz="4" w:space="0" w:color="auto"/>
              <w:left w:val="nil"/>
              <w:bottom w:val="single" w:sz="4" w:space="0" w:color="auto"/>
              <w:right w:val="nil"/>
            </w:tcBorders>
          </w:tcPr>
          <w:p w14:paraId="4C24354D" w14:textId="77777777" w:rsidR="00281717" w:rsidRDefault="00281717" w:rsidP="00AB07DD">
            <w:pPr>
              <w:jc w:val="center"/>
              <w:rPr>
                <w:rFonts w:cs="Times New Roman"/>
              </w:rPr>
            </w:pPr>
            <w:r>
              <w:rPr>
                <w:rFonts w:cs="Times New Roman"/>
              </w:rPr>
              <w:t>unit</w:t>
            </w:r>
          </w:p>
        </w:tc>
        <w:tc>
          <w:tcPr>
            <w:tcW w:w="2854" w:type="dxa"/>
            <w:gridSpan w:val="4"/>
            <w:tcBorders>
              <w:top w:val="single" w:sz="4" w:space="0" w:color="auto"/>
              <w:left w:val="nil"/>
              <w:bottom w:val="single" w:sz="4" w:space="0" w:color="auto"/>
              <w:right w:val="nil"/>
            </w:tcBorders>
          </w:tcPr>
          <w:p w14:paraId="241DA424" w14:textId="77777777" w:rsidR="00281717" w:rsidRPr="0040559D" w:rsidRDefault="00281717" w:rsidP="00AB07DD">
            <w:pPr>
              <w:jc w:val="center"/>
              <w:rPr>
                <w:rFonts w:cs="Times New Roman"/>
              </w:rPr>
            </w:pPr>
            <w:r>
              <w:rPr>
                <w:rFonts w:cs="Times New Roman"/>
              </w:rPr>
              <w:t>BSA_Vc2_5</w:t>
            </w:r>
          </w:p>
        </w:tc>
        <w:tc>
          <w:tcPr>
            <w:tcW w:w="2480" w:type="dxa"/>
            <w:gridSpan w:val="4"/>
            <w:tcBorders>
              <w:top w:val="single" w:sz="4" w:space="0" w:color="auto"/>
              <w:left w:val="nil"/>
              <w:bottom w:val="single" w:sz="4" w:space="0" w:color="auto"/>
              <w:right w:val="nil"/>
            </w:tcBorders>
          </w:tcPr>
          <w:p w14:paraId="202EB267" w14:textId="77777777" w:rsidR="00281717" w:rsidRPr="0040559D" w:rsidRDefault="00281717" w:rsidP="00982A09">
            <w:pPr>
              <w:jc w:val="center"/>
              <w:rPr>
                <w:rFonts w:cs="Times New Roman"/>
              </w:rPr>
            </w:pPr>
            <w:r>
              <w:rPr>
                <w:rFonts w:cs="Times New Roman"/>
              </w:rPr>
              <w:t>BSA</w:t>
            </w:r>
            <w:r w:rsidR="009C0030">
              <w:rPr>
                <w:rFonts w:cs="Times New Roman"/>
              </w:rPr>
              <w:t>_</w:t>
            </w:r>
            <w:r w:rsidR="00432D8D">
              <w:rPr>
                <w:rFonts w:cs="Times New Roman"/>
              </w:rPr>
              <w:t>Vc</w:t>
            </w:r>
            <w:r w:rsidR="009C0030">
              <w:rPr>
                <w:rFonts w:cs="Times New Roman"/>
              </w:rPr>
              <w:t>3_5</w:t>
            </w:r>
          </w:p>
        </w:tc>
        <w:tc>
          <w:tcPr>
            <w:tcW w:w="1930" w:type="dxa"/>
            <w:gridSpan w:val="3"/>
            <w:tcBorders>
              <w:top w:val="single" w:sz="4" w:space="0" w:color="auto"/>
              <w:left w:val="nil"/>
              <w:bottom w:val="single" w:sz="4" w:space="0" w:color="auto"/>
              <w:right w:val="nil"/>
            </w:tcBorders>
          </w:tcPr>
          <w:p w14:paraId="3A7ECB2C" w14:textId="77777777" w:rsidR="00281717" w:rsidRPr="0040559D" w:rsidRDefault="00281717" w:rsidP="00982A09">
            <w:pPr>
              <w:jc w:val="center"/>
              <w:rPr>
                <w:rFonts w:cs="Times New Roman"/>
              </w:rPr>
            </w:pPr>
            <w:r>
              <w:rPr>
                <w:rFonts w:cs="Times New Roman"/>
              </w:rPr>
              <w:t>PS_Vc0_5</w:t>
            </w:r>
          </w:p>
        </w:tc>
      </w:tr>
      <w:tr w:rsidR="009B2AAC" w14:paraId="7E6BE5A5" w14:textId="77777777" w:rsidTr="000A518D">
        <w:trPr>
          <w:trHeight w:val="259"/>
        </w:trPr>
        <w:tc>
          <w:tcPr>
            <w:tcW w:w="0" w:type="auto"/>
            <w:tcBorders>
              <w:top w:val="single" w:sz="4" w:space="0" w:color="auto"/>
              <w:left w:val="nil"/>
              <w:bottom w:val="single" w:sz="4" w:space="0" w:color="auto"/>
              <w:right w:val="nil"/>
            </w:tcBorders>
          </w:tcPr>
          <w:p w14:paraId="502FFA30" w14:textId="77777777" w:rsidR="00281717" w:rsidRPr="00811F51" w:rsidRDefault="00281717" w:rsidP="00AB07DD">
            <w:pPr>
              <w:jc w:val="both"/>
              <w:rPr>
                <w:rFonts w:cs="Times New Roman"/>
                <w:i/>
              </w:rPr>
            </w:pPr>
          </w:p>
        </w:tc>
        <w:tc>
          <w:tcPr>
            <w:tcW w:w="988" w:type="dxa"/>
            <w:tcBorders>
              <w:top w:val="single" w:sz="4" w:space="0" w:color="auto"/>
              <w:left w:val="nil"/>
              <w:bottom w:val="single" w:sz="4" w:space="0" w:color="auto"/>
              <w:right w:val="nil"/>
            </w:tcBorders>
          </w:tcPr>
          <w:p w14:paraId="5B9DEF68" w14:textId="77777777" w:rsidR="00281717" w:rsidRDefault="00281717" w:rsidP="006E038B">
            <w:pPr>
              <w:jc w:val="center"/>
              <w:rPr>
                <w:rFonts w:cs="Times New Roman"/>
              </w:rPr>
            </w:pPr>
          </w:p>
        </w:tc>
        <w:tc>
          <w:tcPr>
            <w:tcW w:w="807" w:type="dxa"/>
            <w:tcBorders>
              <w:top w:val="single" w:sz="4" w:space="0" w:color="auto"/>
              <w:left w:val="nil"/>
              <w:bottom w:val="single" w:sz="4" w:space="0" w:color="auto"/>
              <w:right w:val="nil"/>
            </w:tcBorders>
          </w:tcPr>
          <w:p w14:paraId="54F65F2B" w14:textId="77777777" w:rsidR="00281717" w:rsidRDefault="00281717" w:rsidP="006E038B">
            <w:pPr>
              <w:jc w:val="center"/>
              <w:rPr>
                <w:rFonts w:cs="Times New Roman"/>
              </w:rPr>
            </w:pPr>
            <w:r>
              <w:rPr>
                <w:rFonts w:cs="Times New Roman"/>
              </w:rPr>
              <w:t>r1</w:t>
            </w:r>
          </w:p>
        </w:tc>
        <w:tc>
          <w:tcPr>
            <w:tcW w:w="807" w:type="dxa"/>
            <w:tcBorders>
              <w:top w:val="single" w:sz="4" w:space="0" w:color="auto"/>
              <w:left w:val="nil"/>
              <w:bottom w:val="single" w:sz="4" w:space="0" w:color="auto"/>
              <w:right w:val="nil"/>
            </w:tcBorders>
          </w:tcPr>
          <w:p w14:paraId="0AADCE2A" w14:textId="77777777" w:rsidR="00281717" w:rsidRDefault="00281717" w:rsidP="006E038B">
            <w:pPr>
              <w:jc w:val="center"/>
              <w:rPr>
                <w:rFonts w:cs="Times New Roman"/>
              </w:rPr>
            </w:pPr>
            <w:r>
              <w:rPr>
                <w:rFonts w:cs="Times New Roman"/>
              </w:rPr>
              <w:t>r2</w:t>
            </w:r>
          </w:p>
        </w:tc>
        <w:tc>
          <w:tcPr>
            <w:tcW w:w="807" w:type="dxa"/>
            <w:tcBorders>
              <w:top w:val="single" w:sz="4" w:space="0" w:color="auto"/>
              <w:left w:val="nil"/>
              <w:bottom w:val="single" w:sz="4" w:space="0" w:color="auto"/>
              <w:right w:val="nil"/>
            </w:tcBorders>
          </w:tcPr>
          <w:p w14:paraId="48CAD70E" w14:textId="77777777" w:rsidR="00281717" w:rsidRDefault="00281717" w:rsidP="006E038B">
            <w:pPr>
              <w:jc w:val="center"/>
              <w:rPr>
                <w:rFonts w:cs="Times New Roman"/>
              </w:rPr>
            </w:pPr>
            <w:r>
              <w:rPr>
                <w:rFonts w:cs="Times New Roman"/>
              </w:rPr>
              <w:t>r3</w:t>
            </w:r>
          </w:p>
        </w:tc>
        <w:tc>
          <w:tcPr>
            <w:tcW w:w="807" w:type="dxa"/>
            <w:gridSpan w:val="2"/>
            <w:tcBorders>
              <w:top w:val="single" w:sz="4" w:space="0" w:color="auto"/>
              <w:left w:val="nil"/>
              <w:bottom w:val="single" w:sz="4" w:space="0" w:color="auto"/>
              <w:right w:val="nil"/>
            </w:tcBorders>
          </w:tcPr>
          <w:p w14:paraId="28A91DF6" w14:textId="77777777" w:rsidR="00281717" w:rsidRDefault="00281717" w:rsidP="006E038B">
            <w:pPr>
              <w:jc w:val="center"/>
              <w:rPr>
                <w:rFonts w:cs="Times New Roman"/>
              </w:rPr>
            </w:pPr>
            <w:r>
              <w:rPr>
                <w:rFonts w:cs="Times New Roman"/>
              </w:rPr>
              <w:t>r1</w:t>
            </w:r>
          </w:p>
        </w:tc>
        <w:tc>
          <w:tcPr>
            <w:tcW w:w="807" w:type="dxa"/>
            <w:tcBorders>
              <w:top w:val="single" w:sz="4" w:space="0" w:color="auto"/>
              <w:left w:val="nil"/>
              <w:bottom w:val="single" w:sz="4" w:space="0" w:color="auto"/>
              <w:right w:val="nil"/>
            </w:tcBorders>
          </w:tcPr>
          <w:p w14:paraId="7AEF3317" w14:textId="77777777" w:rsidR="00281717" w:rsidRDefault="00281717" w:rsidP="006E038B">
            <w:pPr>
              <w:jc w:val="center"/>
              <w:rPr>
                <w:rFonts w:cs="Times New Roman"/>
              </w:rPr>
            </w:pPr>
            <w:r>
              <w:rPr>
                <w:rFonts w:cs="Times New Roman"/>
              </w:rPr>
              <w:t>r2</w:t>
            </w:r>
          </w:p>
        </w:tc>
        <w:tc>
          <w:tcPr>
            <w:tcW w:w="807" w:type="dxa"/>
            <w:tcBorders>
              <w:top w:val="single" w:sz="4" w:space="0" w:color="auto"/>
              <w:left w:val="nil"/>
              <w:bottom w:val="single" w:sz="4" w:space="0" w:color="auto"/>
              <w:right w:val="nil"/>
            </w:tcBorders>
          </w:tcPr>
          <w:p w14:paraId="4587F98F" w14:textId="77777777" w:rsidR="00281717" w:rsidRDefault="00281717" w:rsidP="006E038B">
            <w:pPr>
              <w:jc w:val="center"/>
              <w:rPr>
                <w:rFonts w:cs="Times New Roman"/>
              </w:rPr>
            </w:pPr>
            <w:r>
              <w:rPr>
                <w:rFonts w:cs="Times New Roman"/>
              </w:rPr>
              <w:t>r3</w:t>
            </w:r>
          </w:p>
        </w:tc>
        <w:tc>
          <w:tcPr>
            <w:tcW w:w="807" w:type="dxa"/>
            <w:gridSpan w:val="2"/>
            <w:tcBorders>
              <w:top w:val="single" w:sz="4" w:space="0" w:color="auto"/>
              <w:left w:val="nil"/>
              <w:bottom w:val="single" w:sz="4" w:space="0" w:color="auto"/>
              <w:right w:val="nil"/>
            </w:tcBorders>
          </w:tcPr>
          <w:p w14:paraId="0C7DB4B3" w14:textId="77777777" w:rsidR="00281717" w:rsidRDefault="00281717" w:rsidP="006E038B">
            <w:pPr>
              <w:jc w:val="center"/>
              <w:rPr>
                <w:rFonts w:cs="Times New Roman"/>
              </w:rPr>
            </w:pPr>
            <w:r>
              <w:rPr>
                <w:rFonts w:cs="Times New Roman"/>
              </w:rPr>
              <w:t>r1</w:t>
            </w:r>
          </w:p>
        </w:tc>
        <w:tc>
          <w:tcPr>
            <w:tcW w:w="807" w:type="dxa"/>
            <w:tcBorders>
              <w:top w:val="single" w:sz="4" w:space="0" w:color="auto"/>
              <w:left w:val="nil"/>
              <w:bottom w:val="single" w:sz="4" w:space="0" w:color="auto"/>
              <w:right w:val="nil"/>
            </w:tcBorders>
          </w:tcPr>
          <w:p w14:paraId="4D89F105" w14:textId="77777777" w:rsidR="00281717" w:rsidRDefault="00281717" w:rsidP="006E038B">
            <w:pPr>
              <w:jc w:val="center"/>
              <w:rPr>
                <w:rFonts w:cs="Times New Roman"/>
              </w:rPr>
            </w:pPr>
            <w:r>
              <w:rPr>
                <w:rFonts w:cs="Times New Roman"/>
              </w:rPr>
              <w:t>r2</w:t>
            </w:r>
          </w:p>
        </w:tc>
        <w:tc>
          <w:tcPr>
            <w:tcW w:w="808" w:type="dxa"/>
            <w:tcBorders>
              <w:top w:val="single" w:sz="4" w:space="0" w:color="auto"/>
              <w:left w:val="nil"/>
              <w:bottom w:val="single" w:sz="4" w:space="0" w:color="auto"/>
              <w:right w:val="nil"/>
            </w:tcBorders>
          </w:tcPr>
          <w:p w14:paraId="3FF03D49" w14:textId="77777777" w:rsidR="00281717" w:rsidRDefault="00281717" w:rsidP="006E038B">
            <w:pPr>
              <w:jc w:val="center"/>
              <w:rPr>
                <w:rFonts w:cs="Times New Roman"/>
              </w:rPr>
            </w:pPr>
            <w:r>
              <w:rPr>
                <w:rFonts w:cs="Times New Roman"/>
              </w:rPr>
              <w:t>r3</w:t>
            </w:r>
          </w:p>
        </w:tc>
      </w:tr>
      <w:tr w:rsidR="009B2AAC" w14:paraId="05C8E61A" w14:textId="77777777" w:rsidTr="000A518D">
        <w:trPr>
          <w:trHeight w:val="259"/>
        </w:trPr>
        <w:tc>
          <w:tcPr>
            <w:tcW w:w="0" w:type="auto"/>
            <w:tcBorders>
              <w:top w:val="single" w:sz="4" w:space="0" w:color="auto"/>
              <w:left w:val="nil"/>
              <w:bottom w:val="nil"/>
              <w:right w:val="nil"/>
            </w:tcBorders>
          </w:tcPr>
          <w:p w14:paraId="0C55D9C4" w14:textId="5C1FD163" w:rsidR="00281717" w:rsidRPr="00281717" w:rsidRDefault="00976AD4" w:rsidP="00281717">
            <w:pPr>
              <w:jc w:val="both"/>
              <w:rPr>
                <w:rFonts w:cs="Times New Roman"/>
              </w:rPr>
            </w:pPr>
            <w:ins w:id="313" w:author="Benedikt" w:date="2020-09-16T22:33:00Z">
              <w:r w:rsidRPr="00F55C1B">
                <w:rPr>
                  <w:i/>
                </w:rPr>
                <w:t>t</w:t>
              </w:r>
              <w:r>
                <w:rPr>
                  <w:vertAlign w:val="subscript"/>
                </w:rPr>
                <w:t>void</w:t>
              </w:r>
              <w:r>
                <w:t xml:space="preserve"> </w:t>
              </w:r>
            </w:ins>
            <w:del w:id="314" w:author="Benedikt" w:date="2020-09-16T22:33:00Z">
              <w:r w:rsidR="00281717" w:rsidRPr="00811F51" w:rsidDel="00976AD4">
                <w:rPr>
                  <w:rFonts w:cs="Times New Roman"/>
                  <w:i/>
                </w:rPr>
                <w:delText>t</w:delText>
              </w:r>
              <w:r w:rsidR="00281717" w:rsidRPr="00811F51" w:rsidDel="00976AD4">
                <w:rPr>
                  <w:rFonts w:cs="Times New Roman"/>
                  <w:vertAlign w:val="subscript"/>
                </w:rPr>
                <w:delText>0</w:delText>
              </w:r>
            </w:del>
            <w:r w:rsidR="00281717">
              <w:rPr>
                <w:rFonts w:cs="Times New Roman"/>
              </w:rPr>
              <w:t xml:space="preserve"> </w:t>
            </w:r>
          </w:p>
        </w:tc>
        <w:tc>
          <w:tcPr>
            <w:tcW w:w="988" w:type="dxa"/>
            <w:tcBorders>
              <w:top w:val="single" w:sz="4" w:space="0" w:color="auto"/>
              <w:left w:val="nil"/>
              <w:bottom w:val="nil"/>
              <w:right w:val="nil"/>
            </w:tcBorders>
          </w:tcPr>
          <w:p w14:paraId="548FDA31" w14:textId="77777777" w:rsidR="00281717" w:rsidRDefault="00281717" w:rsidP="006E038B">
            <w:pPr>
              <w:jc w:val="center"/>
              <w:rPr>
                <w:rFonts w:cs="Times New Roman"/>
              </w:rPr>
            </w:pPr>
            <w:r>
              <w:rPr>
                <w:rFonts w:cs="Times New Roman"/>
              </w:rPr>
              <w:t>min</w:t>
            </w:r>
          </w:p>
        </w:tc>
        <w:tc>
          <w:tcPr>
            <w:tcW w:w="807" w:type="dxa"/>
            <w:tcBorders>
              <w:top w:val="single" w:sz="4" w:space="0" w:color="auto"/>
              <w:left w:val="nil"/>
              <w:bottom w:val="nil"/>
              <w:right w:val="nil"/>
            </w:tcBorders>
          </w:tcPr>
          <w:p w14:paraId="2DB2672A" w14:textId="77777777" w:rsidR="00281717" w:rsidRDefault="009B2AAC" w:rsidP="006E038B">
            <w:pPr>
              <w:jc w:val="center"/>
              <w:rPr>
                <w:rFonts w:cs="Times New Roman"/>
              </w:rPr>
            </w:pPr>
            <w:r>
              <w:rPr>
                <w:rFonts w:cs="Times New Roman"/>
              </w:rPr>
              <w:t>0.53</w:t>
            </w:r>
          </w:p>
        </w:tc>
        <w:tc>
          <w:tcPr>
            <w:tcW w:w="807" w:type="dxa"/>
            <w:tcBorders>
              <w:top w:val="single" w:sz="4" w:space="0" w:color="auto"/>
              <w:left w:val="nil"/>
              <w:bottom w:val="nil"/>
              <w:right w:val="nil"/>
            </w:tcBorders>
          </w:tcPr>
          <w:p w14:paraId="302C762C" w14:textId="77777777" w:rsidR="00281717" w:rsidRDefault="009B2AAC" w:rsidP="006E038B">
            <w:pPr>
              <w:jc w:val="center"/>
              <w:rPr>
                <w:rFonts w:cs="Times New Roman"/>
              </w:rPr>
            </w:pPr>
            <w:r>
              <w:rPr>
                <w:rFonts w:cs="Times New Roman"/>
              </w:rPr>
              <w:t>0.55</w:t>
            </w:r>
          </w:p>
        </w:tc>
        <w:tc>
          <w:tcPr>
            <w:tcW w:w="807" w:type="dxa"/>
            <w:tcBorders>
              <w:top w:val="single" w:sz="4" w:space="0" w:color="auto"/>
              <w:left w:val="nil"/>
              <w:bottom w:val="nil"/>
              <w:right w:val="nil"/>
            </w:tcBorders>
          </w:tcPr>
          <w:p w14:paraId="34BE4D80" w14:textId="77777777" w:rsidR="00281717" w:rsidRDefault="009B2AAC" w:rsidP="006E038B">
            <w:pPr>
              <w:jc w:val="center"/>
              <w:rPr>
                <w:rFonts w:cs="Times New Roman"/>
              </w:rPr>
            </w:pPr>
            <w:r>
              <w:rPr>
                <w:rFonts w:cs="Times New Roman"/>
              </w:rPr>
              <w:t>0.54</w:t>
            </w:r>
          </w:p>
        </w:tc>
        <w:tc>
          <w:tcPr>
            <w:tcW w:w="807" w:type="dxa"/>
            <w:gridSpan w:val="2"/>
            <w:tcBorders>
              <w:top w:val="single" w:sz="4" w:space="0" w:color="auto"/>
              <w:left w:val="nil"/>
              <w:bottom w:val="nil"/>
              <w:right w:val="nil"/>
            </w:tcBorders>
          </w:tcPr>
          <w:p w14:paraId="03B00756" w14:textId="77777777" w:rsidR="00281717" w:rsidRDefault="009B2AAC" w:rsidP="006E038B">
            <w:pPr>
              <w:jc w:val="center"/>
              <w:rPr>
                <w:rFonts w:cs="Times New Roman"/>
              </w:rPr>
            </w:pPr>
            <w:r>
              <w:rPr>
                <w:rFonts w:cs="Times New Roman"/>
              </w:rPr>
              <w:t>0.6</w:t>
            </w:r>
          </w:p>
        </w:tc>
        <w:tc>
          <w:tcPr>
            <w:tcW w:w="807" w:type="dxa"/>
            <w:tcBorders>
              <w:top w:val="single" w:sz="4" w:space="0" w:color="auto"/>
              <w:left w:val="nil"/>
              <w:bottom w:val="nil"/>
              <w:right w:val="nil"/>
            </w:tcBorders>
          </w:tcPr>
          <w:p w14:paraId="13162DEF" w14:textId="77777777" w:rsidR="00281717" w:rsidRDefault="009B2AAC" w:rsidP="006E038B">
            <w:pPr>
              <w:jc w:val="center"/>
              <w:rPr>
                <w:rFonts w:cs="Times New Roman"/>
              </w:rPr>
            </w:pPr>
            <w:r>
              <w:rPr>
                <w:rFonts w:cs="Times New Roman"/>
              </w:rPr>
              <w:t>0.5</w:t>
            </w:r>
          </w:p>
        </w:tc>
        <w:tc>
          <w:tcPr>
            <w:tcW w:w="807" w:type="dxa"/>
            <w:tcBorders>
              <w:top w:val="single" w:sz="4" w:space="0" w:color="auto"/>
              <w:left w:val="nil"/>
              <w:bottom w:val="nil"/>
              <w:right w:val="nil"/>
            </w:tcBorders>
          </w:tcPr>
          <w:p w14:paraId="54ECEC6F" w14:textId="77777777" w:rsidR="00281717" w:rsidRDefault="009B2AAC" w:rsidP="006E038B">
            <w:pPr>
              <w:jc w:val="center"/>
              <w:rPr>
                <w:rFonts w:cs="Times New Roman"/>
              </w:rPr>
            </w:pPr>
            <w:r>
              <w:rPr>
                <w:rFonts w:cs="Times New Roman"/>
              </w:rPr>
              <w:t>0.51</w:t>
            </w:r>
          </w:p>
        </w:tc>
        <w:tc>
          <w:tcPr>
            <w:tcW w:w="807" w:type="dxa"/>
            <w:gridSpan w:val="2"/>
            <w:tcBorders>
              <w:top w:val="single" w:sz="4" w:space="0" w:color="auto"/>
              <w:left w:val="nil"/>
              <w:bottom w:val="nil"/>
              <w:right w:val="nil"/>
            </w:tcBorders>
          </w:tcPr>
          <w:p w14:paraId="20374A86" w14:textId="77777777" w:rsidR="00281717" w:rsidRDefault="009B2AAC" w:rsidP="006E038B">
            <w:pPr>
              <w:jc w:val="center"/>
              <w:rPr>
                <w:rFonts w:cs="Times New Roman"/>
              </w:rPr>
            </w:pPr>
            <w:r>
              <w:rPr>
                <w:rFonts w:cs="Times New Roman"/>
              </w:rPr>
              <w:t>0.73</w:t>
            </w:r>
          </w:p>
        </w:tc>
        <w:tc>
          <w:tcPr>
            <w:tcW w:w="807" w:type="dxa"/>
            <w:tcBorders>
              <w:top w:val="single" w:sz="4" w:space="0" w:color="auto"/>
              <w:left w:val="nil"/>
              <w:bottom w:val="nil"/>
              <w:right w:val="nil"/>
            </w:tcBorders>
          </w:tcPr>
          <w:p w14:paraId="0432B540" w14:textId="77777777" w:rsidR="00281717" w:rsidRDefault="009B2AAC" w:rsidP="006E038B">
            <w:pPr>
              <w:jc w:val="center"/>
              <w:rPr>
                <w:rFonts w:cs="Times New Roman"/>
              </w:rPr>
            </w:pPr>
            <w:r>
              <w:rPr>
                <w:rFonts w:cs="Times New Roman"/>
              </w:rPr>
              <w:t>0.72</w:t>
            </w:r>
          </w:p>
        </w:tc>
        <w:tc>
          <w:tcPr>
            <w:tcW w:w="808" w:type="dxa"/>
            <w:tcBorders>
              <w:top w:val="single" w:sz="4" w:space="0" w:color="auto"/>
              <w:left w:val="nil"/>
              <w:bottom w:val="nil"/>
              <w:right w:val="nil"/>
            </w:tcBorders>
          </w:tcPr>
          <w:p w14:paraId="285FFF11" w14:textId="77777777" w:rsidR="00281717" w:rsidRDefault="009B2AAC" w:rsidP="006E038B">
            <w:pPr>
              <w:jc w:val="center"/>
              <w:rPr>
                <w:rFonts w:cs="Times New Roman"/>
              </w:rPr>
            </w:pPr>
            <w:r>
              <w:rPr>
                <w:rFonts w:cs="Times New Roman"/>
              </w:rPr>
              <w:t>0.72</w:t>
            </w:r>
          </w:p>
        </w:tc>
      </w:tr>
      <w:tr w:rsidR="009B2AAC" w14:paraId="2D2BA79F" w14:textId="77777777" w:rsidTr="000A518D">
        <w:trPr>
          <w:trHeight w:val="259"/>
        </w:trPr>
        <w:tc>
          <w:tcPr>
            <w:tcW w:w="1108" w:type="dxa"/>
            <w:tcBorders>
              <w:top w:val="nil"/>
              <w:left w:val="nil"/>
              <w:bottom w:val="nil"/>
              <w:right w:val="nil"/>
            </w:tcBorders>
          </w:tcPr>
          <w:p w14:paraId="07302C65" w14:textId="77777777" w:rsidR="00281717" w:rsidRPr="00281717" w:rsidRDefault="00281717" w:rsidP="00281717">
            <w:pPr>
              <w:jc w:val="both"/>
              <w:rPr>
                <w:rFonts w:cs="Times New Roman"/>
              </w:rPr>
            </w:pPr>
            <w:r w:rsidRPr="00811F51">
              <w:rPr>
                <w:rFonts w:cs="Times New Roman"/>
                <w:i/>
              </w:rPr>
              <w:t>t</w:t>
            </w:r>
            <w:r w:rsidRPr="00811F51">
              <w:rPr>
                <w:rFonts w:cs="Times New Roman"/>
                <w:vertAlign w:val="subscript"/>
              </w:rPr>
              <w:t>e</w:t>
            </w:r>
            <w:r>
              <w:rPr>
                <w:rFonts w:cs="Times New Roman"/>
              </w:rPr>
              <w:t xml:space="preserve"> </w:t>
            </w:r>
          </w:p>
        </w:tc>
        <w:tc>
          <w:tcPr>
            <w:tcW w:w="988" w:type="dxa"/>
            <w:tcBorders>
              <w:top w:val="nil"/>
              <w:left w:val="nil"/>
              <w:bottom w:val="nil"/>
              <w:right w:val="nil"/>
            </w:tcBorders>
          </w:tcPr>
          <w:p w14:paraId="5E23D3F7" w14:textId="77777777" w:rsidR="00281717" w:rsidRDefault="00281717" w:rsidP="006E038B">
            <w:pPr>
              <w:jc w:val="center"/>
              <w:rPr>
                <w:rFonts w:cs="Times New Roman"/>
              </w:rPr>
            </w:pPr>
            <w:r>
              <w:rPr>
                <w:rFonts w:cs="Times New Roman"/>
              </w:rPr>
              <w:t>min</w:t>
            </w:r>
          </w:p>
        </w:tc>
        <w:tc>
          <w:tcPr>
            <w:tcW w:w="807" w:type="dxa"/>
            <w:tcBorders>
              <w:top w:val="nil"/>
              <w:left w:val="nil"/>
              <w:bottom w:val="nil"/>
              <w:right w:val="nil"/>
            </w:tcBorders>
          </w:tcPr>
          <w:p w14:paraId="1F878A31" w14:textId="77777777" w:rsidR="00281717" w:rsidRDefault="009B2AAC" w:rsidP="006E038B">
            <w:pPr>
              <w:jc w:val="center"/>
              <w:rPr>
                <w:rFonts w:cs="Times New Roman"/>
              </w:rPr>
            </w:pPr>
            <w:r>
              <w:rPr>
                <w:rFonts w:cs="Times New Roman"/>
              </w:rPr>
              <w:t>3.65</w:t>
            </w:r>
          </w:p>
        </w:tc>
        <w:tc>
          <w:tcPr>
            <w:tcW w:w="807" w:type="dxa"/>
            <w:tcBorders>
              <w:top w:val="nil"/>
              <w:left w:val="nil"/>
              <w:bottom w:val="nil"/>
              <w:right w:val="nil"/>
            </w:tcBorders>
          </w:tcPr>
          <w:p w14:paraId="2DCD3D03" w14:textId="77777777" w:rsidR="00281717" w:rsidRDefault="009B2AAC" w:rsidP="006E038B">
            <w:pPr>
              <w:jc w:val="center"/>
              <w:rPr>
                <w:rFonts w:cs="Times New Roman"/>
              </w:rPr>
            </w:pPr>
            <w:r>
              <w:rPr>
                <w:rFonts w:cs="Times New Roman"/>
              </w:rPr>
              <w:t>3.65</w:t>
            </w:r>
          </w:p>
        </w:tc>
        <w:tc>
          <w:tcPr>
            <w:tcW w:w="807" w:type="dxa"/>
            <w:tcBorders>
              <w:top w:val="nil"/>
              <w:left w:val="nil"/>
              <w:bottom w:val="nil"/>
              <w:right w:val="nil"/>
            </w:tcBorders>
          </w:tcPr>
          <w:p w14:paraId="35AA734F" w14:textId="77777777" w:rsidR="00281717" w:rsidRDefault="009B2AAC" w:rsidP="006E038B">
            <w:pPr>
              <w:jc w:val="center"/>
              <w:rPr>
                <w:rFonts w:cs="Times New Roman"/>
              </w:rPr>
            </w:pPr>
            <w:r>
              <w:rPr>
                <w:rFonts w:cs="Times New Roman"/>
              </w:rPr>
              <w:t>3.35</w:t>
            </w:r>
          </w:p>
        </w:tc>
        <w:tc>
          <w:tcPr>
            <w:tcW w:w="807" w:type="dxa"/>
            <w:gridSpan w:val="2"/>
            <w:tcBorders>
              <w:top w:val="nil"/>
              <w:left w:val="nil"/>
              <w:bottom w:val="nil"/>
              <w:right w:val="nil"/>
            </w:tcBorders>
          </w:tcPr>
          <w:p w14:paraId="671661A8" w14:textId="77777777" w:rsidR="00281717" w:rsidRDefault="009B2AAC" w:rsidP="006E038B">
            <w:pPr>
              <w:jc w:val="center"/>
              <w:rPr>
                <w:rFonts w:cs="Times New Roman"/>
              </w:rPr>
            </w:pPr>
            <w:r>
              <w:rPr>
                <w:rFonts w:cs="Times New Roman"/>
              </w:rPr>
              <w:t>4.6</w:t>
            </w:r>
          </w:p>
        </w:tc>
        <w:tc>
          <w:tcPr>
            <w:tcW w:w="807" w:type="dxa"/>
            <w:tcBorders>
              <w:top w:val="nil"/>
              <w:left w:val="nil"/>
              <w:bottom w:val="nil"/>
              <w:right w:val="nil"/>
            </w:tcBorders>
          </w:tcPr>
          <w:p w14:paraId="60AD6091" w14:textId="77777777" w:rsidR="00281717" w:rsidRDefault="009B2AAC" w:rsidP="006E038B">
            <w:pPr>
              <w:jc w:val="center"/>
              <w:rPr>
                <w:rFonts w:cs="Times New Roman"/>
              </w:rPr>
            </w:pPr>
            <w:r>
              <w:rPr>
                <w:rFonts w:cs="Times New Roman"/>
              </w:rPr>
              <w:t>4.5</w:t>
            </w:r>
          </w:p>
        </w:tc>
        <w:tc>
          <w:tcPr>
            <w:tcW w:w="807" w:type="dxa"/>
            <w:tcBorders>
              <w:top w:val="nil"/>
              <w:left w:val="nil"/>
              <w:bottom w:val="nil"/>
              <w:right w:val="nil"/>
            </w:tcBorders>
          </w:tcPr>
          <w:p w14:paraId="765E8226" w14:textId="77777777" w:rsidR="00281717" w:rsidRDefault="009B2AAC" w:rsidP="006E038B">
            <w:pPr>
              <w:jc w:val="center"/>
              <w:rPr>
                <w:rFonts w:cs="Times New Roman"/>
              </w:rPr>
            </w:pPr>
            <w:r>
              <w:rPr>
                <w:rFonts w:cs="Times New Roman"/>
              </w:rPr>
              <w:t>4.5</w:t>
            </w:r>
          </w:p>
        </w:tc>
        <w:tc>
          <w:tcPr>
            <w:tcW w:w="807" w:type="dxa"/>
            <w:gridSpan w:val="2"/>
            <w:tcBorders>
              <w:top w:val="nil"/>
              <w:left w:val="nil"/>
              <w:bottom w:val="nil"/>
              <w:right w:val="nil"/>
            </w:tcBorders>
          </w:tcPr>
          <w:p w14:paraId="22B3E617" w14:textId="77777777" w:rsidR="00281717" w:rsidRDefault="009B2AAC" w:rsidP="006E038B">
            <w:pPr>
              <w:jc w:val="center"/>
              <w:rPr>
                <w:rFonts w:cs="Times New Roman"/>
              </w:rPr>
            </w:pPr>
            <w:r>
              <w:rPr>
                <w:rFonts w:cs="Times New Roman"/>
              </w:rPr>
              <w:t>15.8</w:t>
            </w:r>
          </w:p>
        </w:tc>
        <w:tc>
          <w:tcPr>
            <w:tcW w:w="807" w:type="dxa"/>
            <w:tcBorders>
              <w:top w:val="nil"/>
              <w:left w:val="nil"/>
              <w:bottom w:val="nil"/>
              <w:right w:val="nil"/>
            </w:tcBorders>
          </w:tcPr>
          <w:p w14:paraId="6A8EC49D" w14:textId="77777777" w:rsidR="00281717" w:rsidRDefault="009B2AAC" w:rsidP="006E038B">
            <w:pPr>
              <w:jc w:val="center"/>
              <w:rPr>
                <w:rFonts w:cs="Times New Roman"/>
              </w:rPr>
            </w:pPr>
            <w:r>
              <w:rPr>
                <w:rFonts w:cs="Times New Roman"/>
              </w:rPr>
              <w:t>15</w:t>
            </w:r>
          </w:p>
        </w:tc>
        <w:tc>
          <w:tcPr>
            <w:tcW w:w="808" w:type="dxa"/>
            <w:tcBorders>
              <w:top w:val="nil"/>
              <w:left w:val="nil"/>
              <w:bottom w:val="nil"/>
              <w:right w:val="nil"/>
            </w:tcBorders>
          </w:tcPr>
          <w:p w14:paraId="0219A716" w14:textId="77777777" w:rsidR="00281717" w:rsidRDefault="009B2AAC" w:rsidP="006E038B">
            <w:pPr>
              <w:jc w:val="center"/>
              <w:rPr>
                <w:rFonts w:cs="Times New Roman"/>
              </w:rPr>
            </w:pPr>
            <w:r>
              <w:rPr>
                <w:rFonts w:cs="Times New Roman"/>
              </w:rPr>
              <w:t>15.1</w:t>
            </w:r>
          </w:p>
        </w:tc>
      </w:tr>
      <w:tr w:rsidR="009B2AAC" w14:paraId="745C4E85" w14:textId="77777777" w:rsidTr="000A518D">
        <w:trPr>
          <w:trHeight w:val="259"/>
        </w:trPr>
        <w:tc>
          <w:tcPr>
            <w:tcW w:w="1108" w:type="dxa"/>
            <w:tcBorders>
              <w:top w:val="nil"/>
              <w:left w:val="nil"/>
              <w:bottom w:val="nil"/>
              <w:right w:val="nil"/>
            </w:tcBorders>
          </w:tcPr>
          <w:p w14:paraId="7ECA542E" w14:textId="77777777" w:rsidR="00281717" w:rsidRPr="00281717" w:rsidRDefault="00281717" w:rsidP="00281717">
            <w:pPr>
              <w:jc w:val="both"/>
              <w:rPr>
                <w:rFonts w:cs="Times New Roman"/>
              </w:rPr>
            </w:pPr>
            <w:r w:rsidRPr="00E7400D">
              <w:rPr>
                <w:rFonts w:cs="Times New Roman"/>
                <w:i/>
              </w:rPr>
              <w:t>V</w:t>
            </w:r>
            <w:r w:rsidRPr="00E7400D">
              <w:rPr>
                <w:rFonts w:cs="Times New Roman"/>
                <w:vertAlign w:val="subscript"/>
              </w:rPr>
              <w:t>c</w:t>
            </w:r>
            <w:r>
              <w:rPr>
                <w:rFonts w:cs="Times New Roman"/>
                <w:vertAlign w:val="subscript"/>
              </w:rPr>
              <w:t xml:space="preserve"> </w:t>
            </w:r>
          </w:p>
        </w:tc>
        <w:tc>
          <w:tcPr>
            <w:tcW w:w="988" w:type="dxa"/>
            <w:tcBorders>
              <w:top w:val="nil"/>
              <w:left w:val="nil"/>
              <w:bottom w:val="nil"/>
              <w:right w:val="nil"/>
            </w:tcBorders>
          </w:tcPr>
          <w:p w14:paraId="330C5C40" w14:textId="77777777" w:rsidR="00281717" w:rsidRDefault="00281717" w:rsidP="00281717">
            <w:pPr>
              <w:jc w:val="center"/>
              <w:rPr>
                <w:rFonts w:cs="Times New Roman"/>
              </w:rPr>
            </w:pPr>
            <w:r>
              <w:rPr>
                <w:rFonts w:cs="Times New Roman"/>
              </w:rPr>
              <w:t>mlmin</w:t>
            </w:r>
            <w:r w:rsidRPr="00281717">
              <w:rPr>
                <w:rFonts w:cs="Times New Roman"/>
                <w:vertAlign w:val="superscript"/>
              </w:rPr>
              <w:t>-1</w:t>
            </w:r>
          </w:p>
        </w:tc>
        <w:tc>
          <w:tcPr>
            <w:tcW w:w="2421" w:type="dxa"/>
            <w:gridSpan w:val="3"/>
            <w:tcBorders>
              <w:top w:val="nil"/>
              <w:left w:val="nil"/>
              <w:bottom w:val="nil"/>
              <w:right w:val="nil"/>
            </w:tcBorders>
          </w:tcPr>
          <w:p w14:paraId="7C3BE0AF" w14:textId="77777777" w:rsidR="00281717" w:rsidRDefault="00D971DA" w:rsidP="006E038B">
            <w:pPr>
              <w:jc w:val="center"/>
              <w:rPr>
                <w:rFonts w:cs="Times New Roman"/>
              </w:rPr>
            </w:pPr>
            <w:r>
              <w:rPr>
                <w:rFonts w:cs="Times New Roman"/>
              </w:rPr>
              <w:t>2.5</w:t>
            </w:r>
          </w:p>
        </w:tc>
        <w:tc>
          <w:tcPr>
            <w:tcW w:w="2421" w:type="dxa"/>
            <w:gridSpan w:val="4"/>
            <w:tcBorders>
              <w:top w:val="nil"/>
              <w:left w:val="nil"/>
              <w:bottom w:val="nil"/>
              <w:right w:val="nil"/>
            </w:tcBorders>
          </w:tcPr>
          <w:p w14:paraId="202786D2" w14:textId="77777777" w:rsidR="00281717" w:rsidRDefault="008C692B" w:rsidP="006E038B">
            <w:pPr>
              <w:jc w:val="center"/>
              <w:rPr>
                <w:rFonts w:cs="Times New Roman"/>
              </w:rPr>
            </w:pPr>
            <w:r>
              <w:rPr>
                <w:rFonts w:cs="Times New Roman"/>
              </w:rPr>
              <w:t>3.5</w:t>
            </w:r>
          </w:p>
        </w:tc>
        <w:tc>
          <w:tcPr>
            <w:tcW w:w="2422" w:type="dxa"/>
            <w:gridSpan w:val="4"/>
            <w:tcBorders>
              <w:top w:val="nil"/>
              <w:left w:val="nil"/>
              <w:bottom w:val="nil"/>
              <w:right w:val="nil"/>
            </w:tcBorders>
          </w:tcPr>
          <w:p w14:paraId="276BF9D6" w14:textId="77777777" w:rsidR="00281717" w:rsidRDefault="002A4483" w:rsidP="006E038B">
            <w:pPr>
              <w:jc w:val="center"/>
              <w:rPr>
                <w:rFonts w:cs="Times New Roman"/>
              </w:rPr>
            </w:pPr>
            <w:r>
              <w:rPr>
                <w:rFonts w:cs="Times New Roman"/>
              </w:rPr>
              <w:t>0.5</w:t>
            </w:r>
          </w:p>
        </w:tc>
      </w:tr>
      <w:tr w:rsidR="009B2AAC" w14:paraId="28D278F1" w14:textId="77777777" w:rsidTr="000A518D">
        <w:trPr>
          <w:trHeight w:val="259"/>
        </w:trPr>
        <w:tc>
          <w:tcPr>
            <w:tcW w:w="1108" w:type="dxa"/>
            <w:tcBorders>
              <w:top w:val="nil"/>
              <w:left w:val="nil"/>
              <w:bottom w:val="nil"/>
              <w:right w:val="nil"/>
            </w:tcBorders>
          </w:tcPr>
          <w:p w14:paraId="143D44F9" w14:textId="77777777" w:rsidR="00281717" w:rsidRDefault="00281717" w:rsidP="00281717">
            <w:pPr>
              <w:jc w:val="both"/>
              <w:rPr>
                <w:rFonts w:cs="Times New Roman"/>
              </w:rPr>
            </w:pPr>
            <w:r w:rsidRPr="00E7400D">
              <w:rPr>
                <w:rFonts w:cs="Times New Roman"/>
                <w:i/>
              </w:rPr>
              <w:t>V</w:t>
            </w:r>
            <w:r w:rsidRPr="00E7400D">
              <w:rPr>
                <w:rFonts w:cs="Times New Roman"/>
                <w:vertAlign w:val="subscript"/>
              </w:rPr>
              <w:t>e</w:t>
            </w:r>
          </w:p>
        </w:tc>
        <w:tc>
          <w:tcPr>
            <w:tcW w:w="988" w:type="dxa"/>
            <w:tcBorders>
              <w:top w:val="nil"/>
              <w:left w:val="nil"/>
              <w:bottom w:val="nil"/>
              <w:right w:val="nil"/>
            </w:tcBorders>
          </w:tcPr>
          <w:p w14:paraId="0D8BB34A" w14:textId="77777777" w:rsidR="00281717" w:rsidRDefault="00281717" w:rsidP="00281717">
            <w:pPr>
              <w:jc w:val="center"/>
              <w:rPr>
                <w:rFonts w:cs="Times New Roman"/>
              </w:rPr>
            </w:pPr>
            <w:r>
              <w:rPr>
                <w:rFonts w:cs="Times New Roman"/>
              </w:rPr>
              <w:t>mlmin</w:t>
            </w:r>
            <w:r w:rsidRPr="00281717">
              <w:rPr>
                <w:rFonts w:cs="Times New Roman"/>
                <w:vertAlign w:val="superscript"/>
              </w:rPr>
              <w:t>-1</w:t>
            </w:r>
          </w:p>
        </w:tc>
        <w:tc>
          <w:tcPr>
            <w:tcW w:w="2421" w:type="dxa"/>
            <w:gridSpan w:val="3"/>
            <w:tcBorders>
              <w:top w:val="nil"/>
              <w:left w:val="nil"/>
              <w:bottom w:val="nil"/>
              <w:right w:val="nil"/>
            </w:tcBorders>
          </w:tcPr>
          <w:p w14:paraId="4369E584" w14:textId="77777777" w:rsidR="00281717" w:rsidRDefault="00D971DA" w:rsidP="00281717">
            <w:pPr>
              <w:jc w:val="center"/>
              <w:rPr>
                <w:rFonts w:cs="Times New Roman"/>
              </w:rPr>
            </w:pPr>
            <w:r>
              <w:rPr>
                <w:rFonts w:cs="Times New Roman"/>
              </w:rPr>
              <w:t>1.0</w:t>
            </w:r>
          </w:p>
        </w:tc>
        <w:tc>
          <w:tcPr>
            <w:tcW w:w="2421" w:type="dxa"/>
            <w:gridSpan w:val="4"/>
            <w:tcBorders>
              <w:top w:val="nil"/>
              <w:left w:val="nil"/>
              <w:bottom w:val="nil"/>
              <w:right w:val="nil"/>
            </w:tcBorders>
          </w:tcPr>
          <w:p w14:paraId="5096C54E" w14:textId="77777777" w:rsidR="00281717" w:rsidRDefault="002A4483" w:rsidP="00281717">
            <w:pPr>
              <w:jc w:val="center"/>
              <w:rPr>
                <w:rFonts w:cs="Times New Roman"/>
              </w:rPr>
            </w:pPr>
            <w:r>
              <w:rPr>
                <w:rFonts w:cs="Times New Roman"/>
              </w:rPr>
              <w:t>1.0</w:t>
            </w:r>
          </w:p>
        </w:tc>
        <w:tc>
          <w:tcPr>
            <w:tcW w:w="2422" w:type="dxa"/>
            <w:gridSpan w:val="4"/>
            <w:tcBorders>
              <w:top w:val="nil"/>
              <w:left w:val="nil"/>
              <w:bottom w:val="nil"/>
              <w:right w:val="nil"/>
            </w:tcBorders>
          </w:tcPr>
          <w:p w14:paraId="431C1EB2" w14:textId="77777777" w:rsidR="00281717" w:rsidRDefault="002A4483" w:rsidP="00281717">
            <w:pPr>
              <w:jc w:val="center"/>
              <w:rPr>
                <w:rFonts w:cs="Times New Roman"/>
              </w:rPr>
            </w:pPr>
            <w:r>
              <w:rPr>
                <w:rFonts w:cs="Times New Roman"/>
              </w:rPr>
              <w:t>1.0</w:t>
            </w:r>
          </w:p>
        </w:tc>
      </w:tr>
      <w:tr w:rsidR="009B2AAC" w14:paraId="1B020A7C" w14:textId="77777777" w:rsidTr="000A518D">
        <w:trPr>
          <w:trHeight w:val="259"/>
        </w:trPr>
        <w:tc>
          <w:tcPr>
            <w:tcW w:w="1108" w:type="dxa"/>
            <w:tcBorders>
              <w:top w:val="nil"/>
              <w:left w:val="nil"/>
              <w:bottom w:val="nil"/>
              <w:right w:val="nil"/>
            </w:tcBorders>
          </w:tcPr>
          <w:p w14:paraId="2D768D12" w14:textId="77777777" w:rsidR="00281717" w:rsidRPr="00E7400D" w:rsidRDefault="00281717" w:rsidP="00281717">
            <w:pPr>
              <w:jc w:val="both"/>
              <w:rPr>
                <w:rFonts w:cs="Times New Roman"/>
                <w:vertAlign w:val="subscript"/>
              </w:rPr>
            </w:pPr>
            <w:r w:rsidRPr="000E6B3E">
              <w:rPr>
                <w:rFonts w:cs="Times New Roman"/>
                <w:i/>
              </w:rPr>
              <w:t>D</w:t>
            </w:r>
            <w:r w:rsidRPr="00E7400D">
              <w:rPr>
                <w:rFonts w:cs="Times New Roman"/>
                <w:vertAlign w:val="subscript"/>
              </w:rPr>
              <w:t>calib</w:t>
            </w:r>
          </w:p>
        </w:tc>
        <w:tc>
          <w:tcPr>
            <w:tcW w:w="988" w:type="dxa"/>
            <w:tcBorders>
              <w:top w:val="nil"/>
              <w:left w:val="nil"/>
              <w:bottom w:val="nil"/>
              <w:right w:val="nil"/>
            </w:tcBorders>
          </w:tcPr>
          <w:p w14:paraId="380EA503" w14:textId="77777777" w:rsidR="00281717" w:rsidRDefault="00281717" w:rsidP="00281717">
            <w:pPr>
              <w:jc w:val="center"/>
              <w:rPr>
                <w:rFonts w:cs="Times New Roman"/>
              </w:rPr>
            </w:pPr>
            <w:r>
              <w:rPr>
                <w:rFonts w:cs="Times New Roman"/>
              </w:rPr>
              <w:t>cm²s</w:t>
            </w:r>
            <w:r w:rsidRPr="00281717">
              <w:rPr>
                <w:rFonts w:cs="Times New Roman"/>
                <w:vertAlign w:val="superscript"/>
              </w:rPr>
              <w:t>-1</w:t>
            </w:r>
          </w:p>
        </w:tc>
        <w:tc>
          <w:tcPr>
            <w:tcW w:w="2421" w:type="dxa"/>
            <w:gridSpan w:val="3"/>
            <w:tcBorders>
              <w:top w:val="nil"/>
              <w:left w:val="nil"/>
              <w:bottom w:val="nil"/>
              <w:right w:val="nil"/>
            </w:tcBorders>
          </w:tcPr>
          <w:p w14:paraId="24DD23C8" w14:textId="77777777" w:rsidR="00281717" w:rsidRDefault="00D971DA" w:rsidP="00281717">
            <w:pPr>
              <w:jc w:val="center"/>
              <w:rPr>
                <w:rFonts w:cs="Times New Roman"/>
              </w:rPr>
            </w:pPr>
            <w:r>
              <w:rPr>
                <w:rFonts w:cs="Times New Roman"/>
              </w:rPr>
              <w:t>6.1*10</w:t>
            </w:r>
            <w:r w:rsidRPr="00D971DA">
              <w:rPr>
                <w:rFonts w:cs="Times New Roman"/>
                <w:vertAlign w:val="superscript"/>
              </w:rPr>
              <w:t>-7</w:t>
            </w:r>
          </w:p>
        </w:tc>
        <w:tc>
          <w:tcPr>
            <w:tcW w:w="2421" w:type="dxa"/>
            <w:gridSpan w:val="4"/>
            <w:tcBorders>
              <w:top w:val="nil"/>
              <w:left w:val="nil"/>
              <w:bottom w:val="nil"/>
              <w:right w:val="nil"/>
            </w:tcBorders>
          </w:tcPr>
          <w:p w14:paraId="52B27244" w14:textId="77777777" w:rsidR="00281717" w:rsidRDefault="00694E41" w:rsidP="00281717">
            <w:pPr>
              <w:jc w:val="center"/>
              <w:rPr>
                <w:rFonts w:cs="Times New Roman"/>
              </w:rPr>
            </w:pPr>
            <w:r>
              <w:rPr>
                <w:rFonts w:cs="Times New Roman"/>
              </w:rPr>
              <w:t>6.1*10</w:t>
            </w:r>
            <w:r w:rsidRPr="00D971DA">
              <w:rPr>
                <w:rFonts w:cs="Times New Roman"/>
                <w:vertAlign w:val="superscript"/>
              </w:rPr>
              <w:t>-7</w:t>
            </w:r>
          </w:p>
        </w:tc>
        <w:tc>
          <w:tcPr>
            <w:tcW w:w="2422" w:type="dxa"/>
            <w:gridSpan w:val="4"/>
            <w:tcBorders>
              <w:top w:val="nil"/>
              <w:left w:val="nil"/>
              <w:bottom w:val="nil"/>
              <w:right w:val="nil"/>
            </w:tcBorders>
          </w:tcPr>
          <w:p w14:paraId="22D686E7" w14:textId="77777777" w:rsidR="00281717" w:rsidRDefault="00694E41" w:rsidP="00694E41">
            <w:pPr>
              <w:jc w:val="center"/>
              <w:rPr>
                <w:rFonts w:cs="Times New Roman"/>
              </w:rPr>
            </w:pPr>
            <w:r>
              <w:rPr>
                <w:rFonts w:cs="Times New Roman"/>
              </w:rPr>
              <w:t>6.74*10</w:t>
            </w:r>
            <w:r w:rsidRPr="00D971DA">
              <w:rPr>
                <w:rFonts w:cs="Times New Roman"/>
                <w:vertAlign w:val="superscript"/>
              </w:rPr>
              <w:t>-</w:t>
            </w:r>
            <w:r>
              <w:rPr>
                <w:rFonts w:cs="Times New Roman"/>
                <w:vertAlign w:val="superscript"/>
              </w:rPr>
              <w:t>8</w:t>
            </w:r>
          </w:p>
        </w:tc>
      </w:tr>
      <w:tr w:rsidR="009B2AAC" w14:paraId="41FF1FF8" w14:textId="77777777" w:rsidTr="000A518D">
        <w:trPr>
          <w:trHeight w:val="259"/>
        </w:trPr>
        <w:tc>
          <w:tcPr>
            <w:tcW w:w="1108" w:type="dxa"/>
            <w:tcBorders>
              <w:top w:val="nil"/>
              <w:left w:val="nil"/>
              <w:bottom w:val="nil"/>
              <w:right w:val="nil"/>
            </w:tcBorders>
          </w:tcPr>
          <w:p w14:paraId="38590439" w14:textId="77777777" w:rsidR="00281717" w:rsidRDefault="00281717" w:rsidP="00281717">
            <w:pPr>
              <w:jc w:val="both"/>
              <w:rPr>
                <w:rFonts w:cs="Times New Roman"/>
              </w:rPr>
            </w:pPr>
            <w:r w:rsidRPr="00E7400D">
              <w:rPr>
                <w:rFonts w:cs="Times New Roman"/>
                <w:i/>
              </w:rPr>
              <w:t>z</w:t>
            </w:r>
            <w:r>
              <w:rPr>
                <w:rFonts w:cs="Times New Roman"/>
              </w:rPr>
              <w:t>%</w:t>
            </w:r>
          </w:p>
        </w:tc>
        <w:tc>
          <w:tcPr>
            <w:tcW w:w="988" w:type="dxa"/>
            <w:tcBorders>
              <w:top w:val="nil"/>
              <w:left w:val="nil"/>
              <w:bottom w:val="nil"/>
              <w:right w:val="nil"/>
            </w:tcBorders>
          </w:tcPr>
          <w:p w14:paraId="4A03DBFE" w14:textId="77777777" w:rsidR="00281717" w:rsidRDefault="00281717" w:rsidP="00281717">
            <w:pPr>
              <w:jc w:val="center"/>
              <w:rPr>
                <w:rFonts w:cs="Times New Roman"/>
              </w:rPr>
            </w:pPr>
            <w:r>
              <w:rPr>
                <w:rFonts w:cs="Times New Roman"/>
              </w:rPr>
              <w:t>%</w:t>
            </w:r>
          </w:p>
        </w:tc>
        <w:tc>
          <w:tcPr>
            <w:tcW w:w="2421" w:type="dxa"/>
            <w:gridSpan w:val="3"/>
            <w:tcBorders>
              <w:top w:val="nil"/>
              <w:left w:val="nil"/>
              <w:bottom w:val="nil"/>
              <w:right w:val="nil"/>
            </w:tcBorders>
          </w:tcPr>
          <w:p w14:paraId="111B7E96" w14:textId="77777777" w:rsidR="00281717" w:rsidRDefault="00694E41" w:rsidP="00281717">
            <w:pPr>
              <w:jc w:val="center"/>
              <w:rPr>
                <w:rFonts w:cs="Times New Roman"/>
              </w:rPr>
            </w:pPr>
            <w:r>
              <w:rPr>
                <w:rFonts w:cs="Times New Roman"/>
              </w:rPr>
              <w:t>12</w:t>
            </w:r>
          </w:p>
        </w:tc>
        <w:tc>
          <w:tcPr>
            <w:tcW w:w="2421" w:type="dxa"/>
            <w:gridSpan w:val="4"/>
            <w:tcBorders>
              <w:top w:val="nil"/>
              <w:left w:val="nil"/>
              <w:bottom w:val="nil"/>
              <w:right w:val="nil"/>
            </w:tcBorders>
          </w:tcPr>
          <w:p w14:paraId="66D3F5C4" w14:textId="77777777" w:rsidR="00281717" w:rsidRDefault="00694E41" w:rsidP="00281717">
            <w:pPr>
              <w:jc w:val="center"/>
              <w:rPr>
                <w:rFonts w:cs="Times New Roman"/>
              </w:rPr>
            </w:pPr>
            <w:r>
              <w:rPr>
                <w:rFonts w:cs="Times New Roman"/>
              </w:rPr>
              <w:t>12</w:t>
            </w:r>
          </w:p>
        </w:tc>
        <w:tc>
          <w:tcPr>
            <w:tcW w:w="2422" w:type="dxa"/>
            <w:gridSpan w:val="4"/>
            <w:tcBorders>
              <w:top w:val="nil"/>
              <w:left w:val="nil"/>
              <w:bottom w:val="nil"/>
              <w:right w:val="nil"/>
            </w:tcBorders>
          </w:tcPr>
          <w:p w14:paraId="6C883FA9" w14:textId="77777777" w:rsidR="00281717" w:rsidRDefault="00694E41" w:rsidP="00281717">
            <w:pPr>
              <w:jc w:val="center"/>
              <w:rPr>
                <w:rFonts w:cs="Times New Roman"/>
              </w:rPr>
            </w:pPr>
            <w:r>
              <w:rPr>
                <w:rFonts w:cs="Times New Roman"/>
              </w:rPr>
              <w:t>12</w:t>
            </w:r>
          </w:p>
        </w:tc>
      </w:tr>
      <w:tr w:rsidR="009B2AAC" w14:paraId="59844172" w14:textId="77777777" w:rsidTr="000A518D">
        <w:trPr>
          <w:trHeight w:val="259"/>
        </w:trPr>
        <w:tc>
          <w:tcPr>
            <w:tcW w:w="1108" w:type="dxa"/>
            <w:tcBorders>
              <w:top w:val="nil"/>
              <w:left w:val="nil"/>
              <w:bottom w:val="nil"/>
              <w:right w:val="nil"/>
            </w:tcBorders>
          </w:tcPr>
          <w:p w14:paraId="737A4462" w14:textId="77777777" w:rsidR="008C692B" w:rsidRDefault="008C692B" w:rsidP="008C692B">
            <w:pPr>
              <w:jc w:val="both"/>
              <w:rPr>
                <w:rFonts w:cs="Times New Roman"/>
              </w:rPr>
            </w:pPr>
            <w:r w:rsidRPr="00E7400D">
              <w:rPr>
                <w:rFonts w:cs="Times New Roman"/>
                <w:i/>
              </w:rPr>
              <w:t>b</w:t>
            </w:r>
            <w:r w:rsidRPr="00E7400D">
              <w:rPr>
                <w:rFonts w:cs="Times New Roman"/>
                <w:vertAlign w:val="subscript"/>
              </w:rPr>
              <w:t>0</w:t>
            </w:r>
          </w:p>
        </w:tc>
        <w:tc>
          <w:tcPr>
            <w:tcW w:w="988" w:type="dxa"/>
            <w:tcBorders>
              <w:top w:val="nil"/>
              <w:left w:val="nil"/>
              <w:bottom w:val="nil"/>
              <w:right w:val="nil"/>
            </w:tcBorders>
          </w:tcPr>
          <w:p w14:paraId="349E54E5" w14:textId="77777777" w:rsidR="008C692B" w:rsidRDefault="008C692B" w:rsidP="008C692B">
            <w:pPr>
              <w:jc w:val="center"/>
              <w:rPr>
                <w:rFonts w:cs="Times New Roman"/>
              </w:rPr>
            </w:pPr>
            <w:r>
              <w:rPr>
                <w:rFonts w:cs="Times New Roman"/>
              </w:rPr>
              <w:t>mm</w:t>
            </w:r>
          </w:p>
        </w:tc>
        <w:tc>
          <w:tcPr>
            <w:tcW w:w="2421" w:type="dxa"/>
            <w:gridSpan w:val="3"/>
            <w:tcBorders>
              <w:top w:val="nil"/>
              <w:left w:val="nil"/>
              <w:bottom w:val="nil"/>
              <w:right w:val="nil"/>
            </w:tcBorders>
          </w:tcPr>
          <w:p w14:paraId="392BA13F" w14:textId="77777777" w:rsidR="008C692B" w:rsidRDefault="008C692B" w:rsidP="008C692B">
            <w:pPr>
              <w:jc w:val="center"/>
              <w:rPr>
                <w:rFonts w:cs="Times New Roman"/>
              </w:rPr>
            </w:pPr>
            <w:r>
              <w:rPr>
                <w:rFonts w:cs="Times New Roman"/>
              </w:rPr>
              <w:t>22</w:t>
            </w:r>
          </w:p>
        </w:tc>
        <w:tc>
          <w:tcPr>
            <w:tcW w:w="2421" w:type="dxa"/>
            <w:gridSpan w:val="4"/>
            <w:tcBorders>
              <w:top w:val="nil"/>
              <w:left w:val="nil"/>
              <w:bottom w:val="nil"/>
              <w:right w:val="nil"/>
            </w:tcBorders>
          </w:tcPr>
          <w:p w14:paraId="59D5AF5F" w14:textId="77777777" w:rsidR="008C692B" w:rsidRDefault="008C692B" w:rsidP="008C692B">
            <w:pPr>
              <w:jc w:val="center"/>
              <w:rPr>
                <w:rFonts w:cs="Times New Roman"/>
              </w:rPr>
            </w:pPr>
            <w:r>
              <w:rPr>
                <w:rFonts w:cs="Times New Roman"/>
              </w:rPr>
              <w:t>22</w:t>
            </w:r>
          </w:p>
        </w:tc>
        <w:tc>
          <w:tcPr>
            <w:tcW w:w="2422" w:type="dxa"/>
            <w:gridSpan w:val="4"/>
            <w:tcBorders>
              <w:top w:val="nil"/>
              <w:left w:val="nil"/>
              <w:bottom w:val="nil"/>
              <w:right w:val="nil"/>
            </w:tcBorders>
          </w:tcPr>
          <w:p w14:paraId="75B5C645" w14:textId="77777777" w:rsidR="008C692B" w:rsidRDefault="008C692B" w:rsidP="008C692B">
            <w:pPr>
              <w:jc w:val="center"/>
              <w:rPr>
                <w:rFonts w:cs="Times New Roman"/>
              </w:rPr>
            </w:pPr>
            <w:r>
              <w:rPr>
                <w:rFonts w:cs="Times New Roman"/>
              </w:rPr>
              <w:t>22</w:t>
            </w:r>
          </w:p>
        </w:tc>
      </w:tr>
      <w:tr w:rsidR="009B2AAC" w14:paraId="55BC941B" w14:textId="77777777" w:rsidTr="000A518D">
        <w:trPr>
          <w:trHeight w:val="259"/>
        </w:trPr>
        <w:tc>
          <w:tcPr>
            <w:tcW w:w="1108" w:type="dxa"/>
            <w:tcBorders>
              <w:top w:val="nil"/>
              <w:left w:val="nil"/>
              <w:bottom w:val="nil"/>
              <w:right w:val="nil"/>
            </w:tcBorders>
          </w:tcPr>
          <w:p w14:paraId="41CFA056" w14:textId="77777777" w:rsidR="008C692B" w:rsidRDefault="008C692B" w:rsidP="008C692B">
            <w:pPr>
              <w:jc w:val="both"/>
              <w:rPr>
                <w:rFonts w:cs="Times New Roman"/>
              </w:rPr>
            </w:pPr>
            <w:r w:rsidRPr="00E7400D">
              <w:rPr>
                <w:rFonts w:cs="Times New Roman"/>
                <w:i/>
              </w:rPr>
              <w:t>b</w:t>
            </w:r>
            <w:r w:rsidRPr="00E7400D">
              <w:rPr>
                <w:rFonts w:cs="Times New Roman"/>
                <w:vertAlign w:val="subscript"/>
              </w:rPr>
              <w:t>L</w:t>
            </w:r>
          </w:p>
        </w:tc>
        <w:tc>
          <w:tcPr>
            <w:tcW w:w="988" w:type="dxa"/>
            <w:tcBorders>
              <w:top w:val="nil"/>
              <w:left w:val="nil"/>
              <w:bottom w:val="nil"/>
              <w:right w:val="nil"/>
            </w:tcBorders>
          </w:tcPr>
          <w:p w14:paraId="5546C8A0" w14:textId="77777777" w:rsidR="008C692B" w:rsidRDefault="008C692B" w:rsidP="008C692B">
            <w:pPr>
              <w:jc w:val="center"/>
              <w:rPr>
                <w:rFonts w:cs="Times New Roman"/>
              </w:rPr>
            </w:pPr>
            <w:r>
              <w:rPr>
                <w:rFonts w:cs="Times New Roman"/>
              </w:rPr>
              <w:t>mm</w:t>
            </w:r>
          </w:p>
        </w:tc>
        <w:tc>
          <w:tcPr>
            <w:tcW w:w="2421" w:type="dxa"/>
            <w:gridSpan w:val="3"/>
            <w:tcBorders>
              <w:top w:val="nil"/>
              <w:left w:val="nil"/>
              <w:bottom w:val="nil"/>
              <w:right w:val="nil"/>
            </w:tcBorders>
          </w:tcPr>
          <w:p w14:paraId="178B839C" w14:textId="77777777" w:rsidR="008C692B" w:rsidRDefault="008C692B" w:rsidP="008C692B">
            <w:pPr>
              <w:jc w:val="center"/>
              <w:rPr>
                <w:rFonts w:cs="Times New Roman"/>
              </w:rPr>
            </w:pPr>
            <w:r>
              <w:rPr>
                <w:rFonts w:cs="Times New Roman"/>
              </w:rPr>
              <w:t>3</w:t>
            </w:r>
          </w:p>
        </w:tc>
        <w:tc>
          <w:tcPr>
            <w:tcW w:w="2421" w:type="dxa"/>
            <w:gridSpan w:val="4"/>
            <w:tcBorders>
              <w:top w:val="nil"/>
              <w:left w:val="nil"/>
              <w:bottom w:val="nil"/>
              <w:right w:val="nil"/>
            </w:tcBorders>
          </w:tcPr>
          <w:p w14:paraId="5E44B736" w14:textId="77777777" w:rsidR="008C692B" w:rsidRDefault="008C692B" w:rsidP="008C692B">
            <w:pPr>
              <w:jc w:val="center"/>
              <w:rPr>
                <w:rFonts w:cs="Times New Roman"/>
              </w:rPr>
            </w:pPr>
            <w:r>
              <w:rPr>
                <w:rFonts w:cs="Times New Roman"/>
              </w:rPr>
              <w:t>3</w:t>
            </w:r>
          </w:p>
        </w:tc>
        <w:tc>
          <w:tcPr>
            <w:tcW w:w="2422" w:type="dxa"/>
            <w:gridSpan w:val="4"/>
            <w:tcBorders>
              <w:top w:val="nil"/>
              <w:left w:val="nil"/>
              <w:bottom w:val="nil"/>
              <w:right w:val="nil"/>
            </w:tcBorders>
          </w:tcPr>
          <w:p w14:paraId="0D356DA9" w14:textId="77777777" w:rsidR="008C692B" w:rsidRDefault="008C692B" w:rsidP="008C692B">
            <w:pPr>
              <w:jc w:val="center"/>
              <w:rPr>
                <w:rFonts w:cs="Times New Roman"/>
              </w:rPr>
            </w:pPr>
            <w:r>
              <w:rPr>
                <w:rFonts w:cs="Times New Roman"/>
              </w:rPr>
              <w:t>3</w:t>
            </w:r>
          </w:p>
        </w:tc>
      </w:tr>
      <w:tr w:rsidR="009B2AAC" w14:paraId="1444FCC7" w14:textId="77777777" w:rsidTr="000A518D">
        <w:trPr>
          <w:trHeight w:val="259"/>
        </w:trPr>
        <w:tc>
          <w:tcPr>
            <w:tcW w:w="1108" w:type="dxa"/>
            <w:tcBorders>
              <w:top w:val="nil"/>
              <w:left w:val="nil"/>
              <w:bottom w:val="nil"/>
              <w:right w:val="nil"/>
            </w:tcBorders>
          </w:tcPr>
          <w:p w14:paraId="3E8AB3FD" w14:textId="77777777" w:rsidR="008C692B" w:rsidRPr="00E7400D" w:rsidRDefault="008C692B" w:rsidP="008C692B">
            <w:pPr>
              <w:jc w:val="both"/>
              <w:rPr>
                <w:rFonts w:cs="Times New Roman"/>
                <w:i/>
              </w:rPr>
            </w:pPr>
            <w:r>
              <w:rPr>
                <w:rFonts w:cs="Times New Roman"/>
                <w:i/>
              </w:rPr>
              <w:t>L</w:t>
            </w:r>
            <w:r w:rsidRPr="00E7400D">
              <w:rPr>
                <w:rFonts w:cs="Times New Roman"/>
                <w:vertAlign w:val="subscript"/>
              </w:rPr>
              <w:t>1</w:t>
            </w:r>
          </w:p>
        </w:tc>
        <w:tc>
          <w:tcPr>
            <w:tcW w:w="988" w:type="dxa"/>
            <w:tcBorders>
              <w:top w:val="nil"/>
              <w:left w:val="nil"/>
              <w:bottom w:val="nil"/>
              <w:right w:val="nil"/>
            </w:tcBorders>
          </w:tcPr>
          <w:p w14:paraId="6A27C521" w14:textId="77777777" w:rsidR="008C692B" w:rsidRDefault="008C692B" w:rsidP="008C692B">
            <w:pPr>
              <w:jc w:val="center"/>
              <w:rPr>
                <w:rFonts w:cs="Times New Roman"/>
              </w:rPr>
            </w:pPr>
            <w:r>
              <w:rPr>
                <w:rFonts w:cs="Times New Roman"/>
              </w:rPr>
              <w:t>mm</w:t>
            </w:r>
          </w:p>
        </w:tc>
        <w:tc>
          <w:tcPr>
            <w:tcW w:w="2421" w:type="dxa"/>
            <w:gridSpan w:val="3"/>
            <w:tcBorders>
              <w:top w:val="nil"/>
              <w:left w:val="nil"/>
              <w:bottom w:val="nil"/>
              <w:right w:val="nil"/>
            </w:tcBorders>
          </w:tcPr>
          <w:p w14:paraId="12C26320" w14:textId="77777777" w:rsidR="008C692B" w:rsidRDefault="008C692B" w:rsidP="008C692B">
            <w:pPr>
              <w:jc w:val="center"/>
              <w:rPr>
                <w:rFonts w:cs="Times New Roman"/>
              </w:rPr>
            </w:pPr>
            <w:r>
              <w:rPr>
                <w:rFonts w:cs="Times New Roman"/>
              </w:rPr>
              <w:t>20</w:t>
            </w:r>
          </w:p>
        </w:tc>
        <w:tc>
          <w:tcPr>
            <w:tcW w:w="2421" w:type="dxa"/>
            <w:gridSpan w:val="4"/>
            <w:tcBorders>
              <w:top w:val="nil"/>
              <w:left w:val="nil"/>
              <w:bottom w:val="nil"/>
              <w:right w:val="nil"/>
            </w:tcBorders>
          </w:tcPr>
          <w:p w14:paraId="466177D3" w14:textId="77777777" w:rsidR="008C692B" w:rsidRDefault="008C692B" w:rsidP="008C692B">
            <w:pPr>
              <w:jc w:val="center"/>
              <w:rPr>
                <w:rFonts w:cs="Times New Roman"/>
              </w:rPr>
            </w:pPr>
            <w:r>
              <w:rPr>
                <w:rFonts w:cs="Times New Roman"/>
              </w:rPr>
              <w:t>20</w:t>
            </w:r>
          </w:p>
        </w:tc>
        <w:tc>
          <w:tcPr>
            <w:tcW w:w="2422" w:type="dxa"/>
            <w:gridSpan w:val="4"/>
            <w:tcBorders>
              <w:top w:val="nil"/>
              <w:left w:val="nil"/>
              <w:bottom w:val="nil"/>
              <w:right w:val="nil"/>
            </w:tcBorders>
          </w:tcPr>
          <w:p w14:paraId="243EB225" w14:textId="77777777" w:rsidR="008C692B" w:rsidRDefault="008C692B" w:rsidP="008C692B">
            <w:pPr>
              <w:jc w:val="center"/>
              <w:rPr>
                <w:rFonts w:cs="Times New Roman"/>
              </w:rPr>
            </w:pPr>
            <w:r>
              <w:rPr>
                <w:rFonts w:cs="Times New Roman"/>
              </w:rPr>
              <w:t>20</w:t>
            </w:r>
          </w:p>
        </w:tc>
      </w:tr>
      <w:tr w:rsidR="009B2AAC" w14:paraId="525EA020" w14:textId="77777777" w:rsidTr="000A518D">
        <w:trPr>
          <w:trHeight w:val="259"/>
        </w:trPr>
        <w:tc>
          <w:tcPr>
            <w:tcW w:w="1108" w:type="dxa"/>
            <w:tcBorders>
              <w:top w:val="nil"/>
              <w:left w:val="nil"/>
              <w:bottom w:val="nil"/>
              <w:right w:val="nil"/>
            </w:tcBorders>
          </w:tcPr>
          <w:p w14:paraId="35A20EC6" w14:textId="77777777" w:rsidR="008C692B" w:rsidRDefault="008C692B" w:rsidP="008C692B">
            <w:pPr>
              <w:jc w:val="both"/>
              <w:rPr>
                <w:rFonts w:cs="Times New Roman"/>
              </w:rPr>
            </w:pPr>
            <w:r w:rsidRPr="00E7400D">
              <w:rPr>
                <w:rFonts w:cs="Times New Roman"/>
                <w:i/>
              </w:rPr>
              <w:t>L</w:t>
            </w:r>
            <w:r w:rsidRPr="00E7400D">
              <w:rPr>
                <w:rFonts w:cs="Times New Roman"/>
                <w:vertAlign w:val="subscript"/>
              </w:rPr>
              <w:t>2</w:t>
            </w:r>
          </w:p>
        </w:tc>
        <w:tc>
          <w:tcPr>
            <w:tcW w:w="988" w:type="dxa"/>
            <w:tcBorders>
              <w:top w:val="nil"/>
              <w:left w:val="nil"/>
              <w:bottom w:val="nil"/>
              <w:right w:val="nil"/>
            </w:tcBorders>
          </w:tcPr>
          <w:p w14:paraId="251D896A" w14:textId="77777777" w:rsidR="008C692B" w:rsidRDefault="008C692B" w:rsidP="008C692B">
            <w:pPr>
              <w:jc w:val="center"/>
              <w:rPr>
                <w:rFonts w:cs="Times New Roman"/>
              </w:rPr>
            </w:pPr>
            <w:r>
              <w:rPr>
                <w:rFonts w:cs="Times New Roman"/>
              </w:rPr>
              <w:t>mm</w:t>
            </w:r>
          </w:p>
        </w:tc>
        <w:tc>
          <w:tcPr>
            <w:tcW w:w="2421" w:type="dxa"/>
            <w:gridSpan w:val="3"/>
            <w:tcBorders>
              <w:top w:val="nil"/>
              <w:left w:val="nil"/>
              <w:bottom w:val="nil"/>
              <w:right w:val="nil"/>
            </w:tcBorders>
          </w:tcPr>
          <w:p w14:paraId="792D65EB" w14:textId="77777777" w:rsidR="008C692B" w:rsidRDefault="008C692B" w:rsidP="008C692B">
            <w:pPr>
              <w:jc w:val="center"/>
              <w:rPr>
                <w:rFonts w:cs="Times New Roman"/>
              </w:rPr>
            </w:pPr>
            <w:r>
              <w:rPr>
                <w:rFonts w:cs="Times New Roman"/>
              </w:rPr>
              <w:t>150</w:t>
            </w:r>
          </w:p>
        </w:tc>
        <w:tc>
          <w:tcPr>
            <w:tcW w:w="2421" w:type="dxa"/>
            <w:gridSpan w:val="4"/>
            <w:tcBorders>
              <w:top w:val="nil"/>
              <w:left w:val="nil"/>
              <w:bottom w:val="nil"/>
              <w:right w:val="nil"/>
            </w:tcBorders>
          </w:tcPr>
          <w:p w14:paraId="5DABF456" w14:textId="77777777" w:rsidR="008C692B" w:rsidRDefault="008C692B" w:rsidP="008C692B">
            <w:pPr>
              <w:jc w:val="center"/>
              <w:rPr>
                <w:rFonts w:cs="Times New Roman"/>
              </w:rPr>
            </w:pPr>
            <w:r>
              <w:rPr>
                <w:rFonts w:cs="Times New Roman"/>
              </w:rPr>
              <w:t>150</w:t>
            </w:r>
          </w:p>
        </w:tc>
        <w:tc>
          <w:tcPr>
            <w:tcW w:w="2422" w:type="dxa"/>
            <w:gridSpan w:val="4"/>
            <w:tcBorders>
              <w:top w:val="nil"/>
              <w:left w:val="nil"/>
              <w:bottom w:val="nil"/>
              <w:right w:val="nil"/>
            </w:tcBorders>
          </w:tcPr>
          <w:p w14:paraId="28C96CC6" w14:textId="77777777" w:rsidR="008C692B" w:rsidRDefault="008C692B" w:rsidP="008C692B">
            <w:pPr>
              <w:jc w:val="center"/>
              <w:rPr>
                <w:rFonts w:cs="Times New Roman"/>
              </w:rPr>
            </w:pPr>
            <w:r>
              <w:rPr>
                <w:rFonts w:cs="Times New Roman"/>
              </w:rPr>
              <w:t>150</w:t>
            </w:r>
          </w:p>
        </w:tc>
      </w:tr>
      <w:tr w:rsidR="009B2AAC" w14:paraId="6ABE692C" w14:textId="77777777" w:rsidTr="000A518D">
        <w:trPr>
          <w:trHeight w:val="259"/>
        </w:trPr>
        <w:tc>
          <w:tcPr>
            <w:tcW w:w="1108" w:type="dxa"/>
            <w:tcBorders>
              <w:top w:val="nil"/>
              <w:left w:val="nil"/>
              <w:bottom w:val="single" w:sz="4" w:space="0" w:color="auto"/>
              <w:right w:val="nil"/>
            </w:tcBorders>
          </w:tcPr>
          <w:p w14:paraId="1331CE4F" w14:textId="77777777" w:rsidR="008C692B" w:rsidRDefault="008C692B" w:rsidP="008C692B">
            <w:pPr>
              <w:jc w:val="both"/>
              <w:rPr>
                <w:rFonts w:cs="Times New Roman"/>
              </w:rPr>
            </w:pPr>
            <w:r w:rsidRPr="00E7400D">
              <w:rPr>
                <w:rFonts w:cs="Times New Roman"/>
                <w:i/>
              </w:rPr>
              <w:t>L</w:t>
            </w:r>
            <w:r w:rsidRPr="00E7400D">
              <w:rPr>
                <w:rFonts w:cs="Times New Roman"/>
                <w:vertAlign w:val="subscript"/>
              </w:rPr>
              <w:t>3</w:t>
            </w:r>
          </w:p>
        </w:tc>
        <w:tc>
          <w:tcPr>
            <w:tcW w:w="988" w:type="dxa"/>
            <w:tcBorders>
              <w:top w:val="nil"/>
              <w:left w:val="nil"/>
              <w:bottom w:val="single" w:sz="4" w:space="0" w:color="auto"/>
              <w:right w:val="nil"/>
            </w:tcBorders>
          </w:tcPr>
          <w:p w14:paraId="78C468A4" w14:textId="77777777" w:rsidR="008C692B" w:rsidRDefault="008C692B" w:rsidP="008C692B">
            <w:pPr>
              <w:jc w:val="center"/>
              <w:rPr>
                <w:rFonts w:cs="Times New Roman"/>
              </w:rPr>
            </w:pPr>
            <w:r>
              <w:rPr>
                <w:rFonts w:cs="Times New Roman"/>
              </w:rPr>
              <w:t>mm</w:t>
            </w:r>
          </w:p>
        </w:tc>
        <w:tc>
          <w:tcPr>
            <w:tcW w:w="2421" w:type="dxa"/>
            <w:gridSpan w:val="3"/>
            <w:tcBorders>
              <w:top w:val="nil"/>
              <w:left w:val="nil"/>
              <w:bottom w:val="single" w:sz="4" w:space="0" w:color="auto"/>
              <w:right w:val="nil"/>
            </w:tcBorders>
          </w:tcPr>
          <w:p w14:paraId="21EF4168" w14:textId="77777777" w:rsidR="008C692B" w:rsidRDefault="008C692B" w:rsidP="008C692B">
            <w:pPr>
              <w:jc w:val="center"/>
              <w:rPr>
                <w:rFonts w:cs="Times New Roman"/>
              </w:rPr>
            </w:pPr>
            <w:r>
              <w:rPr>
                <w:rFonts w:cs="Times New Roman"/>
              </w:rPr>
              <w:t>3</w:t>
            </w:r>
          </w:p>
        </w:tc>
        <w:tc>
          <w:tcPr>
            <w:tcW w:w="2421" w:type="dxa"/>
            <w:gridSpan w:val="4"/>
            <w:tcBorders>
              <w:top w:val="nil"/>
              <w:left w:val="nil"/>
              <w:bottom w:val="single" w:sz="4" w:space="0" w:color="auto"/>
              <w:right w:val="nil"/>
            </w:tcBorders>
          </w:tcPr>
          <w:p w14:paraId="72AD06EC" w14:textId="77777777" w:rsidR="008C692B" w:rsidRDefault="008C692B" w:rsidP="008C692B">
            <w:pPr>
              <w:jc w:val="center"/>
              <w:rPr>
                <w:rFonts w:cs="Times New Roman"/>
              </w:rPr>
            </w:pPr>
            <w:r>
              <w:rPr>
                <w:rFonts w:cs="Times New Roman"/>
              </w:rPr>
              <w:t>3</w:t>
            </w:r>
          </w:p>
        </w:tc>
        <w:tc>
          <w:tcPr>
            <w:tcW w:w="2422" w:type="dxa"/>
            <w:gridSpan w:val="4"/>
            <w:tcBorders>
              <w:top w:val="nil"/>
              <w:left w:val="nil"/>
              <w:bottom w:val="single" w:sz="4" w:space="0" w:color="auto"/>
              <w:right w:val="nil"/>
            </w:tcBorders>
          </w:tcPr>
          <w:p w14:paraId="72EF8B42" w14:textId="77777777" w:rsidR="008C692B" w:rsidRDefault="008C692B" w:rsidP="008C692B">
            <w:pPr>
              <w:jc w:val="center"/>
              <w:rPr>
                <w:rFonts w:cs="Times New Roman"/>
              </w:rPr>
            </w:pPr>
            <w:r>
              <w:rPr>
                <w:rFonts w:cs="Times New Roman"/>
              </w:rPr>
              <w:t>3</w:t>
            </w:r>
          </w:p>
        </w:tc>
      </w:tr>
    </w:tbl>
    <w:p w14:paraId="25D5A31D" w14:textId="77777777" w:rsidR="0084098F" w:rsidRDefault="0084098F" w:rsidP="005A0A5B">
      <w:pPr>
        <w:rPr>
          <w:rFonts w:cs="Times New Roman"/>
        </w:rPr>
      </w:pPr>
    </w:p>
    <w:p w14:paraId="1F119978" w14:textId="2167B887" w:rsidR="002E2720" w:rsidDel="00304587" w:rsidRDefault="00A369A0" w:rsidP="005A0A5B">
      <w:pPr>
        <w:rPr>
          <w:del w:id="315" w:author="Benedikt" w:date="2020-09-16T20:43:00Z"/>
          <w:rFonts w:cs="Times New Roman"/>
        </w:rPr>
      </w:pPr>
      <w:r>
        <w:rPr>
          <w:rFonts w:cs="Times New Roman"/>
        </w:rPr>
        <w:t>The plotted signal</w:t>
      </w:r>
      <w:r w:rsidR="008D5675">
        <w:rPr>
          <w:rFonts w:cs="Times New Roman"/>
        </w:rPr>
        <w:t>s of the fractograms</w:t>
      </w:r>
      <w:r>
        <w:rPr>
          <w:rFonts w:cs="Times New Roman"/>
        </w:rPr>
        <w:t xml:space="preserve"> were used to pick positions of </w:t>
      </w:r>
      <w:ins w:id="316" w:author="Benedikt" w:date="2020-09-16T22:33:00Z">
        <w:r w:rsidR="008069E5" w:rsidRPr="00F55C1B">
          <w:rPr>
            <w:i/>
          </w:rPr>
          <w:t>t</w:t>
        </w:r>
        <w:r w:rsidR="008069E5">
          <w:rPr>
            <w:vertAlign w:val="subscript"/>
          </w:rPr>
          <w:t>void</w:t>
        </w:r>
      </w:ins>
      <w:del w:id="317" w:author="Benedikt" w:date="2020-09-16T22:33:00Z">
        <w:r w:rsidRPr="008069E5" w:rsidDel="008069E5">
          <w:rPr>
            <w:rFonts w:cs="Times New Roman"/>
            <w:i/>
          </w:rPr>
          <w:delText>t</w:delText>
        </w:r>
        <w:r w:rsidRPr="003C43B0" w:rsidDel="008069E5">
          <w:rPr>
            <w:rFonts w:cs="Times New Roman"/>
          </w:rPr>
          <w:delText>0</w:delText>
        </w:r>
      </w:del>
      <w:r w:rsidRPr="008069E5">
        <w:rPr>
          <w:rFonts w:cs="Times New Roman"/>
        </w:rPr>
        <w:t xml:space="preserve"> </w:t>
      </w:r>
      <w:r>
        <w:rPr>
          <w:rFonts w:cs="Times New Roman"/>
        </w:rPr>
        <w:t xml:space="preserve">and </w:t>
      </w:r>
      <w:r w:rsidRPr="00A369A0">
        <w:rPr>
          <w:rFonts w:cs="Times New Roman"/>
          <w:i/>
        </w:rPr>
        <w:t>t</w:t>
      </w:r>
      <w:r w:rsidRPr="00A369A0">
        <w:rPr>
          <w:rFonts w:cs="Times New Roman"/>
          <w:vertAlign w:val="subscript"/>
        </w:rPr>
        <w:t>e</w:t>
      </w:r>
      <w:r>
        <w:rPr>
          <w:rFonts w:cs="Times New Roman"/>
        </w:rPr>
        <w:t xml:space="preserve"> </w:t>
      </w:r>
      <w:r w:rsidR="00150B9A">
        <w:rPr>
          <w:rFonts w:cs="Times New Roman"/>
        </w:rPr>
        <w:t xml:space="preserve">for the </w:t>
      </w:r>
      <w:r w:rsidR="008D5675">
        <w:rPr>
          <w:rFonts w:cs="Times New Roman"/>
        </w:rPr>
        <w:t xml:space="preserve">BSA monomer peak, as shown </w:t>
      </w:r>
      <w:r w:rsidR="00C13C7E">
        <w:rPr>
          <w:rFonts w:cs="Times New Roman"/>
        </w:rPr>
        <w:t>exemplarily in</w:t>
      </w:r>
      <w:r w:rsidR="002E2720">
        <w:rPr>
          <w:rFonts w:cs="Times New Roman"/>
        </w:rPr>
        <w:t xml:space="preserve"> Fig. 5. The fractograms have been corrected in time by its offset due to the focusing-related steps. I.e. “0” on the time axis displays the actual time of elution from the focusing position </w:t>
      </w:r>
      <w:r w:rsidR="002E2720" w:rsidRPr="002E2720">
        <w:rPr>
          <w:rFonts w:cs="Times New Roman"/>
          <w:i/>
        </w:rPr>
        <w:t>z</w:t>
      </w:r>
      <w:r w:rsidR="002E2720" w:rsidRPr="002E2720">
        <w:rPr>
          <w:rFonts w:cs="Times New Roman"/>
          <w:vertAlign w:val="subscript"/>
        </w:rPr>
        <w:t>%</w:t>
      </w:r>
      <w:r w:rsidR="002E2720">
        <w:rPr>
          <w:rFonts w:cs="Times New Roman"/>
        </w:rPr>
        <w:t>.</w:t>
      </w:r>
      <w:r w:rsidR="005543E7">
        <w:rPr>
          <w:rFonts w:cs="Times New Roman"/>
        </w:rPr>
        <w:t xml:space="preserve"> </w:t>
      </w:r>
    </w:p>
    <w:p w14:paraId="36C86700" w14:textId="77777777" w:rsidR="004052FD" w:rsidRDefault="004052FD" w:rsidP="00801056">
      <w:pPr>
        <w:rPr>
          <w:rFonts w:cs="Times New Roman"/>
        </w:rPr>
      </w:pPr>
    </w:p>
    <w:p w14:paraId="0F70309A" w14:textId="6A3CE4E3" w:rsidR="00AE28C7" w:rsidRDefault="00B87F24" w:rsidP="00027074">
      <w:r>
        <w:rPr>
          <w:rFonts w:cs="Times New Roman"/>
        </w:rPr>
        <w:lastRenderedPageBreak/>
        <w:t>The complete fractograms and extracted peak positions of all 9 measurements are given in the supporting information (</w:t>
      </w:r>
      <w:r w:rsidR="00C32E99">
        <w:rPr>
          <w:rFonts w:cs="Times New Roman"/>
        </w:rPr>
        <w:t>Fig.</w:t>
      </w:r>
      <w:r w:rsidR="00493B2D">
        <w:rPr>
          <w:rFonts w:cs="Times New Roman"/>
        </w:rPr>
        <w:t xml:space="preserve"> </w:t>
      </w:r>
      <w:r w:rsidR="00493B2D" w:rsidRPr="00493B2D">
        <w:rPr>
          <w:rFonts w:cs="Times New Roman"/>
        </w:rPr>
        <w:t>S.</w:t>
      </w:r>
      <w:ins w:id="318" w:author="Benedikt" w:date="2020-09-16T20:43:00Z">
        <w:r w:rsidR="00304587">
          <w:rPr>
            <w:rFonts w:cs="Times New Roman"/>
          </w:rPr>
          <w:t>6.1</w:t>
        </w:r>
      </w:ins>
      <w:ins w:id="319" w:author="Benedikt" w:date="2020-09-16T20:45:00Z">
        <w:r w:rsidR="00304587">
          <w:rPr>
            <w:rFonts w:cs="Times New Roman"/>
          </w:rPr>
          <w:t xml:space="preserve"> </w:t>
        </w:r>
      </w:ins>
      <w:del w:id="320" w:author="Benedikt" w:date="2020-09-16T20:43:00Z">
        <w:r w:rsidR="00493B2D" w:rsidRPr="00493B2D" w:rsidDel="00304587">
          <w:rPr>
            <w:rFonts w:cs="Times New Roman"/>
          </w:rPr>
          <w:delText>9</w:delText>
        </w:r>
      </w:del>
      <w:r w:rsidR="00493B2D" w:rsidRPr="00493B2D">
        <w:rPr>
          <w:rFonts w:cs="Times New Roman"/>
        </w:rPr>
        <w:t>-</w:t>
      </w:r>
      <w:ins w:id="321" w:author="Benedikt" w:date="2020-09-16T20:45:00Z">
        <w:r w:rsidR="00304587">
          <w:rPr>
            <w:rFonts w:cs="Times New Roman"/>
          </w:rPr>
          <w:t xml:space="preserve"> </w:t>
        </w:r>
      </w:ins>
      <w:r w:rsidR="00493B2D" w:rsidRPr="00493B2D">
        <w:rPr>
          <w:rFonts w:cs="Times New Roman"/>
        </w:rPr>
        <w:t>S.</w:t>
      </w:r>
      <w:ins w:id="322" w:author="Benedikt" w:date="2020-09-16T20:43:00Z">
        <w:r w:rsidR="00304587">
          <w:rPr>
            <w:rFonts w:cs="Times New Roman"/>
          </w:rPr>
          <w:t>6.</w:t>
        </w:r>
      </w:ins>
      <w:ins w:id="323" w:author="Benedikt" w:date="2020-09-16T20:45:00Z">
        <w:r w:rsidR="00304587">
          <w:rPr>
            <w:rFonts w:cs="Times New Roman"/>
          </w:rPr>
          <w:t>5</w:t>
        </w:r>
      </w:ins>
      <w:del w:id="324" w:author="Benedikt" w:date="2020-09-16T20:43:00Z">
        <w:r w:rsidR="00493B2D" w:rsidRPr="00493B2D" w:rsidDel="00304587">
          <w:rPr>
            <w:rFonts w:cs="Times New Roman"/>
          </w:rPr>
          <w:delText>13</w:delText>
        </w:r>
      </w:del>
      <w:r w:rsidR="00C32E99">
        <w:rPr>
          <w:rFonts w:cs="Times New Roman"/>
        </w:rPr>
        <w:t>). All information was</w:t>
      </w:r>
      <w:r>
        <w:rPr>
          <w:rFonts w:cs="Times New Roman"/>
        </w:rPr>
        <w:t xml:space="preserve"> collected (Table </w:t>
      </w:r>
      <w:r w:rsidR="00BF31FB">
        <w:rPr>
          <w:rFonts w:cs="Times New Roman"/>
        </w:rPr>
        <w:t>2</w:t>
      </w:r>
      <w:r>
        <w:rPr>
          <w:rFonts w:cs="Times New Roman"/>
        </w:rPr>
        <w:t xml:space="preserve">) and processed by the </w:t>
      </w:r>
      <w:r w:rsidR="0009543E">
        <w:rPr>
          <w:rFonts w:cs="Times New Roman"/>
        </w:rPr>
        <w:t>5 calibration algorithms of AF4E</w:t>
      </w:r>
      <w:r>
        <w:rPr>
          <w:rFonts w:cs="Times New Roman"/>
        </w:rPr>
        <w:t xml:space="preserve">val. The calculated channel </w:t>
      </w:r>
      <w:r w:rsidR="00211E8E">
        <w:rPr>
          <w:rFonts w:cs="Times New Roman"/>
        </w:rPr>
        <w:t>widths</w:t>
      </w:r>
      <w:r>
        <w:rPr>
          <w:rFonts w:cs="Times New Roman"/>
        </w:rPr>
        <w:t xml:space="preserve"> and volumes are displayed in Fig. 6.</w:t>
      </w:r>
      <w:r w:rsidR="00C80005">
        <w:rPr>
          <w:rFonts w:cs="Times New Roman"/>
        </w:rPr>
        <w:t xml:space="preserve"> </w:t>
      </w:r>
      <w:r w:rsidR="00027074">
        <w:rPr>
          <w:rFonts w:cs="Times New Roman"/>
        </w:rPr>
        <w:t>The acquired retention times were typical for our AF4 setup and comparable to a lot of other measurements with similar conditions.</w:t>
      </w:r>
      <w:r w:rsidR="002D1235">
        <w:rPr>
          <w:rFonts w:cs="Times New Roman"/>
        </w:rPr>
        <w:t xml:space="preserve"> In all three </w:t>
      </w:r>
      <w:r w:rsidR="00027074">
        <w:rPr>
          <w:rFonts w:cs="Times New Roman"/>
        </w:rPr>
        <w:t xml:space="preserve">cases, </w:t>
      </w:r>
      <w:r w:rsidR="00027074" w:rsidRPr="00F32058">
        <w:rPr>
          <w:rFonts w:cs="Times New Roman"/>
          <w:i/>
        </w:rPr>
        <w:t>V</w:t>
      </w:r>
      <w:r w:rsidR="00027074">
        <w:rPr>
          <w:rFonts w:cs="Times New Roman"/>
          <w:vertAlign w:val="superscript"/>
        </w:rPr>
        <w:t>app</w:t>
      </w:r>
      <w:ins w:id="325" w:author="Benedikt" w:date="2020-09-25T13:09:00Z">
        <w:r w:rsidR="00BA49A5">
          <w:rPr>
            <w:rFonts w:cs="Times New Roman"/>
            <w:vertAlign w:val="superscript"/>
          </w:rPr>
          <w:t>G</w:t>
        </w:r>
      </w:ins>
      <w:del w:id="326" w:author="Benedikt" w:date="2020-09-25T13:09:00Z">
        <w:r w:rsidR="00027074" w:rsidDel="00BA49A5">
          <w:rPr>
            <w:rFonts w:cs="Times New Roman"/>
            <w:vertAlign w:val="superscript"/>
          </w:rPr>
          <w:delText>g</w:delText>
        </w:r>
      </w:del>
      <w:r w:rsidR="00027074" w:rsidRPr="00D24E61">
        <w:rPr>
          <w:rFonts w:cs="Times New Roman"/>
          <w:vertAlign w:val="superscript"/>
        </w:rPr>
        <w:t>eo</w:t>
      </w:r>
      <w:r w:rsidR="00027074" w:rsidRPr="009F6B59">
        <w:rPr>
          <w:i/>
        </w:rPr>
        <w:t xml:space="preserve"> </w:t>
      </w:r>
      <w:r w:rsidR="00027074">
        <w:t>is smaller than the calculated</w:t>
      </w:r>
      <w:del w:id="327" w:author="Benedikt" w:date="2020-09-16T20:46:00Z">
        <w:r w:rsidR="00027074" w:rsidDel="00050995">
          <w:rPr>
            <w:i/>
          </w:rPr>
          <w:delText xml:space="preserve"> </w:delText>
        </w:r>
      </w:del>
      <w:r w:rsidR="00027074">
        <w:rPr>
          <w:i/>
        </w:rPr>
        <w:t xml:space="preserve"> </w:t>
      </w:r>
      <w:r w:rsidR="00027074" w:rsidRPr="009F6B59">
        <w:rPr>
          <w:i/>
        </w:rPr>
        <w:t>V</w:t>
      </w:r>
      <w:r w:rsidR="00027074" w:rsidRPr="009F6B59">
        <w:rPr>
          <w:vertAlign w:val="superscript"/>
        </w:rPr>
        <w:t>cla</w:t>
      </w:r>
      <w:r w:rsidR="00027074" w:rsidRPr="005E168D">
        <w:t>.</w:t>
      </w:r>
      <w:r w:rsidR="0002115E">
        <w:t xml:space="preserve"> </w:t>
      </w:r>
      <w:r w:rsidR="00027074">
        <w:t xml:space="preserve">This is simply reasoned by the smaller surface, when the trapezoidal tapering is considered in the calculation. </w:t>
      </w:r>
    </w:p>
    <w:p w14:paraId="64AEC157" w14:textId="67F032B1" w:rsidR="00BA49A5" w:rsidRDefault="00027074" w:rsidP="00027074">
      <w:pPr>
        <w:rPr>
          <w:ins w:id="328" w:author="Benedikt" w:date="2020-09-25T13:07:00Z"/>
        </w:rPr>
      </w:pPr>
      <w:r>
        <w:t xml:space="preserve">Consequently, the same observation is made for the relation of </w:t>
      </w:r>
      <w:r>
        <w:rPr>
          <w:rFonts w:cs="Times New Roman"/>
          <w:i/>
        </w:rPr>
        <w:t>w</w:t>
      </w:r>
      <w:r>
        <w:rPr>
          <w:rFonts w:cs="Times New Roman"/>
          <w:vertAlign w:val="superscript"/>
        </w:rPr>
        <w:t>app</w:t>
      </w:r>
      <w:ins w:id="329" w:author="Benedikt" w:date="2020-09-25T13:09:00Z">
        <w:r w:rsidR="00BA49A5">
          <w:rPr>
            <w:rFonts w:cs="Times New Roman"/>
            <w:vertAlign w:val="superscript"/>
          </w:rPr>
          <w:t>G</w:t>
        </w:r>
      </w:ins>
      <w:del w:id="330" w:author="Benedikt" w:date="2020-09-25T13:09:00Z">
        <w:r w:rsidDel="00BA49A5">
          <w:rPr>
            <w:rFonts w:cs="Times New Roman"/>
            <w:vertAlign w:val="superscript"/>
          </w:rPr>
          <w:delText>g</w:delText>
        </w:r>
      </w:del>
      <w:r w:rsidRPr="00D24E61">
        <w:rPr>
          <w:rFonts w:cs="Times New Roman"/>
          <w:vertAlign w:val="superscript"/>
        </w:rPr>
        <w:t>eo</w:t>
      </w:r>
      <w:r>
        <w:rPr>
          <w:rFonts w:cs="Times New Roman"/>
          <w:vertAlign w:val="superscript"/>
        </w:rPr>
        <w:t xml:space="preserve"> </w:t>
      </w:r>
      <w:r>
        <w:t xml:space="preserve">and </w:t>
      </w:r>
      <w:r>
        <w:rPr>
          <w:i/>
        </w:rPr>
        <w:t>w</w:t>
      </w:r>
      <w:r w:rsidRPr="009F6B59">
        <w:rPr>
          <w:vertAlign w:val="superscript"/>
        </w:rPr>
        <w:t>cla</w:t>
      </w:r>
      <w:r>
        <w:rPr>
          <w:vertAlign w:val="superscript"/>
        </w:rPr>
        <w:softHyphen/>
      </w:r>
      <w:r w:rsidRPr="0079407E">
        <w:t>.</w:t>
      </w:r>
      <w:r w:rsidR="004A48A6">
        <w:t xml:space="preserve"> As each of our calibration calculations was deduced from </w:t>
      </w:r>
      <w:r w:rsidR="00C5035D">
        <w:t xml:space="preserve">essentially </w:t>
      </w:r>
      <w:r w:rsidR="004A48A6">
        <w:t>the</w:t>
      </w:r>
      <w:r w:rsidR="009576D2">
        <w:t xml:space="preserve"> same</w:t>
      </w:r>
      <w:r w:rsidR="004F58DC">
        <w:t xml:space="preserve"> established AF4 the</w:t>
      </w:r>
      <w:r w:rsidR="004A48A6">
        <w:t>o</w:t>
      </w:r>
      <w:r w:rsidR="004F58DC">
        <w:t>r</w:t>
      </w:r>
      <w:r w:rsidR="004A48A6">
        <w:t>y, we would have expected each of the calculation</w:t>
      </w:r>
      <w:r w:rsidR="007258EA">
        <w:t>s</w:t>
      </w:r>
      <w:r w:rsidR="00100E4B">
        <w:t xml:space="preserve"> </w:t>
      </w:r>
      <w:r w:rsidR="007258EA">
        <w:t xml:space="preserve">to lead to a very </w:t>
      </w:r>
      <w:r w:rsidR="004F58DC">
        <w:t xml:space="preserve">similar </w:t>
      </w:r>
      <w:r w:rsidR="007258EA">
        <w:t>result</w:t>
      </w:r>
      <w:r w:rsidR="00100E4B">
        <w:t>.</w:t>
      </w:r>
      <w:r w:rsidR="009576D2">
        <w:t xml:space="preserve"> </w:t>
      </w:r>
      <w:r w:rsidR="00DD2093">
        <w:t>Instead,</w:t>
      </w:r>
      <w:r w:rsidR="00D95E96">
        <w:t xml:space="preserve"> introducing the geometrical </w:t>
      </w:r>
      <w:r w:rsidR="005469A1">
        <w:t>side condition</w:t>
      </w:r>
      <w:r w:rsidR="00823115">
        <w:t xml:space="preserve"> of  Eq. </w:t>
      </w:r>
      <w:ins w:id="331" w:author="Benedikt" w:date="2020-09-16T15:03:00Z">
        <w:r w:rsidR="00D87742">
          <w:t>8</w:t>
        </w:r>
      </w:ins>
      <w:del w:id="332" w:author="Benedikt" w:date="2020-09-16T15:03:00Z">
        <w:r w:rsidR="00823115" w:rsidDel="00D87742">
          <w:delText>9</w:delText>
        </w:r>
      </w:del>
      <w:r w:rsidR="00823115">
        <w:t xml:space="preserve"> </w:t>
      </w:r>
      <w:r w:rsidR="00D95E96">
        <w:t>(</w:t>
      </w:r>
      <w:r w:rsidR="006F3690" w:rsidRPr="00285549">
        <w:rPr>
          <w:i/>
        </w:rPr>
        <w:t>w</w:t>
      </w:r>
      <w:r w:rsidR="006F3690" w:rsidRPr="00285549">
        <w:rPr>
          <w:vertAlign w:val="superscript"/>
        </w:rPr>
        <w:t>geo</w:t>
      </w:r>
      <w:r w:rsidR="006F3690">
        <w:rPr>
          <w:vertAlign w:val="subscript"/>
        </w:rPr>
        <w:t xml:space="preserve"> </w:t>
      </w:r>
      <w:r w:rsidR="006F3690">
        <w:t xml:space="preserve">and </w:t>
      </w:r>
      <w:r w:rsidR="006F3690">
        <w:rPr>
          <w:i/>
        </w:rPr>
        <w:t>V</w:t>
      </w:r>
      <w:r w:rsidR="006F3690" w:rsidRPr="00285549">
        <w:rPr>
          <w:vertAlign w:val="superscript"/>
        </w:rPr>
        <w:t>geo</w:t>
      </w:r>
      <w:r w:rsidR="00D95E96">
        <w:t>)</w:t>
      </w:r>
      <w:r w:rsidR="006F3690">
        <w:t xml:space="preserve"> </w:t>
      </w:r>
      <w:r w:rsidR="005469A1">
        <w:t>ma</w:t>
      </w:r>
      <w:r w:rsidR="00211E57">
        <w:t>de</w:t>
      </w:r>
      <w:r w:rsidR="005469A1">
        <w:t xml:space="preserve"> the </w:t>
      </w:r>
      <w:r w:rsidR="00211E57">
        <w:t xml:space="preserve">calculated </w:t>
      </w:r>
      <w:r w:rsidR="005469A1">
        <w:t>channel volum</w:t>
      </w:r>
      <w:r w:rsidR="00F354E0">
        <w:t>e</w:t>
      </w:r>
      <w:r w:rsidR="005469A1">
        <w:t xml:space="preserve"> and </w:t>
      </w:r>
      <w:r w:rsidR="00F354E0">
        <w:t xml:space="preserve">related </w:t>
      </w:r>
      <w:r w:rsidR="00211E8E">
        <w:t>width</w:t>
      </w:r>
      <w:r w:rsidR="005469A1">
        <w:t xml:space="preserve"> </w:t>
      </w:r>
      <w:r w:rsidR="00F64047">
        <w:t>shrink dra</w:t>
      </w:r>
      <w:r w:rsidR="008C7AF9">
        <w:t>matically compared</w:t>
      </w:r>
      <w:r w:rsidR="002716AA">
        <w:t xml:space="preserve"> to the other calibration results</w:t>
      </w:r>
      <w:r w:rsidR="00A63253">
        <w:t>.</w:t>
      </w:r>
    </w:p>
    <w:p w14:paraId="1CF6F977" w14:textId="77777777" w:rsidR="002D4A9C" w:rsidRDefault="002376D6" w:rsidP="00847EFF">
      <w:pPr>
        <w:rPr>
          <w:ins w:id="333" w:author="Benedikt" w:date="2020-09-25T13:24:00Z"/>
        </w:rPr>
      </w:pPr>
      <w:r>
        <w:t xml:space="preserve"> </w:t>
      </w:r>
      <w:r w:rsidR="004C75F6">
        <w:t>W</w:t>
      </w:r>
      <w:r w:rsidR="00A1142E">
        <w:t>hereas r</w:t>
      </w:r>
      <w:r w:rsidR="00211E57">
        <w:t>emoving</w:t>
      </w:r>
      <w:r w:rsidR="003E0908">
        <w:t xml:space="preserve"> the</w:t>
      </w:r>
      <w:r w:rsidR="00B67519">
        <w:t xml:space="preserve"> dependence on </w:t>
      </w:r>
      <w:r w:rsidR="00B07992">
        <w:t xml:space="preserve">the known </w:t>
      </w:r>
      <w:r w:rsidR="00863D24" w:rsidRPr="00863D24">
        <w:rPr>
          <w:i/>
        </w:rPr>
        <w:t>D</w:t>
      </w:r>
      <w:r w:rsidR="00863D24" w:rsidRPr="00863D24">
        <w:rPr>
          <w:vertAlign w:val="subscript"/>
        </w:rPr>
        <w:t>calib</w:t>
      </w:r>
      <w:r w:rsidR="00E66712">
        <w:t xml:space="preserve"> (</w:t>
      </w:r>
      <w:r w:rsidR="00A25064">
        <w:t xml:space="preserve">for determination of </w:t>
      </w:r>
      <w:r w:rsidR="00E66712" w:rsidRPr="00285549">
        <w:rPr>
          <w:i/>
        </w:rPr>
        <w:t>w</w:t>
      </w:r>
      <w:r w:rsidR="00E66712">
        <w:rPr>
          <w:vertAlign w:val="superscript"/>
        </w:rPr>
        <w:t>hyd</w:t>
      </w:r>
      <w:r w:rsidR="00E66712">
        <w:t>)</w:t>
      </w:r>
      <w:r w:rsidR="00585868">
        <w:t xml:space="preserve"> led to</w:t>
      </w:r>
      <w:r w:rsidR="008D5420">
        <w:t xml:space="preserve"> dramatically increased</w:t>
      </w:r>
      <w:r w:rsidR="00E41576">
        <w:t xml:space="preserve"> calculated channel widths, which are highly unrealis</w:t>
      </w:r>
      <w:r w:rsidR="00270927">
        <w:t xml:space="preserve">tic as the spacer thickness </w:t>
      </w:r>
      <w:r w:rsidR="00031272">
        <w:t xml:space="preserve">of </w:t>
      </w:r>
      <w:r w:rsidR="00270927">
        <w:t>350 µm represents the maximal possible distance between membrane and upper wall.</w:t>
      </w:r>
      <w:r w:rsidR="00A25064">
        <w:t xml:space="preserve"> Interestingly, the related separation volume </w:t>
      </w:r>
      <w:r w:rsidR="00A25064">
        <w:rPr>
          <w:i/>
        </w:rPr>
        <w:t>V</w:t>
      </w:r>
      <w:r w:rsidR="00A25064">
        <w:rPr>
          <w:vertAlign w:val="superscript"/>
        </w:rPr>
        <w:t>hyd</w:t>
      </w:r>
      <w:r w:rsidR="00A25064">
        <w:rPr>
          <w:vertAlign w:val="subscript"/>
        </w:rPr>
        <w:t xml:space="preserve"> </w:t>
      </w:r>
      <w:r w:rsidR="00A25064" w:rsidRPr="00A25064">
        <w:t xml:space="preserve">was </w:t>
      </w:r>
      <w:r w:rsidR="00A25064">
        <w:t xml:space="preserve">nearly the same as for </w:t>
      </w:r>
      <w:r w:rsidR="00A25064" w:rsidRPr="00A25064">
        <w:t>the</w:t>
      </w:r>
      <w:r w:rsidR="00464CCE">
        <w:t xml:space="preserve"> established </w:t>
      </w:r>
      <w:r w:rsidR="005C1355">
        <w:t>first two</w:t>
      </w:r>
      <w:r w:rsidR="00366261">
        <w:t xml:space="preserve"> vari</w:t>
      </w:r>
      <w:r w:rsidR="005C1355">
        <w:t>ants</w:t>
      </w:r>
      <w:r w:rsidR="00366261">
        <w:t xml:space="preserve"> as they use a very similar assumption for the derivation of the respective volume. This indicates that the formalism is indeed correct.</w:t>
      </w:r>
      <w:r w:rsidR="00C41E09">
        <w:t xml:space="preserve"> Finally</w:t>
      </w:r>
      <w:r w:rsidR="00DB5365">
        <w:t>,</w:t>
      </w:r>
      <w:r w:rsidR="00C41E09">
        <w:t xml:space="preserve"> </w:t>
      </w:r>
      <w:r w:rsidR="00CD6E16">
        <w:t>removing</w:t>
      </w:r>
      <w:r w:rsidR="00E9770F">
        <w:t xml:space="preserve"> </w:t>
      </w:r>
      <w:ins w:id="334" w:author="Benedikt" w:date="2020-09-16T22:35:00Z">
        <w:r w:rsidR="00D24A02" w:rsidRPr="00F55C1B">
          <w:rPr>
            <w:i/>
          </w:rPr>
          <w:t>t</w:t>
        </w:r>
        <w:r w:rsidR="00D24A02">
          <w:rPr>
            <w:vertAlign w:val="subscript"/>
          </w:rPr>
          <w:t>void</w:t>
        </w:r>
        <w:r w:rsidR="00D24A02">
          <w:t xml:space="preserve"> </w:t>
        </w:r>
      </w:ins>
      <w:del w:id="335" w:author="Benedikt" w:date="2020-09-16T22:35:00Z">
        <w:r w:rsidR="00E9770F" w:rsidRPr="00E9770F" w:rsidDel="00D24A02">
          <w:rPr>
            <w:i/>
          </w:rPr>
          <w:delText>t</w:delText>
        </w:r>
        <w:r w:rsidR="00E9770F" w:rsidRPr="00E9770F" w:rsidDel="00D24A02">
          <w:rPr>
            <w:vertAlign w:val="subscript"/>
          </w:rPr>
          <w:delText>0</w:delText>
        </w:r>
        <w:r w:rsidR="00CD6E16" w:rsidDel="00D24A02">
          <w:delText xml:space="preserve"> </w:delText>
        </w:r>
      </w:del>
      <w:r w:rsidR="00CD6E16">
        <w:t xml:space="preserve">from the </w:t>
      </w:r>
      <w:r w:rsidR="00A9510A">
        <w:t xml:space="preserve">list </w:t>
      </w:r>
      <w:r w:rsidR="00CD6E16">
        <w:t xml:space="preserve">input parameters </w:t>
      </w:r>
      <w:r w:rsidR="00A9510A">
        <w:t>by making use of</w:t>
      </w:r>
      <w:r w:rsidR="00E9770F">
        <w:t xml:space="preserve"> </w:t>
      </w:r>
      <w:r w:rsidR="00F97757">
        <w:t>Eq</w:t>
      </w:r>
      <w:r w:rsidR="001A7DAB">
        <w:t>.</w:t>
      </w:r>
      <w:r w:rsidR="00E9770F">
        <w:t xml:space="preserve"> 1</w:t>
      </w:r>
      <w:ins w:id="336" w:author="Benedikt" w:date="2020-09-16T15:03:00Z">
        <w:r w:rsidR="00D87742">
          <w:t>1</w:t>
        </w:r>
      </w:ins>
      <w:del w:id="337" w:author="Benedikt" w:date="2020-09-16T15:03:00Z">
        <w:r w:rsidR="00E9770F" w:rsidDel="00D87742">
          <w:delText>2</w:delText>
        </w:r>
      </w:del>
      <w:r w:rsidR="00FD73FC">
        <w:t xml:space="preserve"> led to a result, which preserves </w:t>
      </w:r>
      <w:r w:rsidR="00072F61">
        <w:t xml:space="preserve">the correct </w:t>
      </w:r>
      <w:r w:rsidR="0008652D">
        <w:t xml:space="preserve">geometric </w:t>
      </w:r>
      <w:r w:rsidR="00072F61">
        <w:t>relation</w:t>
      </w:r>
      <w:r w:rsidR="0070153C">
        <w:t xml:space="preserve">, and resulted in a </w:t>
      </w:r>
      <w:r w:rsidR="00786868">
        <w:t xml:space="preserve">channel </w:t>
      </w:r>
      <w:r w:rsidR="0070153C">
        <w:t>thickness</w:t>
      </w:r>
      <w:r w:rsidR="00292953">
        <w:t xml:space="preserve"> with</w:t>
      </w:r>
      <w:r w:rsidR="00986067">
        <w:t>i</w:t>
      </w:r>
      <w:r w:rsidR="00292953">
        <w:t>n</w:t>
      </w:r>
      <w:r w:rsidR="00072AA2">
        <w:t xml:space="preserve"> the</w:t>
      </w:r>
      <w:r w:rsidR="00786868">
        <w:t xml:space="preserve"> expected</w:t>
      </w:r>
      <w:r w:rsidR="00292953">
        <w:t xml:space="preserve"> range.</w:t>
      </w:r>
      <w:ins w:id="338" w:author="Benedikt" w:date="2020-09-25T13:08:00Z">
        <w:r w:rsidR="00BA49A5">
          <w:t xml:space="preserve"> </w:t>
        </w:r>
      </w:ins>
    </w:p>
    <w:p w14:paraId="0DE170E6" w14:textId="3D018983" w:rsidR="00BA49A5" w:rsidRPr="00847EFF" w:rsidRDefault="00BA49A5" w:rsidP="003C43B0">
      <w:ins w:id="339" w:author="Benedikt" w:date="2020-09-25T13:08:00Z">
        <w:r>
          <w:t>Also, it could be observed that</w:t>
        </w:r>
      </w:ins>
      <w:ins w:id="340" w:author="Benedikt" w:date="2020-09-25T13:11:00Z">
        <w:r w:rsidR="00927CA3">
          <w:t xml:space="preserve"> </w:t>
        </w:r>
      </w:ins>
      <w:ins w:id="341" w:author="Benedikt" w:date="2020-09-25T13:08:00Z">
        <w:r>
          <w:t>the</w:t>
        </w:r>
      </w:ins>
      <w:ins w:id="342" w:author="Benedikt" w:date="2020-09-25T13:15:00Z">
        <w:r w:rsidR="001C57C9">
          <w:t xml:space="preserve"> ratio the</w:t>
        </w:r>
      </w:ins>
      <w:ins w:id="343" w:author="Benedikt" w:date="2020-09-25T13:08:00Z">
        <w:r>
          <w:t xml:space="preserve"> calculated</w:t>
        </w:r>
      </w:ins>
      <w:ins w:id="344" w:author="Benedikt" w:date="2020-09-25T13:10:00Z">
        <w:r>
          <w:t xml:space="preserve"> </w:t>
        </w:r>
        <w:r>
          <w:rPr>
            <w:i/>
          </w:rPr>
          <w:t>V</w:t>
        </w:r>
        <w:r>
          <w:rPr>
            <w:vertAlign w:val="superscript"/>
          </w:rPr>
          <w:t>cla</w:t>
        </w:r>
        <w:r>
          <w:t>,</w:t>
        </w:r>
      </w:ins>
      <w:ins w:id="345" w:author="Benedikt" w:date="2020-09-25T13:16:00Z">
        <w:r w:rsidR="00BF7F4F">
          <w:t xml:space="preserve"> </w:t>
        </w:r>
      </w:ins>
      <w:ins w:id="346" w:author="Benedikt" w:date="2020-09-25T13:09:00Z">
        <w:r>
          <w:rPr>
            <w:i/>
          </w:rPr>
          <w:t>V</w:t>
        </w:r>
        <w:r>
          <w:rPr>
            <w:vertAlign w:val="superscript"/>
          </w:rPr>
          <w:t>appG</w:t>
        </w:r>
        <w:r w:rsidRPr="00285549">
          <w:rPr>
            <w:vertAlign w:val="superscript"/>
          </w:rPr>
          <w:t>eo</w:t>
        </w:r>
      </w:ins>
      <w:ins w:id="347" w:author="Benedikt" w:date="2020-09-25T13:10:00Z">
        <w:r>
          <w:t xml:space="preserve"> </w:t>
        </w:r>
      </w:ins>
      <w:ins w:id="348" w:author="Benedikt" w:date="2020-09-25T13:15:00Z">
        <w:r w:rsidR="001C57C9">
          <w:t xml:space="preserve">their respective calculated </w:t>
        </w:r>
        <w:r w:rsidR="001C57C9" w:rsidRPr="00E11D9B">
          <w:rPr>
            <w:i/>
          </w:rPr>
          <w:t>w</w:t>
        </w:r>
        <w:r w:rsidR="001C57C9">
          <w:t xml:space="preserve"> </w:t>
        </w:r>
        <w:r w:rsidR="008B158D">
          <w:t xml:space="preserve">were increased when a </w:t>
        </w:r>
      </w:ins>
      <w:ins w:id="349" w:author="Benedikt" w:date="2020-09-25T13:16:00Z">
        <w:r w:rsidR="008B158D">
          <w:t>higher</w:t>
        </w:r>
      </w:ins>
      <w:ins w:id="350" w:author="Benedikt" w:date="2020-09-25T13:15:00Z">
        <w:r w:rsidR="006577EA">
          <w:t xml:space="preserve"> crossflow was applied </w:t>
        </w:r>
      </w:ins>
      <w:ins w:id="351" w:author="Benedikt" w:date="2020-09-25T13:28:00Z">
        <w:r w:rsidR="006577EA">
          <w:t>although</w:t>
        </w:r>
      </w:ins>
      <w:ins w:id="352" w:author="Benedikt" w:date="2020-09-25T13:15:00Z">
        <w:r w:rsidR="006577EA">
          <w:t xml:space="preserve"> </w:t>
        </w:r>
      </w:ins>
      <w:ins w:id="353" w:author="Benedikt" w:date="2020-09-25T13:28:00Z">
        <w:r w:rsidR="006577EA">
          <w:t xml:space="preserve">the membrane area should be independent from </w:t>
        </w:r>
        <w:r w:rsidR="006577EA" w:rsidRPr="003C43B0">
          <w:rPr>
            <w:i/>
          </w:rPr>
          <w:t>V</w:t>
        </w:r>
        <w:r w:rsidR="006577EA" w:rsidRPr="003C43B0">
          <w:rPr>
            <w:vertAlign w:val="subscript"/>
          </w:rPr>
          <w:t>c.</w:t>
        </w:r>
      </w:ins>
      <w:ins w:id="354" w:author="Benedikt" w:date="2020-09-25T13:20:00Z">
        <w:r w:rsidR="0076178B">
          <w:t xml:space="preserve"> For</w:t>
        </w:r>
      </w:ins>
      <w:ins w:id="355" w:author="Benedikt" w:date="2020-09-25T13:19:00Z">
        <w:r w:rsidR="0076178B">
          <w:t xml:space="preserve"> </w:t>
        </w:r>
      </w:ins>
      <w:ins w:id="356" w:author="Benedikt" w:date="2020-09-25T13:20:00Z">
        <w:r w:rsidR="0076178B" w:rsidRPr="003C43B0">
          <w:rPr>
            <w:i/>
          </w:rPr>
          <w:t>w</w:t>
        </w:r>
      </w:ins>
      <w:ins w:id="357" w:author="Benedikt" w:date="2020-09-25T13:19:00Z">
        <w:r w:rsidR="0076178B">
          <w:rPr>
            <w:vertAlign w:val="superscript"/>
          </w:rPr>
          <w:t>hyd</w:t>
        </w:r>
      </w:ins>
      <w:ins w:id="358" w:author="Benedikt" w:date="2020-09-25T13:20:00Z">
        <w:r w:rsidR="0076178B">
          <w:t xml:space="preserve"> and</w:t>
        </w:r>
      </w:ins>
      <w:ins w:id="359" w:author="Benedikt" w:date="2020-09-25T13:21:00Z">
        <w:r w:rsidR="0076178B">
          <w:t xml:space="preserve"> </w:t>
        </w:r>
        <w:r w:rsidR="0076178B">
          <w:rPr>
            <w:i/>
          </w:rPr>
          <w:t>V</w:t>
        </w:r>
        <w:r w:rsidR="0076178B">
          <w:rPr>
            <w:vertAlign w:val="superscript"/>
          </w:rPr>
          <w:t>hyd</w:t>
        </w:r>
      </w:ins>
      <w:ins w:id="360" w:author="Benedikt" w:date="2020-09-25T13:19:00Z">
        <w:r w:rsidR="0076178B">
          <w:t xml:space="preserve"> </w:t>
        </w:r>
      </w:ins>
      <w:ins w:id="361" w:author="Benedikt" w:date="2020-09-25T13:21:00Z">
        <w:r w:rsidR="0076178B">
          <w:t xml:space="preserve">also an </w:t>
        </w:r>
        <w:r w:rsidR="00B85301">
          <w:t xml:space="preserve">increase with constant </w:t>
        </w:r>
      </w:ins>
      <w:ins w:id="362" w:author="Benedikt" w:date="2020-09-25T13:22:00Z">
        <w:r w:rsidR="00154283">
          <w:t>ratio</w:t>
        </w:r>
      </w:ins>
      <w:ins w:id="363" w:author="Benedikt" w:date="2020-09-25T13:21:00Z">
        <w:r w:rsidR="00B85301">
          <w:t xml:space="preserve"> was observed.</w:t>
        </w:r>
      </w:ins>
      <w:ins w:id="364" w:author="Benedikt" w:date="2020-09-25T13:22:00Z">
        <w:r w:rsidR="003C6EFE">
          <w:t xml:space="preserve"> </w:t>
        </w:r>
      </w:ins>
      <w:ins w:id="365" w:author="Benedikt" w:date="2020-09-25T13:24:00Z">
        <w:r w:rsidR="006577EA">
          <w:t>Th</w:t>
        </w:r>
      </w:ins>
      <w:ins w:id="366" w:author="Benedikt" w:date="2020-09-25T13:27:00Z">
        <w:r w:rsidR="006577EA">
          <w:t>e</w:t>
        </w:r>
      </w:ins>
      <w:ins w:id="367" w:author="Benedikt" w:date="2020-09-25T13:24:00Z">
        <w:r w:rsidR="006577EA">
          <w:t xml:space="preserve"> differenc</w:t>
        </w:r>
      </w:ins>
      <w:ins w:id="368" w:author="Benedikt" w:date="2020-09-25T13:26:00Z">
        <w:r w:rsidR="006577EA">
          <w:t>e</w:t>
        </w:r>
      </w:ins>
      <w:ins w:id="369" w:author="Benedikt" w:date="2020-09-25T13:24:00Z">
        <w:r w:rsidR="002D4A9C">
          <w:t xml:space="preserve"> </w:t>
        </w:r>
      </w:ins>
      <w:ins w:id="370" w:author="Benedikt" w:date="2020-09-25T13:25:00Z">
        <w:r w:rsidR="002D4A9C">
          <w:t xml:space="preserve">was </w:t>
        </w:r>
      </w:ins>
      <w:ins w:id="371" w:author="Benedikt" w:date="2020-09-25T13:26:00Z">
        <w:r w:rsidR="006577EA">
          <w:t>too</w:t>
        </w:r>
      </w:ins>
      <w:ins w:id="372" w:author="Benedikt" w:date="2020-09-25T13:25:00Z">
        <w:r w:rsidR="006577EA">
          <w:t xml:space="preserve"> </w:t>
        </w:r>
      </w:ins>
      <w:ins w:id="373" w:author="Benedikt" w:date="2020-09-25T13:27:00Z">
        <w:r w:rsidR="006577EA">
          <w:t>big to be explained by the higher pressure on the membrane</w:t>
        </w:r>
      </w:ins>
      <w:ins w:id="374" w:author="Benedikt" w:date="2020-09-25T13:29:00Z">
        <w:r w:rsidR="006577EA">
          <w:t>.</w:t>
        </w:r>
      </w:ins>
      <w:ins w:id="375" w:author="Benedikt" w:date="2020-09-25T13:25:00Z">
        <w:r w:rsidR="002D4A9C">
          <w:t xml:space="preserve"> The</w:t>
        </w:r>
      </w:ins>
      <w:ins w:id="376" w:author="Benedikt" w:date="2020-09-25T13:15:00Z">
        <w:r w:rsidR="00495E73">
          <w:t xml:space="preserve"> </w:t>
        </w:r>
      </w:ins>
      <w:ins w:id="377" w:author="Benedikt" w:date="2020-09-25T13:18:00Z">
        <w:r w:rsidR="00495E73">
          <w:t>discrepancy was not observed for the other algorithms</w:t>
        </w:r>
      </w:ins>
      <w:ins w:id="378" w:author="Benedikt" w:date="2020-09-25T13:26:00Z">
        <w:r w:rsidR="006577EA">
          <w:t>.</w:t>
        </w:r>
      </w:ins>
    </w:p>
    <w:p w14:paraId="3BC0DEB7" w14:textId="368A27D8" w:rsidR="00027074" w:rsidRDefault="00027074" w:rsidP="00027074">
      <w:pPr>
        <w:rPr>
          <w:rFonts w:cs="Times New Roman"/>
        </w:rPr>
      </w:pPr>
      <w:r>
        <w:rPr>
          <w:rFonts w:cs="Times New Roman"/>
        </w:rPr>
        <w:t xml:space="preserve">In order to exclude potential errors in our own experimental </w:t>
      </w:r>
      <w:r w:rsidR="00DB5365">
        <w:rPr>
          <w:rFonts w:cs="Times New Roman"/>
        </w:rPr>
        <w:t>setups</w:t>
      </w:r>
      <w:r>
        <w:rPr>
          <w:rFonts w:cs="Times New Roman"/>
        </w:rPr>
        <w:t>, we applied the algorithms on published fractogram data.</w:t>
      </w:r>
    </w:p>
    <w:p w14:paraId="1AFB1516" w14:textId="0067BD65" w:rsidR="00AA1C04" w:rsidRDefault="00123ED0" w:rsidP="00AA1C04">
      <w:pPr>
        <w:rPr>
          <w:rFonts w:cs="Times New Roman"/>
          <w:i/>
        </w:rPr>
      </w:pPr>
      <w:r>
        <w:rPr>
          <w:rFonts w:cs="Times New Roman"/>
          <w:i/>
        </w:rPr>
        <w:t xml:space="preserve">4.2 </w:t>
      </w:r>
      <w:r w:rsidR="00AA1C04">
        <w:rPr>
          <w:rFonts w:cs="Times New Roman"/>
          <w:i/>
        </w:rPr>
        <w:t>Comparison of algorithms using published data</w:t>
      </w:r>
      <w:r w:rsidR="00365893">
        <w:rPr>
          <w:rFonts w:cs="Times New Roman"/>
          <w:i/>
        </w:rPr>
        <w:t xml:space="preserve"> in literature</w:t>
      </w:r>
    </w:p>
    <w:p w14:paraId="2323D509" w14:textId="058AD14B" w:rsidR="008A6F27" w:rsidDel="009764A0" w:rsidRDefault="00AA1C04" w:rsidP="00AA1C04">
      <w:pPr>
        <w:rPr>
          <w:del w:id="379" w:author="Benedikt" w:date="2020-09-25T14:07:00Z"/>
          <w:rFonts w:cs="Times New Roman"/>
        </w:rPr>
      </w:pPr>
      <w:r>
        <w:rPr>
          <w:rFonts w:cs="Times New Roman"/>
        </w:rPr>
        <w:t xml:space="preserve">For the </w:t>
      </w:r>
      <w:r w:rsidR="0025589D">
        <w:rPr>
          <w:rFonts w:cs="Times New Roman"/>
        </w:rPr>
        <w:t>re</w:t>
      </w:r>
      <w:r>
        <w:rPr>
          <w:rFonts w:cs="Times New Roman"/>
        </w:rPr>
        <w:t xml:space="preserve">evaluation </w:t>
      </w:r>
      <w:r w:rsidR="00CB601E">
        <w:rPr>
          <w:rFonts w:cs="Times New Roman"/>
        </w:rPr>
        <w:t xml:space="preserve">we screened </w:t>
      </w:r>
      <w:r w:rsidR="00365893">
        <w:rPr>
          <w:rFonts w:cs="Times New Roman"/>
        </w:rPr>
        <w:t xml:space="preserve">the respective AF4-related </w:t>
      </w:r>
      <w:r w:rsidR="00CB601E">
        <w:rPr>
          <w:rFonts w:cs="Times New Roman"/>
        </w:rPr>
        <w:t xml:space="preserve">literature for </w:t>
      </w:r>
      <w:r w:rsidR="00E96AB7">
        <w:rPr>
          <w:rFonts w:cs="Times New Roman"/>
        </w:rPr>
        <w:t xml:space="preserve">data sets which provided </w:t>
      </w:r>
      <w:r w:rsidR="00C837CE">
        <w:rPr>
          <w:rFonts w:cs="Times New Roman"/>
        </w:rPr>
        <w:t xml:space="preserve">fractograms and required information on the applied measurement conditions </w:t>
      </w:r>
      <w:r w:rsidR="00402370">
        <w:rPr>
          <w:rFonts w:cs="Times New Roman"/>
        </w:rPr>
        <w:t>if</w:t>
      </w:r>
      <w:r w:rsidR="00C837CE">
        <w:rPr>
          <w:rFonts w:cs="Times New Roman"/>
        </w:rPr>
        <w:t xml:space="preserve"> possible.</w:t>
      </w:r>
      <w:r w:rsidR="00A4723A">
        <w:rPr>
          <w:rFonts w:cs="Times New Roman"/>
        </w:rPr>
        <w:t xml:space="preserve"> Especially the focus position </w:t>
      </w:r>
      <w:r w:rsidR="000C0B72" w:rsidRPr="00527FB1">
        <w:rPr>
          <w:rFonts w:cs="Times New Roman"/>
          <w:i/>
        </w:rPr>
        <w:t>z</w:t>
      </w:r>
      <w:r w:rsidR="000C0B72" w:rsidRPr="006532D5">
        <w:rPr>
          <w:rFonts w:cs="Times New Roman"/>
          <w:vertAlign w:val="subscript"/>
        </w:rPr>
        <w:t>%</w:t>
      </w:r>
      <w:r w:rsidR="000C0B72">
        <w:rPr>
          <w:rFonts w:cs="Times New Roman"/>
        </w:rPr>
        <w:t xml:space="preserve"> </w:t>
      </w:r>
      <w:r w:rsidR="00A4723A">
        <w:rPr>
          <w:rFonts w:cs="Times New Roman"/>
        </w:rPr>
        <w:t xml:space="preserve">was </w:t>
      </w:r>
      <w:r w:rsidR="000C0B72">
        <w:rPr>
          <w:rFonts w:cs="Times New Roman"/>
        </w:rPr>
        <w:t>not</w:t>
      </w:r>
      <w:r w:rsidR="00A4723A">
        <w:rPr>
          <w:rFonts w:cs="Times New Roman"/>
        </w:rPr>
        <w:t xml:space="preserve"> </w:t>
      </w:r>
      <w:r w:rsidR="000C0B72">
        <w:rPr>
          <w:rFonts w:cs="Times New Roman"/>
        </w:rPr>
        <w:t>always indicated. For our investigations, we d</w:t>
      </w:r>
      <w:r w:rsidR="00834793">
        <w:rPr>
          <w:rFonts w:cs="Times New Roman"/>
        </w:rPr>
        <w:t>ecided, to assume</w:t>
      </w:r>
      <w:r w:rsidR="000C0B72">
        <w:rPr>
          <w:rFonts w:cs="Times New Roman"/>
        </w:rPr>
        <w:t xml:space="preserve"> a value which is typically used </w:t>
      </w:r>
      <w:r w:rsidR="00834793">
        <w:rPr>
          <w:rFonts w:cs="Times New Roman"/>
        </w:rPr>
        <w:t>for channels without frit-inlet.</w:t>
      </w:r>
      <w:r w:rsidR="00A42717">
        <w:rPr>
          <w:rFonts w:cs="Times New Roman"/>
        </w:rPr>
        <w:t xml:space="preserve"> The implication of possible deviations of this real value are discussed below separately. </w:t>
      </w:r>
      <w:r w:rsidR="002668A0">
        <w:rPr>
          <w:rFonts w:cs="Times New Roman"/>
        </w:rPr>
        <w:t>We chose to work with measurements made with</w:t>
      </w:r>
      <w:r w:rsidR="002877C4">
        <w:rPr>
          <w:rFonts w:cs="Times New Roman"/>
        </w:rPr>
        <w:t xml:space="preserve"> spherical</w:t>
      </w:r>
      <w:r w:rsidR="002668A0">
        <w:rPr>
          <w:rFonts w:cs="Times New Roman"/>
        </w:rPr>
        <w:t xml:space="preserve"> gold nanoparticles</w:t>
      </w:r>
      <w:r w:rsidR="00E14AE2">
        <w:rPr>
          <w:rFonts w:cs="Times New Roman"/>
        </w:rPr>
        <w:t xml:space="preserve"> </w:t>
      </w:r>
      <w:r w:rsidR="002668A0">
        <w:rPr>
          <w:rFonts w:cs="Times New Roman"/>
        </w:rPr>
        <w:t>[</w:t>
      </w:r>
      <w:r w:rsidR="0009543E">
        <w:rPr>
          <w:rFonts w:cs="Times New Roman"/>
        </w:rPr>
        <w:t>16,3</w:t>
      </w:r>
      <w:ins w:id="380" w:author="Benedikt" w:date="2020-09-25T17:31:00Z">
        <w:r w:rsidR="00FB5D83">
          <w:rPr>
            <w:rFonts w:cs="Times New Roman"/>
          </w:rPr>
          <w:t>2</w:t>
        </w:r>
      </w:ins>
      <w:del w:id="381" w:author="Benedikt" w:date="2020-09-25T17:31:00Z">
        <w:r w:rsidR="0009543E" w:rsidDel="00FB5D83">
          <w:rPr>
            <w:rFonts w:cs="Times New Roman"/>
          </w:rPr>
          <w:delText>1</w:delText>
        </w:r>
      </w:del>
      <w:r w:rsidR="002668A0">
        <w:rPr>
          <w:rFonts w:cs="Times New Roman"/>
        </w:rPr>
        <w:t>], Silica particles[</w:t>
      </w:r>
      <w:r w:rsidR="007B5D83">
        <w:rPr>
          <w:rFonts w:cs="Times New Roman"/>
        </w:rPr>
        <w:t>16</w:t>
      </w:r>
      <w:r w:rsidR="002668A0">
        <w:rPr>
          <w:rFonts w:cs="Times New Roman"/>
        </w:rPr>
        <w:t>]</w:t>
      </w:r>
      <w:r w:rsidR="002877C4">
        <w:rPr>
          <w:rFonts w:cs="Times New Roman"/>
        </w:rPr>
        <w:t xml:space="preserve"> and silver nanospheres[</w:t>
      </w:r>
      <w:del w:id="382" w:author="Benedikt" w:date="2020-09-25T17:31:00Z">
        <w:r w:rsidR="007B5D83" w:rsidDel="00FB5D83">
          <w:rPr>
            <w:rFonts w:cs="Times New Roman"/>
          </w:rPr>
          <w:delText>3</w:delText>
        </w:r>
        <w:r w:rsidR="0009543E" w:rsidDel="00FB5D83">
          <w:rPr>
            <w:rFonts w:cs="Times New Roman"/>
          </w:rPr>
          <w:delText>2</w:delText>
        </w:r>
        <w:r w:rsidR="002877C4" w:rsidDel="00FB5D83">
          <w:rPr>
            <w:rFonts w:cs="Times New Roman"/>
          </w:rPr>
          <w:delText>,</w:delText>
        </w:r>
      </w:del>
      <w:r w:rsidR="007B5D83">
        <w:rPr>
          <w:rFonts w:cs="Times New Roman"/>
        </w:rPr>
        <w:t>3</w:t>
      </w:r>
      <w:r w:rsidR="0009543E">
        <w:rPr>
          <w:rFonts w:cs="Times New Roman"/>
        </w:rPr>
        <w:t>3</w:t>
      </w:r>
      <w:ins w:id="383" w:author="Benedikt" w:date="2020-09-25T17:31:00Z">
        <w:r w:rsidR="00FB5D83">
          <w:rPr>
            <w:rFonts w:cs="Times New Roman"/>
          </w:rPr>
          <w:t>,34</w:t>
        </w:r>
      </w:ins>
      <w:r w:rsidR="002877C4">
        <w:rPr>
          <w:rFonts w:cs="Times New Roman"/>
        </w:rPr>
        <w:t>]</w:t>
      </w:r>
      <w:r w:rsidR="002668A0">
        <w:rPr>
          <w:rFonts w:cs="Times New Roman"/>
        </w:rPr>
        <w:t>. Measurements</w:t>
      </w:r>
      <w:r w:rsidR="00A476F2">
        <w:rPr>
          <w:rFonts w:cs="Times New Roman"/>
        </w:rPr>
        <w:t xml:space="preserve"> in the used literature</w:t>
      </w:r>
      <w:r w:rsidR="002668A0">
        <w:rPr>
          <w:rFonts w:cs="Times New Roman"/>
        </w:rPr>
        <w:t xml:space="preserve"> had been conducted using trapezoidal channel geometries with different channel</w:t>
      </w:r>
      <w:r w:rsidR="00107DA7">
        <w:rPr>
          <w:rFonts w:cs="Times New Roman"/>
        </w:rPr>
        <w:t xml:space="preserve"> dimensions</w:t>
      </w:r>
      <w:r w:rsidR="00D4276A">
        <w:rPr>
          <w:rFonts w:cs="Times New Roman"/>
        </w:rPr>
        <w:t xml:space="preserve"> and AF4 devices from different vendors.</w:t>
      </w:r>
      <w:r w:rsidR="00076224">
        <w:rPr>
          <w:rFonts w:cs="Times New Roman"/>
        </w:rPr>
        <w:t xml:space="preserve"> The respective diffusion coefficient was calculated according to the specif</w:t>
      </w:r>
      <w:r w:rsidR="00607236">
        <w:rPr>
          <w:rFonts w:cs="Times New Roman"/>
        </w:rPr>
        <w:t>ic</w:t>
      </w:r>
      <w:r w:rsidR="006F75D4">
        <w:rPr>
          <w:rFonts w:cs="Times New Roman"/>
        </w:rPr>
        <w:t>a</w:t>
      </w:r>
      <w:r w:rsidR="00076224">
        <w:rPr>
          <w:rFonts w:cs="Times New Roman"/>
        </w:rPr>
        <w:t>tions mad</w:t>
      </w:r>
      <w:r w:rsidR="00452C6A">
        <w:rPr>
          <w:rFonts w:cs="Times New Roman"/>
        </w:rPr>
        <w:t>e in the respective publication and the expected shell thickness for polymer coatings[</w:t>
      </w:r>
      <w:r w:rsidR="007115D9">
        <w:rPr>
          <w:rFonts w:cs="Times New Roman"/>
        </w:rPr>
        <w:t>3</w:t>
      </w:r>
      <w:ins w:id="384" w:author="Benedikt" w:date="2020-09-25T17:43:00Z">
        <w:r w:rsidR="00B14BEA">
          <w:rPr>
            <w:rFonts w:cs="Times New Roman"/>
          </w:rPr>
          <w:t>5</w:t>
        </w:r>
      </w:ins>
      <w:del w:id="385" w:author="Benedikt" w:date="2020-09-25T17:43:00Z">
        <w:r w:rsidR="007115D9" w:rsidDel="00B14BEA">
          <w:rPr>
            <w:rFonts w:cs="Times New Roman"/>
          </w:rPr>
          <w:delText>4</w:delText>
        </w:r>
      </w:del>
      <w:r w:rsidR="0009543E">
        <w:rPr>
          <w:rFonts w:cs="Times New Roman"/>
        </w:rPr>
        <w:t>,3</w:t>
      </w:r>
      <w:del w:id="386" w:author="Benedikt" w:date="2020-09-25T17:43:00Z">
        <w:r w:rsidR="0009543E" w:rsidDel="00B14BEA">
          <w:rPr>
            <w:rFonts w:cs="Times New Roman"/>
          </w:rPr>
          <w:delText>5</w:delText>
        </w:r>
      </w:del>
      <w:ins w:id="387" w:author="Benedikt" w:date="2020-09-25T17:43:00Z">
        <w:r w:rsidR="00B14BEA">
          <w:rPr>
            <w:rFonts w:cs="Times New Roman"/>
          </w:rPr>
          <w:t>6</w:t>
        </w:r>
      </w:ins>
      <w:r w:rsidR="00452C6A">
        <w:rPr>
          <w:rFonts w:cs="Times New Roman"/>
        </w:rPr>
        <w:t>].</w:t>
      </w:r>
      <w:r w:rsidR="004F15E1">
        <w:rPr>
          <w:rFonts w:cs="Times New Roman"/>
        </w:rPr>
        <w:t xml:space="preserve"> All used par</w:t>
      </w:r>
      <w:r w:rsidR="00F672EA">
        <w:rPr>
          <w:rFonts w:cs="Times New Roman"/>
        </w:rPr>
        <w:t>ameters are displayed in Table 3</w:t>
      </w:r>
      <w:r w:rsidR="004F15E1">
        <w:rPr>
          <w:rFonts w:cs="Times New Roman"/>
        </w:rPr>
        <w:t xml:space="preserve"> and</w:t>
      </w:r>
      <w:r w:rsidR="00716038">
        <w:rPr>
          <w:rFonts w:cs="Times New Roman"/>
        </w:rPr>
        <w:t xml:space="preserve"> Table</w:t>
      </w:r>
      <w:r w:rsidR="004F15E1">
        <w:rPr>
          <w:rFonts w:cs="Times New Roman"/>
        </w:rPr>
        <w:t xml:space="preserve"> </w:t>
      </w:r>
      <w:r w:rsidR="00F672EA">
        <w:rPr>
          <w:rFonts w:cs="Times New Roman"/>
        </w:rPr>
        <w:t>4</w:t>
      </w:r>
      <w:r w:rsidR="004F15E1">
        <w:rPr>
          <w:rFonts w:cs="Times New Roman"/>
        </w:rPr>
        <w:t>.</w:t>
      </w:r>
      <w:r w:rsidR="008A6F27">
        <w:rPr>
          <w:rFonts w:cs="Times New Roman"/>
        </w:rPr>
        <w:t xml:space="preserve"> We applied the algorithms in the same way as we did for our own measured data.</w:t>
      </w:r>
    </w:p>
    <w:p w14:paraId="05A912EE" w14:textId="767596CB" w:rsidR="00A3439F" w:rsidDel="002D4A9C" w:rsidRDefault="00A3439F" w:rsidP="00AA1C04">
      <w:pPr>
        <w:rPr>
          <w:del w:id="388" w:author="Benedikt" w:date="2020-09-25T13:26:00Z"/>
          <w:rFonts w:cs="Times New Roman"/>
        </w:rPr>
      </w:pPr>
    </w:p>
    <w:p w14:paraId="62660B45" w14:textId="14D677A2" w:rsidR="00A3439F" w:rsidDel="002D4A9C" w:rsidRDefault="00A3439F" w:rsidP="00AA1C04">
      <w:pPr>
        <w:rPr>
          <w:del w:id="389" w:author="Benedikt" w:date="2020-09-25T13:26:00Z"/>
          <w:rFonts w:cs="Times New Roman"/>
        </w:rPr>
      </w:pPr>
    </w:p>
    <w:p w14:paraId="31F74CB1" w14:textId="1A583EC6" w:rsidR="00A3439F" w:rsidDel="002D4A9C" w:rsidRDefault="00A3439F" w:rsidP="00AA1C04">
      <w:pPr>
        <w:rPr>
          <w:del w:id="390" w:author="Benedikt" w:date="2020-09-25T13:26:00Z"/>
          <w:rFonts w:cs="Times New Roman"/>
        </w:rPr>
      </w:pPr>
    </w:p>
    <w:p w14:paraId="57E6F6CD" w14:textId="327653DB" w:rsidR="00A3439F" w:rsidDel="002D4A9C" w:rsidRDefault="00A3439F" w:rsidP="00AA1C04">
      <w:pPr>
        <w:rPr>
          <w:del w:id="391" w:author="Benedikt" w:date="2020-09-25T13:26:00Z"/>
          <w:rFonts w:cs="Times New Roman"/>
        </w:rPr>
      </w:pPr>
    </w:p>
    <w:p w14:paraId="12DC12B0" w14:textId="4F3FD3C4" w:rsidR="00A3439F" w:rsidDel="002D4A9C" w:rsidRDefault="00A3439F" w:rsidP="00AA1C04">
      <w:pPr>
        <w:rPr>
          <w:del w:id="392" w:author="Benedikt" w:date="2020-09-25T13:26:00Z"/>
          <w:rFonts w:cs="Times New Roman"/>
        </w:rPr>
      </w:pPr>
    </w:p>
    <w:p w14:paraId="3D84A849" w14:textId="77777777" w:rsidR="00A3439F" w:rsidRDefault="00A3439F" w:rsidP="00AA1C04">
      <w:pPr>
        <w:rPr>
          <w:rFonts w:cs="Times New Roman"/>
        </w:rPr>
      </w:pPr>
    </w:p>
    <w:p w14:paraId="6EFD88A4" w14:textId="54AA098D" w:rsidR="00DC517A" w:rsidRDefault="00F672EA" w:rsidP="00DC517A">
      <w:pPr>
        <w:pStyle w:val="Caption"/>
        <w:keepNext/>
        <w:jc w:val="center"/>
      </w:pPr>
      <w:r>
        <w:t>Table 3</w:t>
      </w:r>
      <w:r w:rsidR="00DC517A">
        <w:t>: Parameters used for calibration calculation with literature data</w:t>
      </w:r>
    </w:p>
    <w:tbl>
      <w:tblPr>
        <w:tblStyle w:val="TableGridLight"/>
        <w:tblW w:w="9450" w:type="dxa"/>
        <w:tblLook w:val="04A0" w:firstRow="1" w:lastRow="0" w:firstColumn="1" w:lastColumn="0" w:noHBand="0" w:noVBand="1"/>
      </w:tblPr>
      <w:tblGrid>
        <w:gridCol w:w="1108"/>
        <w:gridCol w:w="940"/>
        <w:gridCol w:w="1439"/>
        <w:gridCol w:w="80"/>
        <w:gridCol w:w="1072"/>
        <w:gridCol w:w="263"/>
        <w:gridCol w:w="909"/>
        <w:gridCol w:w="421"/>
        <w:gridCol w:w="184"/>
        <w:gridCol w:w="862"/>
        <w:gridCol w:w="37"/>
        <w:gridCol w:w="929"/>
        <w:gridCol w:w="38"/>
        <w:gridCol w:w="1168"/>
      </w:tblGrid>
      <w:tr w:rsidR="00A532B1" w14:paraId="43FA3C01" w14:textId="77777777" w:rsidTr="006279BB">
        <w:trPr>
          <w:trHeight w:val="259"/>
        </w:trPr>
        <w:tc>
          <w:tcPr>
            <w:tcW w:w="0" w:type="auto"/>
            <w:tcBorders>
              <w:top w:val="single" w:sz="4" w:space="0" w:color="auto"/>
              <w:left w:val="nil"/>
              <w:bottom w:val="single" w:sz="4" w:space="0" w:color="auto"/>
              <w:right w:val="nil"/>
            </w:tcBorders>
          </w:tcPr>
          <w:p w14:paraId="0F6FF27E" w14:textId="77777777" w:rsidR="00A532B1" w:rsidRPr="0040559D" w:rsidRDefault="00A532B1" w:rsidP="004F590D">
            <w:pPr>
              <w:jc w:val="center"/>
              <w:rPr>
                <w:rFonts w:cs="Times New Roman"/>
              </w:rPr>
            </w:pPr>
            <w:r>
              <w:rPr>
                <w:rFonts w:cs="Times New Roman"/>
              </w:rPr>
              <w:t>Parameter</w:t>
            </w:r>
          </w:p>
        </w:tc>
        <w:tc>
          <w:tcPr>
            <w:tcW w:w="976" w:type="dxa"/>
            <w:tcBorders>
              <w:top w:val="single" w:sz="4" w:space="0" w:color="auto"/>
              <w:left w:val="nil"/>
              <w:bottom w:val="single" w:sz="4" w:space="0" w:color="auto"/>
              <w:right w:val="nil"/>
            </w:tcBorders>
          </w:tcPr>
          <w:p w14:paraId="54B68970" w14:textId="77777777" w:rsidR="00A532B1" w:rsidRDefault="00A532B1" w:rsidP="004F590D">
            <w:pPr>
              <w:jc w:val="center"/>
              <w:rPr>
                <w:rFonts w:cs="Times New Roman"/>
              </w:rPr>
            </w:pPr>
            <w:r>
              <w:rPr>
                <w:rFonts w:cs="Times New Roman"/>
              </w:rPr>
              <w:t>unit</w:t>
            </w:r>
          </w:p>
        </w:tc>
        <w:tc>
          <w:tcPr>
            <w:tcW w:w="1109" w:type="dxa"/>
            <w:tcBorders>
              <w:top w:val="single" w:sz="4" w:space="0" w:color="auto"/>
              <w:left w:val="nil"/>
              <w:bottom w:val="single" w:sz="4" w:space="0" w:color="auto"/>
              <w:right w:val="nil"/>
            </w:tcBorders>
          </w:tcPr>
          <w:p w14:paraId="79C37A55" w14:textId="4715F88A" w:rsidR="00A532B1" w:rsidRPr="0040559D" w:rsidRDefault="00A532B1" w:rsidP="003C43B0">
            <w:pPr>
              <w:jc w:val="center"/>
              <w:rPr>
                <w:rFonts w:cs="Times New Roman"/>
              </w:rPr>
            </w:pPr>
            <w:r>
              <w:rPr>
                <w:rFonts w:cs="Times New Roman"/>
              </w:rPr>
              <w:t>Lit_Au1</w:t>
            </w:r>
            <w:r w:rsidR="006279BB">
              <w:rPr>
                <w:rFonts w:cs="Times New Roman"/>
              </w:rPr>
              <w:t>[</w:t>
            </w:r>
            <w:r w:rsidR="00051670">
              <w:rPr>
                <w:rFonts w:cs="Times New Roman"/>
              </w:rPr>
              <w:t>3</w:t>
            </w:r>
            <w:del w:id="393" w:author="Benedikt" w:date="2020-09-25T17:44:00Z">
              <w:r w:rsidR="00051670" w:rsidDel="009235C1">
                <w:rPr>
                  <w:rFonts w:cs="Times New Roman"/>
                </w:rPr>
                <w:delText>0</w:delText>
              </w:r>
            </w:del>
            <w:ins w:id="394" w:author="Benedikt" w:date="2020-09-25T17:44:00Z">
              <w:r w:rsidR="009235C1">
                <w:rPr>
                  <w:rFonts w:cs="Times New Roman"/>
                </w:rPr>
                <w:t>2</w:t>
              </w:r>
            </w:ins>
            <w:r w:rsidR="00051670">
              <w:rPr>
                <w:rFonts w:cs="Times New Roman"/>
              </w:rPr>
              <w:t>]</w:t>
            </w:r>
          </w:p>
        </w:tc>
        <w:tc>
          <w:tcPr>
            <w:tcW w:w="2460" w:type="dxa"/>
            <w:gridSpan w:val="4"/>
            <w:tcBorders>
              <w:top w:val="single" w:sz="4" w:space="0" w:color="auto"/>
              <w:left w:val="nil"/>
              <w:bottom w:val="single" w:sz="4" w:space="0" w:color="auto"/>
              <w:right w:val="nil"/>
            </w:tcBorders>
          </w:tcPr>
          <w:p w14:paraId="5B38F741" w14:textId="0ABB34AF" w:rsidR="00A532B1" w:rsidRPr="0040559D" w:rsidRDefault="00A532B1" w:rsidP="00051670">
            <w:pPr>
              <w:jc w:val="center"/>
              <w:rPr>
                <w:rFonts w:cs="Times New Roman"/>
              </w:rPr>
            </w:pPr>
            <w:r>
              <w:rPr>
                <w:rFonts w:cs="Times New Roman"/>
              </w:rPr>
              <w:t>Lit_Au2</w:t>
            </w:r>
            <w:r w:rsidR="006279BB">
              <w:rPr>
                <w:rFonts w:cs="Times New Roman"/>
              </w:rPr>
              <w:t>[</w:t>
            </w:r>
            <w:r w:rsidR="00051670">
              <w:rPr>
                <w:rFonts w:cs="Times New Roman"/>
              </w:rPr>
              <w:t>16</w:t>
            </w:r>
            <w:r w:rsidR="006279BB">
              <w:rPr>
                <w:rFonts w:cs="Times New Roman"/>
              </w:rPr>
              <w:t>]</w:t>
            </w:r>
          </w:p>
        </w:tc>
        <w:tc>
          <w:tcPr>
            <w:tcW w:w="2634" w:type="dxa"/>
            <w:gridSpan w:val="5"/>
            <w:tcBorders>
              <w:top w:val="single" w:sz="4" w:space="0" w:color="auto"/>
              <w:left w:val="nil"/>
              <w:bottom w:val="single" w:sz="4" w:space="0" w:color="auto"/>
              <w:right w:val="nil"/>
            </w:tcBorders>
          </w:tcPr>
          <w:p w14:paraId="569C3098" w14:textId="42D9BB82" w:rsidR="00A532B1" w:rsidRPr="0040559D" w:rsidRDefault="00A532B1" w:rsidP="000C2745">
            <w:pPr>
              <w:jc w:val="center"/>
              <w:rPr>
                <w:rFonts w:cs="Times New Roman"/>
              </w:rPr>
            </w:pPr>
            <w:r>
              <w:rPr>
                <w:rFonts w:cs="Times New Roman"/>
              </w:rPr>
              <w:t>LitAu3</w:t>
            </w:r>
            <w:r w:rsidR="006279BB">
              <w:rPr>
                <w:rFonts w:cs="Times New Roman"/>
              </w:rPr>
              <w:t>[</w:t>
            </w:r>
            <w:r w:rsidR="00051670">
              <w:rPr>
                <w:rFonts w:cs="Times New Roman"/>
              </w:rPr>
              <w:t>16</w:t>
            </w:r>
            <w:r w:rsidR="006279BB">
              <w:rPr>
                <w:rFonts w:cs="Times New Roman"/>
              </w:rPr>
              <w:t>]</w:t>
            </w:r>
          </w:p>
        </w:tc>
        <w:tc>
          <w:tcPr>
            <w:tcW w:w="1162" w:type="dxa"/>
            <w:gridSpan w:val="2"/>
            <w:tcBorders>
              <w:top w:val="single" w:sz="4" w:space="0" w:color="auto"/>
              <w:left w:val="nil"/>
              <w:bottom w:val="single" w:sz="4" w:space="0" w:color="auto"/>
              <w:right w:val="nil"/>
            </w:tcBorders>
          </w:tcPr>
          <w:p w14:paraId="33725381" w14:textId="26A09196" w:rsidR="00A532B1" w:rsidRPr="0040559D" w:rsidRDefault="00A532B1" w:rsidP="00051670">
            <w:pPr>
              <w:jc w:val="center"/>
              <w:rPr>
                <w:rFonts w:cs="Times New Roman"/>
              </w:rPr>
            </w:pPr>
            <w:r>
              <w:rPr>
                <w:rFonts w:cs="Times New Roman"/>
              </w:rPr>
              <w:t>Lit_Sil</w:t>
            </w:r>
            <w:r w:rsidR="006279BB">
              <w:rPr>
                <w:rFonts w:cs="Times New Roman"/>
              </w:rPr>
              <w:t>[</w:t>
            </w:r>
            <w:r w:rsidR="00051670">
              <w:rPr>
                <w:rFonts w:cs="Times New Roman"/>
              </w:rPr>
              <w:t>16</w:t>
            </w:r>
            <w:r w:rsidR="006279BB">
              <w:rPr>
                <w:rFonts w:cs="Times New Roman"/>
              </w:rPr>
              <w:t>]</w:t>
            </w:r>
          </w:p>
        </w:tc>
      </w:tr>
      <w:tr w:rsidR="00051670" w14:paraId="76A396CE" w14:textId="77777777" w:rsidTr="006279BB">
        <w:trPr>
          <w:trHeight w:val="259"/>
        </w:trPr>
        <w:tc>
          <w:tcPr>
            <w:tcW w:w="0" w:type="auto"/>
            <w:tcBorders>
              <w:top w:val="single" w:sz="4" w:space="0" w:color="auto"/>
              <w:left w:val="nil"/>
              <w:bottom w:val="single" w:sz="4" w:space="0" w:color="auto"/>
              <w:right w:val="nil"/>
            </w:tcBorders>
          </w:tcPr>
          <w:p w14:paraId="71DCB86B" w14:textId="77777777" w:rsidR="00A532B1" w:rsidRPr="00933E1C" w:rsidRDefault="00A532B1" w:rsidP="004F590D">
            <w:pPr>
              <w:jc w:val="both"/>
              <w:rPr>
                <w:rFonts w:cs="Times New Roman"/>
              </w:rPr>
            </w:pPr>
          </w:p>
        </w:tc>
        <w:tc>
          <w:tcPr>
            <w:tcW w:w="976" w:type="dxa"/>
            <w:tcBorders>
              <w:top w:val="single" w:sz="4" w:space="0" w:color="auto"/>
              <w:left w:val="nil"/>
              <w:bottom w:val="single" w:sz="4" w:space="0" w:color="auto"/>
              <w:right w:val="nil"/>
            </w:tcBorders>
          </w:tcPr>
          <w:p w14:paraId="3B9BDAB5" w14:textId="77777777" w:rsidR="00A532B1" w:rsidRDefault="00A532B1" w:rsidP="004F590D">
            <w:pPr>
              <w:jc w:val="center"/>
              <w:rPr>
                <w:rFonts w:cs="Times New Roman"/>
              </w:rPr>
            </w:pPr>
          </w:p>
        </w:tc>
        <w:tc>
          <w:tcPr>
            <w:tcW w:w="1194" w:type="dxa"/>
            <w:gridSpan w:val="2"/>
            <w:tcBorders>
              <w:top w:val="single" w:sz="4" w:space="0" w:color="auto"/>
              <w:left w:val="nil"/>
              <w:bottom w:val="single" w:sz="4" w:space="0" w:color="auto"/>
              <w:right w:val="nil"/>
            </w:tcBorders>
          </w:tcPr>
          <w:p w14:paraId="652212B7" w14:textId="77777777" w:rsidR="00A532B1" w:rsidRDefault="00A532B1" w:rsidP="004F590D">
            <w:pPr>
              <w:jc w:val="center"/>
              <w:rPr>
                <w:rFonts w:cs="Times New Roman"/>
              </w:rPr>
            </w:pPr>
          </w:p>
        </w:tc>
        <w:tc>
          <w:tcPr>
            <w:tcW w:w="1072" w:type="dxa"/>
            <w:tcBorders>
              <w:top w:val="single" w:sz="4" w:space="0" w:color="auto"/>
              <w:left w:val="nil"/>
              <w:bottom w:val="single" w:sz="4" w:space="0" w:color="auto"/>
              <w:right w:val="nil"/>
            </w:tcBorders>
          </w:tcPr>
          <w:p w14:paraId="6734E2D3" w14:textId="6607C18B" w:rsidR="00A532B1" w:rsidRDefault="00A532B1" w:rsidP="004F590D">
            <w:pPr>
              <w:jc w:val="center"/>
              <w:rPr>
                <w:rFonts w:cs="Times New Roman"/>
              </w:rPr>
            </w:pPr>
            <w:r>
              <w:rPr>
                <w:rFonts w:cs="Times New Roman"/>
              </w:rPr>
              <w:t>Vc1_0</w:t>
            </w:r>
          </w:p>
        </w:tc>
        <w:tc>
          <w:tcPr>
            <w:tcW w:w="1823" w:type="dxa"/>
            <w:gridSpan w:val="3"/>
            <w:tcBorders>
              <w:top w:val="single" w:sz="4" w:space="0" w:color="auto"/>
              <w:left w:val="nil"/>
              <w:bottom w:val="single" w:sz="4" w:space="0" w:color="auto"/>
              <w:right w:val="nil"/>
            </w:tcBorders>
          </w:tcPr>
          <w:p w14:paraId="72EEAB84" w14:textId="3B1F0F95" w:rsidR="00A532B1" w:rsidRDefault="00A532B1" w:rsidP="0034794D">
            <w:pPr>
              <w:jc w:val="center"/>
              <w:rPr>
                <w:rFonts w:cs="Times New Roman"/>
              </w:rPr>
            </w:pPr>
            <w:r>
              <w:rPr>
                <w:rFonts w:cs="Times New Roman"/>
              </w:rPr>
              <w:t>Vc0_75</w:t>
            </w:r>
          </w:p>
        </w:tc>
        <w:tc>
          <w:tcPr>
            <w:tcW w:w="1130" w:type="dxa"/>
            <w:gridSpan w:val="2"/>
            <w:tcBorders>
              <w:top w:val="single" w:sz="4" w:space="0" w:color="auto"/>
              <w:left w:val="nil"/>
              <w:bottom w:val="single" w:sz="4" w:space="0" w:color="auto"/>
              <w:right w:val="nil"/>
            </w:tcBorders>
          </w:tcPr>
          <w:p w14:paraId="4936D240" w14:textId="60D56965" w:rsidR="00A532B1" w:rsidRDefault="00A532B1" w:rsidP="004F590D">
            <w:pPr>
              <w:jc w:val="center"/>
              <w:rPr>
                <w:rFonts w:cs="Times New Roman"/>
              </w:rPr>
            </w:pPr>
            <w:r>
              <w:rPr>
                <w:rFonts w:cs="Times New Roman"/>
              </w:rPr>
              <w:t>Vc1_0</w:t>
            </w:r>
          </w:p>
        </w:tc>
        <w:tc>
          <w:tcPr>
            <w:tcW w:w="984" w:type="dxa"/>
            <w:gridSpan w:val="2"/>
            <w:tcBorders>
              <w:top w:val="single" w:sz="4" w:space="0" w:color="auto"/>
              <w:left w:val="nil"/>
              <w:bottom w:val="single" w:sz="4" w:space="0" w:color="auto"/>
              <w:right w:val="nil"/>
            </w:tcBorders>
          </w:tcPr>
          <w:p w14:paraId="04A809A7" w14:textId="77777777" w:rsidR="00A532B1" w:rsidRDefault="00A532B1" w:rsidP="004F590D">
            <w:pPr>
              <w:jc w:val="center"/>
              <w:rPr>
                <w:rFonts w:cs="Times New Roman"/>
              </w:rPr>
            </w:pPr>
            <w:r>
              <w:rPr>
                <w:rFonts w:cs="Times New Roman"/>
              </w:rPr>
              <w:t>Vc0_75</w:t>
            </w:r>
          </w:p>
        </w:tc>
        <w:tc>
          <w:tcPr>
            <w:tcW w:w="1162" w:type="dxa"/>
            <w:gridSpan w:val="2"/>
            <w:tcBorders>
              <w:top w:val="single" w:sz="4" w:space="0" w:color="auto"/>
              <w:left w:val="nil"/>
              <w:bottom w:val="single" w:sz="4" w:space="0" w:color="auto"/>
              <w:right w:val="nil"/>
            </w:tcBorders>
          </w:tcPr>
          <w:p w14:paraId="6AB32BC8" w14:textId="3C57937D" w:rsidR="00A532B1" w:rsidRDefault="00A532B1" w:rsidP="004F590D">
            <w:pPr>
              <w:jc w:val="center"/>
              <w:rPr>
                <w:rFonts w:cs="Times New Roman"/>
              </w:rPr>
            </w:pPr>
          </w:p>
        </w:tc>
      </w:tr>
      <w:tr w:rsidR="00996492" w14:paraId="6A640E46" w14:textId="77777777" w:rsidTr="006279BB">
        <w:trPr>
          <w:trHeight w:val="224"/>
        </w:trPr>
        <w:tc>
          <w:tcPr>
            <w:tcW w:w="0" w:type="auto"/>
            <w:tcBorders>
              <w:top w:val="single" w:sz="4" w:space="0" w:color="auto"/>
              <w:left w:val="nil"/>
              <w:bottom w:val="nil"/>
              <w:right w:val="nil"/>
            </w:tcBorders>
          </w:tcPr>
          <w:p w14:paraId="7CDD6667" w14:textId="1DDF944F" w:rsidR="00996492" w:rsidRPr="00281717" w:rsidRDefault="00CC4FFF" w:rsidP="004F590D">
            <w:pPr>
              <w:jc w:val="both"/>
              <w:rPr>
                <w:rFonts w:cs="Times New Roman"/>
              </w:rPr>
            </w:pPr>
            <w:ins w:id="395" w:author="Benedikt" w:date="2020-09-16T22:33:00Z">
              <w:r w:rsidRPr="00F55C1B">
                <w:rPr>
                  <w:i/>
                </w:rPr>
                <w:t>t</w:t>
              </w:r>
              <w:r>
                <w:rPr>
                  <w:vertAlign w:val="subscript"/>
                </w:rPr>
                <w:t>void</w:t>
              </w:r>
              <w:r>
                <w:t xml:space="preserve"> </w:t>
              </w:r>
            </w:ins>
            <w:del w:id="396" w:author="Benedikt" w:date="2020-09-16T22:33:00Z">
              <w:r w:rsidR="00996492" w:rsidRPr="00811F51" w:rsidDel="00CC4FFF">
                <w:rPr>
                  <w:rFonts w:cs="Times New Roman"/>
                  <w:i/>
                </w:rPr>
                <w:delText>t</w:delText>
              </w:r>
              <w:r w:rsidR="00996492" w:rsidRPr="00811F51" w:rsidDel="00CC4FFF">
                <w:rPr>
                  <w:rFonts w:cs="Times New Roman"/>
                  <w:vertAlign w:val="subscript"/>
                </w:rPr>
                <w:delText>0</w:delText>
              </w:r>
            </w:del>
            <w:r w:rsidR="00996492">
              <w:rPr>
                <w:rFonts w:cs="Times New Roman"/>
              </w:rPr>
              <w:t xml:space="preserve"> </w:t>
            </w:r>
          </w:p>
        </w:tc>
        <w:tc>
          <w:tcPr>
            <w:tcW w:w="976" w:type="dxa"/>
            <w:tcBorders>
              <w:top w:val="single" w:sz="4" w:space="0" w:color="auto"/>
              <w:left w:val="nil"/>
              <w:bottom w:val="nil"/>
              <w:right w:val="nil"/>
            </w:tcBorders>
          </w:tcPr>
          <w:p w14:paraId="54AE6A23" w14:textId="77777777" w:rsidR="00996492" w:rsidRDefault="00996492" w:rsidP="004F590D">
            <w:pPr>
              <w:jc w:val="center"/>
              <w:rPr>
                <w:rFonts w:cs="Times New Roman"/>
              </w:rPr>
            </w:pPr>
            <w:r>
              <w:rPr>
                <w:rFonts w:cs="Times New Roman"/>
              </w:rPr>
              <w:t>min</w:t>
            </w:r>
          </w:p>
        </w:tc>
        <w:tc>
          <w:tcPr>
            <w:tcW w:w="1194" w:type="dxa"/>
            <w:gridSpan w:val="2"/>
            <w:tcBorders>
              <w:top w:val="single" w:sz="4" w:space="0" w:color="auto"/>
              <w:left w:val="nil"/>
              <w:bottom w:val="nil"/>
              <w:right w:val="nil"/>
            </w:tcBorders>
          </w:tcPr>
          <w:p w14:paraId="422AB022" w14:textId="7B5A6E9D" w:rsidR="00996492" w:rsidRDefault="00C84A3D" w:rsidP="004F590D">
            <w:pPr>
              <w:jc w:val="center"/>
              <w:rPr>
                <w:rFonts w:cs="Times New Roman"/>
              </w:rPr>
            </w:pPr>
            <w:r>
              <w:rPr>
                <w:rFonts w:cs="Times New Roman"/>
              </w:rPr>
              <w:t>0.593</w:t>
            </w:r>
          </w:p>
        </w:tc>
        <w:tc>
          <w:tcPr>
            <w:tcW w:w="1339" w:type="dxa"/>
            <w:gridSpan w:val="2"/>
            <w:tcBorders>
              <w:top w:val="single" w:sz="4" w:space="0" w:color="auto"/>
              <w:left w:val="nil"/>
              <w:bottom w:val="nil"/>
              <w:right w:val="nil"/>
            </w:tcBorders>
          </w:tcPr>
          <w:p w14:paraId="7AB3E602" w14:textId="5ADE8B04" w:rsidR="00996492" w:rsidRDefault="00C84A3D" w:rsidP="004F590D">
            <w:pPr>
              <w:jc w:val="center"/>
              <w:rPr>
                <w:rFonts w:cs="Times New Roman"/>
              </w:rPr>
            </w:pPr>
            <w:r>
              <w:rPr>
                <w:rFonts w:cs="Times New Roman"/>
              </w:rPr>
              <w:t>0.89</w:t>
            </w:r>
          </w:p>
        </w:tc>
        <w:tc>
          <w:tcPr>
            <w:tcW w:w="1796" w:type="dxa"/>
            <w:gridSpan w:val="3"/>
            <w:tcBorders>
              <w:top w:val="single" w:sz="4" w:space="0" w:color="auto"/>
              <w:left w:val="nil"/>
              <w:bottom w:val="nil"/>
              <w:right w:val="nil"/>
            </w:tcBorders>
          </w:tcPr>
          <w:p w14:paraId="2AA56AD9" w14:textId="6DEF94CC" w:rsidR="00996492" w:rsidRPr="00C84A3D" w:rsidRDefault="00C84A3D" w:rsidP="004F590D">
            <w:pPr>
              <w:jc w:val="center"/>
              <w:rPr>
                <w:rFonts w:cs="Times New Roman"/>
              </w:rPr>
            </w:pPr>
            <w:r w:rsidRPr="00C84A3D">
              <w:rPr>
                <w:rFonts w:cs="Times New Roman"/>
              </w:rPr>
              <w:t>0.89</w:t>
            </w:r>
          </w:p>
        </w:tc>
        <w:tc>
          <w:tcPr>
            <w:tcW w:w="890" w:type="dxa"/>
            <w:tcBorders>
              <w:top w:val="single" w:sz="4" w:space="0" w:color="auto"/>
              <w:left w:val="nil"/>
              <w:bottom w:val="nil"/>
              <w:right w:val="nil"/>
            </w:tcBorders>
          </w:tcPr>
          <w:p w14:paraId="2700C8C5" w14:textId="3158691E" w:rsidR="00996492" w:rsidRPr="00C84A3D" w:rsidRDefault="00C84A3D" w:rsidP="004F590D">
            <w:pPr>
              <w:jc w:val="center"/>
              <w:rPr>
                <w:rFonts w:cs="Times New Roman"/>
              </w:rPr>
            </w:pPr>
            <w:r w:rsidRPr="00C84A3D">
              <w:rPr>
                <w:rFonts w:cs="Times New Roman"/>
              </w:rPr>
              <w:t>0.992</w:t>
            </w:r>
          </w:p>
        </w:tc>
        <w:tc>
          <w:tcPr>
            <w:tcW w:w="1026" w:type="dxa"/>
            <w:gridSpan w:val="3"/>
            <w:tcBorders>
              <w:top w:val="single" w:sz="4" w:space="0" w:color="auto"/>
              <w:left w:val="nil"/>
              <w:bottom w:val="nil"/>
              <w:right w:val="nil"/>
            </w:tcBorders>
          </w:tcPr>
          <w:p w14:paraId="165C5F1D" w14:textId="38284A92" w:rsidR="00996492" w:rsidRDefault="00C84A3D" w:rsidP="004F590D">
            <w:pPr>
              <w:jc w:val="center"/>
              <w:rPr>
                <w:rFonts w:cs="Times New Roman"/>
              </w:rPr>
            </w:pPr>
            <w:r>
              <w:rPr>
                <w:rFonts w:cs="Times New Roman"/>
              </w:rPr>
              <w:t>0.992</w:t>
            </w:r>
          </w:p>
        </w:tc>
        <w:tc>
          <w:tcPr>
            <w:tcW w:w="1120" w:type="dxa"/>
            <w:tcBorders>
              <w:top w:val="single" w:sz="4" w:space="0" w:color="auto"/>
              <w:left w:val="nil"/>
              <w:bottom w:val="nil"/>
              <w:right w:val="nil"/>
            </w:tcBorders>
          </w:tcPr>
          <w:p w14:paraId="2DF9FCCD" w14:textId="18B41DD5" w:rsidR="00996492" w:rsidRDefault="00C84A3D" w:rsidP="004F590D">
            <w:pPr>
              <w:jc w:val="center"/>
              <w:rPr>
                <w:rFonts w:cs="Times New Roman"/>
              </w:rPr>
            </w:pPr>
            <w:r>
              <w:rPr>
                <w:rFonts w:cs="Times New Roman"/>
              </w:rPr>
              <w:t>0.96</w:t>
            </w:r>
          </w:p>
        </w:tc>
      </w:tr>
      <w:tr w:rsidR="00996492" w14:paraId="730D4255" w14:textId="77777777" w:rsidTr="006279BB">
        <w:trPr>
          <w:trHeight w:val="259"/>
        </w:trPr>
        <w:tc>
          <w:tcPr>
            <w:tcW w:w="1109" w:type="dxa"/>
            <w:tcBorders>
              <w:top w:val="nil"/>
              <w:left w:val="nil"/>
              <w:bottom w:val="nil"/>
              <w:right w:val="nil"/>
            </w:tcBorders>
          </w:tcPr>
          <w:p w14:paraId="1B84906A" w14:textId="77777777" w:rsidR="00996492" w:rsidRPr="00281717" w:rsidRDefault="00996492" w:rsidP="004F590D">
            <w:pPr>
              <w:jc w:val="both"/>
              <w:rPr>
                <w:rFonts w:cs="Times New Roman"/>
              </w:rPr>
            </w:pPr>
            <w:r w:rsidRPr="00811F51">
              <w:rPr>
                <w:rFonts w:cs="Times New Roman"/>
                <w:i/>
              </w:rPr>
              <w:t>t</w:t>
            </w:r>
            <w:r w:rsidRPr="00811F51">
              <w:rPr>
                <w:rFonts w:cs="Times New Roman"/>
                <w:vertAlign w:val="subscript"/>
              </w:rPr>
              <w:t>e</w:t>
            </w:r>
            <w:r>
              <w:rPr>
                <w:rFonts w:cs="Times New Roman"/>
              </w:rPr>
              <w:t xml:space="preserve"> </w:t>
            </w:r>
          </w:p>
        </w:tc>
        <w:tc>
          <w:tcPr>
            <w:tcW w:w="976" w:type="dxa"/>
            <w:tcBorders>
              <w:top w:val="nil"/>
              <w:left w:val="nil"/>
              <w:bottom w:val="nil"/>
              <w:right w:val="nil"/>
            </w:tcBorders>
          </w:tcPr>
          <w:p w14:paraId="47A4E516" w14:textId="77777777" w:rsidR="00996492" w:rsidRDefault="00996492" w:rsidP="004F590D">
            <w:pPr>
              <w:jc w:val="center"/>
              <w:rPr>
                <w:rFonts w:cs="Times New Roman"/>
              </w:rPr>
            </w:pPr>
            <w:r>
              <w:rPr>
                <w:rFonts w:cs="Times New Roman"/>
              </w:rPr>
              <w:t>min</w:t>
            </w:r>
          </w:p>
        </w:tc>
        <w:tc>
          <w:tcPr>
            <w:tcW w:w="1194" w:type="dxa"/>
            <w:gridSpan w:val="2"/>
            <w:tcBorders>
              <w:top w:val="nil"/>
              <w:left w:val="nil"/>
              <w:bottom w:val="nil"/>
              <w:right w:val="nil"/>
            </w:tcBorders>
          </w:tcPr>
          <w:p w14:paraId="1BF547C6" w14:textId="316216DD" w:rsidR="00996492" w:rsidRDefault="00C84A3D" w:rsidP="004F590D">
            <w:pPr>
              <w:jc w:val="center"/>
              <w:rPr>
                <w:rFonts w:cs="Times New Roman"/>
              </w:rPr>
            </w:pPr>
            <w:r>
              <w:rPr>
                <w:rFonts w:cs="Times New Roman"/>
              </w:rPr>
              <w:t>4.42</w:t>
            </w:r>
          </w:p>
        </w:tc>
        <w:tc>
          <w:tcPr>
            <w:tcW w:w="1339" w:type="dxa"/>
            <w:gridSpan w:val="2"/>
            <w:tcBorders>
              <w:top w:val="nil"/>
              <w:left w:val="nil"/>
              <w:bottom w:val="nil"/>
              <w:right w:val="nil"/>
            </w:tcBorders>
          </w:tcPr>
          <w:p w14:paraId="2BCF350C" w14:textId="65648DF0" w:rsidR="00996492" w:rsidRDefault="00C84A3D" w:rsidP="004F590D">
            <w:pPr>
              <w:jc w:val="center"/>
              <w:rPr>
                <w:rFonts w:cs="Times New Roman"/>
              </w:rPr>
            </w:pPr>
            <w:r>
              <w:rPr>
                <w:rFonts w:cs="Times New Roman"/>
              </w:rPr>
              <w:t>4.55</w:t>
            </w:r>
          </w:p>
        </w:tc>
        <w:tc>
          <w:tcPr>
            <w:tcW w:w="1796" w:type="dxa"/>
            <w:gridSpan w:val="3"/>
            <w:tcBorders>
              <w:top w:val="nil"/>
              <w:left w:val="nil"/>
              <w:bottom w:val="nil"/>
              <w:right w:val="nil"/>
            </w:tcBorders>
          </w:tcPr>
          <w:p w14:paraId="04725D02" w14:textId="2C6099D1" w:rsidR="00996492" w:rsidRPr="00C84A3D" w:rsidRDefault="00C84A3D" w:rsidP="004F590D">
            <w:pPr>
              <w:jc w:val="center"/>
              <w:rPr>
                <w:rFonts w:cs="Times New Roman"/>
              </w:rPr>
            </w:pPr>
            <w:r w:rsidRPr="00C84A3D">
              <w:rPr>
                <w:rFonts w:cs="Times New Roman"/>
              </w:rPr>
              <w:t>0.992</w:t>
            </w:r>
          </w:p>
        </w:tc>
        <w:tc>
          <w:tcPr>
            <w:tcW w:w="890" w:type="dxa"/>
            <w:tcBorders>
              <w:top w:val="nil"/>
              <w:left w:val="nil"/>
              <w:bottom w:val="nil"/>
              <w:right w:val="nil"/>
            </w:tcBorders>
          </w:tcPr>
          <w:p w14:paraId="3266CC6D" w14:textId="0E42B39E" w:rsidR="00996492" w:rsidRPr="00C84A3D" w:rsidRDefault="00C84A3D" w:rsidP="004F590D">
            <w:pPr>
              <w:jc w:val="center"/>
              <w:rPr>
                <w:rFonts w:cs="Times New Roman"/>
              </w:rPr>
            </w:pPr>
            <w:r w:rsidRPr="00C84A3D">
              <w:rPr>
                <w:rFonts w:cs="Times New Roman"/>
              </w:rPr>
              <w:t>9.45</w:t>
            </w:r>
          </w:p>
        </w:tc>
        <w:tc>
          <w:tcPr>
            <w:tcW w:w="1026" w:type="dxa"/>
            <w:gridSpan w:val="3"/>
            <w:tcBorders>
              <w:top w:val="nil"/>
              <w:left w:val="nil"/>
              <w:bottom w:val="nil"/>
              <w:right w:val="nil"/>
            </w:tcBorders>
          </w:tcPr>
          <w:p w14:paraId="7AB17CC2" w14:textId="17D9352C" w:rsidR="00996492" w:rsidRDefault="00C84A3D" w:rsidP="004F590D">
            <w:pPr>
              <w:jc w:val="center"/>
              <w:rPr>
                <w:rFonts w:cs="Times New Roman"/>
              </w:rPr>
            </w:pPr>
            <w:r>
              <w:rPr>
                <w:rFonts w:cs="Times New Roman"/>
              </w:rPr>
              <w:t>9.45</w:t>
            </w:r>
          </w:p>
        </w:tc>
        <w:tc>
          <w:tcPr>
            <w:tcW w:w="1120" w:type="dxa"/>
            <w:tcBorders>
              <w:top w:val="nil"/>
              <w:left w:val="nil"/>
              <w:bottom w:val="nil"/>
              <w:right w:val="nil"/>
            </w:tcBorders>
          </w:tcPr>
          <w:p w14:paraId="72B3B3FF" w14:textId="7DCB9E29" w:rsidR="00996492" w:rsidRDefault="00C84A3D" w:rsidP="004F590D">
            <w:pPr>
              <w:jc w:val="center"/>
              <w:rPr>
                <w:rFonts w:cs="Times New Roman"/>
              </w:rPr>
            </w:pPr>
            <w:r>
              <w:rPr>
                <w:rFonts w:cs="Times New Roman"/>
              </w:rPr>
              <w:t>13.3</w:t>
            </w:r>
          </w:p>
        </w:tc>
      </w:tr>
      <w:tr w:rsidR="00051670" w14:paraId="46F3E5C9" w14:textId="77777777" w:rsidTr="006279BB">
        <w:trPr>
          <w:trHeight w:val="259"/>
        </w:trPr>
        <w:tc>
          <w:tcPr>
            <w:tcW w:w="1109" w:type="dxa"/>
            <w:tcBorders>
              <w:top w:val="nil"/>
              <w:left w:val="nil"/>
              <w:bottom w:val="nil"/>
              <w:right w:val="nil"/>
            </w:tcBorders>
          </w:tcPr>
          <w:p w14:paraId="5EB6AB17" w14:textId="77777777" w:rsidR="005B3DF3" w:rsidRPr="00281717" w:rsidRDefault="005B3DF3" w:rsidP="004F590D">
            <w:pPr>
              <w:jc w:val="both"/>
              <w:rPr>
                <w:rFonts w:cs="Times New Roman"/>
              </w:rPr>
            </w:pPr>
            <w:r w:rsidRPr="00E7400D">
              <w:rPr>
                <w:rFonts w:cs="Times New Roman"/>
                <w:i/>
              </w:rPr>
              <w:t>V</w:t>
            </w:r>
            <w:r w:rsidRPr="00E7400D">
              <w:rPr>
                <w:rFonts w:cs="Times New Roman"/>
                <w:vertAlign w:val="subscript"/>
              </w:rPr>
              <w:t>c</w:t>
            </w:r>
            <w:r>
              <w:rPr>
                <w:rFonts w:cs="Times New Roman"/>
                <w:vertAlign w:val="subscript"/>
              </w:rPr>
              <w:t xml:space="preserve"> </w:t>
            </w:r>
          </w:p>
        </w:tc>
        <w:tc>
          <w:tcPr>
            <w:tcW w:w="976" w:type="dxa"/>
            <w:tcBorders>
              <w:top w:val="nil"/>
              <w:left w:val="nil"/>
              <w:bottom w:val="nil"/>
              <w:right w:val="nil"/>
            </w:tcBorders>
          </w:tcPr>
          <w:p w14:paraId="20CE8712" w14:textId="77777777" w:rsidR="005B3DF3" w:rsidRDefault="005B3DF3" w:rsidP="004F590D">
            <w:pPr>
              <w:jc w:val="center"/>
              <w:rPr>
                <w:rFonts w:cs="Times New Roman"/>
              </w:rPr>
            </w:pPr>
            <w:r>
              <w:rPr>
                <w:rFonts w:cs="Times New Roman"/>
              </w:rPr>
              <w:t>mlmin</w:t>
            </w:r>
            <w:r w:rsidRPr="00281717">
              <w:rPr>
                <w:rFonts w:cs="Times New Roman"/>
                <w:vertAlign w:val="superscript"/>
              </w:rPr>
              <w:t>-1</w:t>
            </w:r>
          </w:p>
        </w:tc>
        <w:tc>
          <w:tcPr>
            <w:tcW w:w="1194" w:type="dxa"/>
            <w:gridSpan w:val="2"/>
            <w:tcBorders>
              <w:top w:val="nil"/>
              <w:left w:val="nil"/>
              <w:bottom w:val="nil"/>
              <w:right w:val="nil"/>
            </w:tcBorders>
          </w:tcPr>
          <w:p w14:paraId="2E207EBA" w14:textId="0420F8DC" w:rsidR="005B3DF3" w:rsidRDefault="005B3DF3" w:rsidP="00854EF1">
            <w:pPr>
              <w:jc w:val="center"/>
              <w:rPr>
                <w:rFonts w:cs="Times New Roman"/>
              </w:rPr>
            </w:pPr>
            <w:r>
              <w:rPr>
                <w:rFonts w:cs="Times New Roman"/>
              </w:rPr>
              <w:t>0.8</w:t>
            </w:r>
          </w:p>
        </w:tc>
        <w:tc>
          <w:tcPr>
            <w:tcW w:w="1339" w:type="dxa"/>
            <w:gridSpan w:val="2"/>
            <w:tcBorders>
              <w:top w:val="nil"/>
              <w:left w:val="nil"/>
              <w:bottom w:val="nil"/>
              <w:right w:val="nil"/>
            </w:tcBorders>
          </w:tcPr>
          <w:p w14:paraId="1518F4A4" w14:textId="50DA3650" w:rsidR="005B3DF3" w:rsidRDefault="005B3DF3" w:rsidP="00854EF1">
            <w:pPr>
              <w:jc w:val="center"/>
              <w:rPr>
                <w:rFonts w:cs="Times New Roman"/>
              </w:rPr>
            </w:pPr>
            <w:r>
              <w:rPr>
                <w:rFonts w:cs="Times New Roman"/>
              </w:rPr>
              <w:t>1.0</w:t>
            </w:r>
          </w:p>
        </w:tc>
        <w:tc>
          <w:tcPr>
            <w:tcW w:w="1796" w:type="dxa"/>
            <w:gridSpan w:val="3"/>
            <w:tcBorders>
              <w:top w:val="nil"/>
              <w:left w:val="nil"/>
              <w:bottom w:val="nil"/>
              <w:right w:val="nil"/>
            </w:tcBorders>
          </w:tcPr>
          <w:p w14:paraId="2FAA8076" w14:textId="4EB01EE9" w:rsidR="005B3DF3" w:rsidRDefault="005B3DF3" w:rsidP="00854EF1">
            <w:pPr>
              <w:jc w:val="center"/>
              <w:rPr>
                <w:rFonts w:cs="Times New Roman"/>
              </w:rPr>
            </w:pPr>
            <w:r>
              <w:rPr>
                <w:rFonts w:cs="Times New Roman"/>
              </w:rPr>
              <w:t>0.75</w:t>
            </w:r>
          </w:p>
        </w:tc>
        <w:tc>
          <w:tcPr>
            <w:tcW w:w="933" w:type="dxa"/>
            <w:gridSpan w:val="2"/>
            <w:tcBorders>
              <w:top w:val="nil"/>
              <w:left w:val="nil"/>
              <w:bottom w:val="nil"/>
              <w:right w:val="nil"/>
            </w:tcBorders>
          </w:tcPr>
          <w:p w14:paraId="1459BDD4" w14:textId="0B8B7E3A" w:rsidR="005B3DF3" w:rsidRDefault="005B3DF3" w:rsidP="00854EF1">
            <w:pPr>
              <w:jc w:val="center"/>
              <w:rPr>
                <w:rFonts w:cs="Times New Roman"/>
              </w:rPr>
            </w:pPr>
            <w:r>
              <w:rPr>
                <w:rFonts w:cs="Times New Roman"/>
              </w:rPr>
              <w:t>1.0</w:t>
            </w:r>
          </w:p>
        </w:tc>
        <w:tc>
          <w:tcPr>
            <w:tcW w:w="941" w:type="dxa"/>
            <w:tcBorders>
              <w:top w:val="nil"/>
              <w:left w:val="nil"/>
              <w:bottom w:val="nil"/>
              <w:right w:val="nil"/>
            </w:tcBorders>
          </w:tcPr>
          <w:p w14:paraId="40E7D90D" w14:textId="2A066773" w:rsidR="005B3DF3" w:rsidRDefault="005B3DF3" w:rsidP="00854EF1">
            <w:pPr>
              <w:jc w:val="center"/>
              <w:rPr>
                <w:rFonts w:cs="Times New Roman"/>
              </w:rPr>
            </w:pPr>
            <w:r>
              <w:rPr>
                <w:rFonts w:cs="Times New Roman"/>
              </w:rPr>
              <w:t>0.75</w:t>
            </w:r>
          </w:p>
        </w:tc>
        <w:tc>
          <w:tcPr>
            <w:tcW w:w="1162" w:type="dxa"/>
            <w:gridSpan w:val="2"/>
            <w:tcBorders>
              <w:top w:val="nil"/>
              <w:left w:val="nil"/>
              <w:bottom w:val="nil"/>
              <w:right w:val="nil"/>
            </w:tcBorders>
          </w:tcPr>
          <w:p w14:paraId="3B0EEF02" w14:textId="26FCADF3" w:rsidR="005B3DF3" w:rsidRDefault="005B3DF3" w:rsidP="00854EF1">
            <w:pPr>
              <w:jc w:val="center"/>
              <w:rPr>
                <w:rFonts w:cs="Times New Roman"/>
              </w:rPr>
            </w:pPr>
            <w:r>
              <w:rPr>
                <w:rFonts w:cs="Times New Roman"/>
              </w:rPr>
              <w:t>0.2</w:t>
            </w:r>
          </w:p>
        </w:tc>
      </w:tr>
      <w:tr w:rsidR="00996492" w14:paraId="1B5DEE94" w14:textId="77777777" w:rsidTr="006279BB">
        <w:trPr>
          <w:trHeight w:val="259"/>
        </w:trPr>
        <w:tc>
          <w:tcPr>
            <w:tcW w:w="1109" w:type="dxa"/>
            <w:tcBorders>
              <w:top w:val="nil"/>
              <w:left w:val="nil"/>
              <w:bottom w:val="nil"/>
              <w:right w:val="nil"/>
            </w:tcBorders>
          </w:tcPr>
          <w:p w14:paraId="15C3237E" w14:textId="77777777" w:rsidR="00996492" w:rsidRDefault="00996492" w:rsidP="004F590D">
            <w:pPr>
              <w:jc w:val="both"/>
              <w:rPr>
                <w:rFonts w:cs="Times New Roman"/>
              </w:rPr>
            </w:pPr>
            <w:r w:rsidRPr="00E7400D">
              <w:rPr>
                <w:rFonts w:cs="Times New Roman"/>
                <w:i/>
              </w:rPr>
              <w:t>V</w:t>
            </w:r>
            <w:r w:rsidRPr="00E7400D">
              <w:rPr>
                <w:rFonts w:cs="Times New Roman"/>
                <w:vertAlign w:val="subscript"/>
              </w:rPr>
              <w:t>e</w:t>
            </w:r>
          </w:p>
        </w:tc>
        <w:tc>
          <w:tcPr>
            <w:tcW w:w="976" w:type="dxa"/>
            <w:tcBorders>
              <w:top w:val="nil"/>
              <w:left w:val="nil"/>
              <w:bottom w:val="nil"/>
              <w:right w:val="nil"/>
            </w:tcBorders>
          </w:tcPr>
          <w:p w14:paraId="7A355995" w14:textId="77777777" w:rsidR="00996492" w:rsidRDefault="00996492" w:rsidP="004F590D">
            <w:pPr>
              <w:jc w:val="center"/>
              <w:rPr>
                <w:rFonts w:cs="Times New Roman"/>
              </w:rPr>
            </w:pPr>
            <w:r>
              <w:rPr>
                <w:rFonts w:cs="Times New Roman"/>
              </w:rPr>
              <w:t>mlmin</w:t>
            </w:r>
            <w:r w:rsidRPr="00281717">
              <w:rPr>
                <w:rFonts w:cs="Times New Roman"/>
                <w:vertAlign w:val="superscript"/>
              </w:rPr>
              <w:t>-1</w:t>
            </w:r>
          </w:p>
        </w:tc>
        <w:tc>
          <w:tcPr>
            <w:tcW w:w="1194" w:type="dxa"/>
            <w:gridSpan w:val="2"/>
            <w:tcBorders>
              <w:top w:val="nil"/>
              <w:left w:val="nil"/>
              <w:bottom w:val="nil"/>
              <w:right w:val="nil"/>
            </w:tcBorders>
          </w:tcPr>
          <w:p w14:paraId="6BBAADE6" w14:textId="31188437" w:rsidR="00996492" w:rsidRDefault="00AE0A38" w:rsidP="00854EF1">
            <w:pPr>
              <w:jc w:val="center"/>
              <w:rPr>
                <w:rFonts w:cs="Times New Roman"/>
              </w:rPr>
            </w:pPr>
            <w:r>
              <w:rPr>
                <w:rFonts w:cs="Times New Roman"/>
              </w:rPr>
              <w:t>0.5</w:t>
            </w:r>
          </w:p>
        </w:tc>
        <w:tc>
          <w:tcPr>
            <w:tcW w:w="3135" w:type="dxa"/>
            <w:gridSpan w:val="5"/>
            <w:tcBorders>
              <w:top w:val="nil"/>
              <w:left w:val="nil"/>
              <w:bottom w:val="nil"/>
              <w:right w:val="nil"/>
            </w:tcBorders>
          </w:tcPr>
          <w:p w14:paraId="73AE4BA9" w14:textId="3306F0BF" w:rsidR="00996492" w:rsidRDefault="00854EF1" w:rsidP="00854EF1">
            <w:pPr>
              <w:jc w:val="center"/>
              <w:rPr>
                <w:rFonts w:cs="Times New Roman"/>
              </w:rPr>
            </w:pPr>
            <w:r>
              <w:rPr>
                <w:rFonts w:cs="Times New Roman"/>
              </w:rPr>
              <w:t>1.0</w:t>
            </w:r>
          </w:p>
        </w:tc>
        <w:tc>
          <w:tcPr>
            <w:tcW w:w="1916" w:type="dxa"/>
            <w:gridSpan w:val="4"/>
            <w:tcBorders>
              <w:top w:val="nil"/>
              <w:left w:val="nil"/>
              <w:bottom w:val="nil"/>
              <w:right w:val="nil"/>
            </w:tcBorders>
          </w:tcPr>
          <w:p w14:paraId="210FEDDC" w14:textId="38F5171A" w:rsidR="00996492" w:rsidRDefault="00854EF1" w:rsidP="00854EF1">
            <w:pPr>
              <w:jc w:val="center"/>
              <w:rPr>
                <w:rFonts w:cs="Times New Roman"/>
              </w:rPr>
            </w:pPr>
            <w:r>
              <w:rPr>
                <w:rFonts w:cs="Times New Roman"/>
              </w:rPr>
              <w:t>1.0</w:t>
            </w:r>
          </w:p>
        </w:tc>
        <w:tc>
          <w:tcPr>
            <w:tcW w:w="1120" w:type="dxa"/>
            <w:tcBorders>
              <w:top w:val="nil"/>
              <w:left w:val="nil"/>
              <w:bottom w:val="nil"/>
              <w:right w:val="nil"/>
            </w:tcBorders>
          </w:tcPr>
          <w:p w14:paraId="00997D06" w14:textId="4F904261" w:rsidR="00996492" w:rsidRDefault="00BC1575" w:rsidP="00854EF1">
            <w:pPr>
              <w:jc w:val="center"/>
              <w:rPr>
                <w:rFonts w:cs="Times New Roman"/>
              </w:rPr>
            </w:pPr>
            <w:r>
              <w:rPr>
                <w:rFonts w:cs="Times New Roman"/>
              </w:rPr>
              <w:t>0.2</w:t>
            </w:r>
          </w:p>
        </w:tc>
      </w:tr>
      <w:tr w:rsidR="00996492" w14:paraId="601C3CB3" w14:textId="77777777" w:rsidTr="006279BB">
        <w:trPr>
          <w:trHeight w:val="259"/>
        </w:trPr>
        <w:tc>
          <w:tcPr>
            <w:tcW w:w="1109" w:type="dxa"/>
            <w:tcBorders>
              <w:top w:val="nil"/>
              <w:left w:val="nil"/>
              <w:bottom w:val="nil"/>
              <w:right w:val="nil"/>
            </w:tcBorders>
          </w:tcPr>
          <w:p w14:paraId="7D965B5C" w14:textId="77777777" w:rsidR="00996492" w:rsidRPr="00E7400D" w:rsidRDefault="00996492" w:rsidP="004F590D">
            <w:pPr>
              <w:jc w:val="both"/>
              <w:rPr>
                <w:rFonts w:cs="Times New Roman"/>
                <w:vertAlign w:val="subscript"/>
              </w:rPr>
            </w:pPr>
            <w:r w:rsidRPr="000E6B3E">
              <w:rPr>
                <w:rFonts w:cs="Times New Roman"/>
                <w:i/>
              </w:rPr>
              <w:t>D</w:t>
            </w:r>
            <w:r w:rsidRPr="00E7400D">
              <w:rPr>
                <w:rFonts w:cs="Times New Roman"/>
                <w:vertAlign w:val="subscript"/>
              </w:rPr>
              <w:t>calib</w:t>
            </w:r>
          </w:p>
        </w:tc>
        <w:tc>
          <w:tcPr>
            <w:tcW w:w="976" w:type="dxa"/>
            <w:tcBorders>
              <w:top w:val="nil"/>
              <w:left w:val="nil"/>
              <w:bottom w:val="nil"/>
              <w:right w:val="nil"/>
            </w:tcBorders>
          </w:tcPr>
          <w:p w14:paraId="0C3BDB96" w14:textId="77777777" w:rsidR="00996492" w:rsidRDefault="00996492" w:rsidP="004F590D">
            <w:pPr>
              <w:jc w:val="center"/>
              <w:rPr>
                <w:rFonts w:cs="Times New Roman"/>
              </w:rPr>
            </w:pPr>
            <w:r>
              <w:rPr>
                <w:rFonts w:cs="Times New Roman"/>
              </w:rPr>
              <w:t>cm²s</w:t>
            </w:r>
            <w:r w:rsidRPr="00281717">
              <w:rPr>
                <w:rFonts w:cs="Times New Roman"/>
                <w:vertAlign w:val="superscript"/>
              </w:rPr>
              <w:t>-1</w:t>
            </w:r>
          </w:p>
        </w:tc>
        <w:tc>
          <w:tcPr>
            <w:tcW w:w="1194" w:type="dxa"/>
            <w:gridSpan w:val="2"/>
            <w:tcBorders>
              <w:top w:val="nil"/>
              <w:left w:val="nil"/>
              <w:bottom w:val="nil"/>
              <w:right w:val="nil"/>
            </w:tcBorders>
          </w:tcPr>
          <w:p w14:paraId="6F63CECC" w14:textId="77777777" w:rsidR="00996492" w:rsidRDefault="00996492" w:rsidP="004F590D">
            <w:pPr>
              <w:jc w:val="center"/>
              <w:rPr>
                <w:rFonts w:cs="Times New Roman"/>
              </w:rPr>
            </w:pPr>
            <w:r>
              <w:rPr>
                <w:rFonts w:cs="Times New Roman"/>
              </w:rPr>
              <w:t>6.1*10</w:t>
            </w:r>
            <w:r w:rsidRPr="00D971DA">
              <w:rPr>
                <w:rFonts w:cs="Times New Roman"/>
                <w:vertAlign w:val="superscript"/>
              </w:rPr>
              <w:t>-7</w:t>
            </w:r>
          </w:p>
        </w:tc>
        <w:tc>
          <w:tcPr>
            <w:tcW w:w="3135" w:type="dxa"/>
            <w:gridSpan w:val="5"/>
            <w:tcBorders>
              <w:top w:val="nil"/>
              <w:left w:val="nil"/>
              <w:bottom w:val="nil"/>
              <w:right w:val="nil"/>
            </w:tcBorders>
          </w:tcPr>
          <w:p w14:paraId="630168FC" w14:textId="77777777" w:rsidR="00996492" w:rsidRDefault="00996492" w:rsidP="004F590D">
            <w:pPr>
              <w:jc w:val="center"/>
              <w:rPr>
                <w:rFonts w:cs="Times New Roman"/>
              </w:rPr>
            </w:pPr>
            <w:r>
              <w:rPr>
                <w:rFonts w:cs="Times New Roman"/>
              </w:rPr>
              <w:t>6.1*10</w:t>
            </w:r>
            <w:r w:rsidRPr="00D971DA">
              <w:rPr>
                <w:rFonts w:cs="Times New Roman"/>
                <w:vertAlign w:val="superscript"/>
              </w:rPr>
              <w:t>-7</w:t>
            </w:r>
          </w:p>
        </w:tc>
        <w:tc>
          <w:tcPr>
            <w:tcW w:w="1916" w:type="dxa"/>
            <w:gridSpan w:val="4"/>
            <w:tcBorders>
              <w:top w:val="nil"/>
              <w:left w:val="nil"/>
              <w:bottom w:val="nil"/>
              <w:right w:val="nil"/>
            </w:tcBorders>
          </w:tcPr>
          <w:p w14:paraId="5BD6F57E" w14:textId="77777777" w:rsidR="00996492" w:rsidRDefault="00996492" w:rsidP="004F590D">
            <w:pPr>
              <w:jc w:val="center"/>
              <w:rPr>
                <w:rFonts w:cs="Times New Roman"/>
              </w:rPr>
            </w:pPr>
            <w:r>
              <w:rPr>
                <w:rFonts w:cs="Times New Roman"/>
              </w:rPr>
              <w:t>6.74*10</w:t>
            </w:r>
            <w:r w:rsidRPr="00D971DA">
              <w:rPr>
                <w:rFonts w:cs="Times New Roman"/>
                <w:vertAlign w:val="superscript"/>
              </w:rPr>
              <w:t>-</w:t>
            </w:r>
            <w:r>
              <w:rPr>
                <w:rFonts w:cs="Times New Roman"/>
                <w:vertAlign w:val="superscript"/>
              </w:rPr>
              <w:t>8</w:t>
            </w:r>
          </w:p>
        </w:tc>
        <w:tc>
          <w:tcPr>
            <w:tcW w:w="1120" w:type="dxa"/>
            <w:tcBorders>
              <w:top w:val="nil"/>
              <w:left w:val="nil"/>
              <w:bottom w:val="nil"/>
              <w:right w:val="nil"/>
            </w:tcBorders>
          </w:tcPr>
          <w:p w14:paraId="48257592" w14:textId="6D971EFC" w:rsidR="00996492" w:rsidRDefault="006279BB" w:rsidP="004F590D">
            <w:pPr>
              <w:jc w:val="center"/>
              <w:rPr>
                <w:rFonts w:cs="Times New Roman"/>
              </w:rPr>
            </w:pPr>
            <w:r>
              <w:rPr>
                <w:rFonts w:cs="Times New Roman"/>
              </w:rPr>
              <w:t>1.13*10</w:t>
            </w:r>
            <w:r w:rsidRPr="006279BB">
              <w:rPr>
                <w:rFonts w:cs="Times New Roman"/>
                <w:vertAlign w:val="superscript"/>
              </w:rPr>
              <w:t>-7</w:t>
            </w:r>
          </w:p>
        </w:tc>
      </w:tr>
      <w:tr w:rsidR="00996492" w14:paraId="1F4B5CCF" w14:textId="77777777" w:rsidTr="006279BB">
        <w:trPr>
          <w:trHeight w:val="259"/>
        </w:trPr>
        <w:tc>
          <w:tcPr>
            <w:tcW w:w="1109" w:type="dxa"/>
            <w:tcBorders>
              <w:top w:val="nil"/>
              <w:left w:val="nil"/>
              <w:bottom w:val="nil"/>
              <w:right w:val="nil"/>
            </w:tcBorders>
          </w:tcPr>
          <w:p w14:paraId="365196FD" w14:textId="77777777" w:rsidR="00996492" w:rsidRDefault="00996492" w:rsidP="004F590D">
            <w:pPr>
              <w:jc w:val="both"/>
              <w:rPr>
                <w:rFonts w:cs="Times New Roman"/>
              </w:rPr>
            </w:pPr>
            <w:r w:rsidRPr="00E7400D">
              <w:rPr>
                <w:rFonts w:cs="Times New Roman"/>
                <w:i/>
              </w:rPr>
              <w:t>z</w:t>
            </w:r>
            <w:r>
              <w:rPr>
                <w:rFonts w:cs="Times New Roman"/>
              </w:rPr>
              <w:t>%</w:t>
            </w:r>
          </w:p>
        </w:tc>
        <w:tc>
          <w:tcPr>
            <w:tcW w:w="976" w:type="dxa"/>
            <w:tcBorders>
              <w:top w:val="nil"/>
              <w:left w:val="nil"/>
              <w:bottom w:val="nil"/>
              <w:right w:val="nil"/>
            </w:tcBorders>
          </w:tcPr>
          <w:p w14:paraId="731A3A54" w14:textId="77777777" w:rsidR="00996492" w:rsidRDefault="00996492" w:rsidP="004F590D">
            <w:pPr>
              <w:jc w:val="center"/>
              <w:rPr>
                <w:rFonts w:cs="Times New Roman"/>
              </w:rPr>
            </w:pPr>
            <w:r>
              <w:rPr>
                <w:rFonts w:cs="Times New Roman"/>
              </w:rPr>
              <w:t>%</w:t>
            </w:r>
          </w:p>
        </w:tc>
        <w:tc>
          <w:tcPr>
            <w:tcW w:w="1194" w:type="dxa"/>
            <w:gridSpan w:val="2"/>
            <w:tcBorders>
              <w:top w:val="nil"/>
              <w:left w:val="nil"/>
              <w:bottom w:val="nil"/>
              <w:right w:val="nil"/>
            </w:tcBorders>
          </w:tcPr>
          <w:p w14:paraId="503CA139" w14:textId="77777777" w:rsidR="00996492" w:rsidRDefault="00996492" w:rsidP="004F590D">
            <w:pPr>
              <w:jc w:val="center"/>
              <w:rPr>
                <w:rFonts w:cs="Times New Roman"/>
              </w:rPr>
            </w:pPr>
            <w:r>
              <w:rPr>
                <w:rFonts w:cs="Times New Roman"/>
              </w:rPr>
              <w:t>12</w:t>
            </w:r>
          </w:p>
        </w:tc>
        <w:tc>
          <w:tcPr>
            <w:tcW w:w="3135" w:type="dxa"/>
            <w:gridSpan w:val="5"/>
            <w:tcBorders>
              <w:top w:val="nil"/>
              <w:left w:val="nil"/>
              <w:bottom w:val="nil"/>
              <w:right w:val="nil"/>
            </w:tcBorders>
          </w:tcPr>
          <w:p w14:paraId="4101F986" w14:textId="77777777" w:rsidR="00996492" w:rsidRDefault="00996492" w:rsidP="004F590D">
            <w:pPr>
              <w:jc w:val="center"/>
              <w:rPr>
                <w:rFonts w:cs="Times New Roman"/>
              </w:rPr>
            </w:pPr>
            <w:r>
              <w:rPr>
                <w:rFonts w:cs="Times New Roman"/>
              </w:rPr>
              <w:t>12</w:t>
            </w:r>
          </w:p>
        </w:tc>
        <w:tc>
          <w:tcPr>
            <w:tcW w:w="1916" w:type="dxa"/>
            <w:gridSpan w:val="4"/>
            <w:tcBorders>
              <w:top w:val="nil"/>
              <w:left w:val="nil"/>
              <w:bottom w:val="nil"/>
              <w:right w:val="nil"/>
            </w:tcBorders>
          </w:tcPr>
          <w:p w14:paraId="201AE458" w14:textId="77777777" w:rsidR="00996492" w:rsidRDefault="00996492" w:rsidP="004F590D">
            <w:pPr>
              <w:jc w:val="center"/>
              <w:rPr>
                <w:rFonts w:cs="Times New Roman"/>
              </w:rPr>
            </w:pPr>
            <w:r>
              <w:rPr>
                <w:rFonts w:cs="Times New Roman"/>
              </w:rPr>
              <w:t>12</w:t>
            </w:r>
          </w:p>
        </w:tc>
        <w:tc>
          <w:tcPr>
            <w:tcW w:w="1120" w:type="dxa"/>
            <w:tcBorders>
              <w:top w:val="nil"/>
              <w:left w:val="nil"/>
              <w:bottom w:val="nil"/>
              <w:right w:val="nil"/>
            </w:tcBorders>
          </w:tcPr>
          <w:p w14:paraId="03CE6027" w14:textId="68C93AFE" w:rsidR="00996492" w:rsidRDefault="006279BB" w:rsidP="004F590D">
            <w:pPr>
              <w:jc w:val="center"/>
              <w:rPr>
                <w:rFonts w:cs="Times New Roman"/>
              </w:rPr>
            </w:pPr>
            <w:r>
              <w:rPr>
                <w:rFonts w:cs="Times New Roman"/>
              </w:rPr>
              <w:t>12</w:t>
            </w:r>
          </w:p>
        </w:tc>
      </w:tr>
      <w:tr w:rsidR="00996492" w14:paraId="3852FCC7" w14:textId="77777777" w:rsidTr="006279BB">
        <w:trPr>
          <w:trHeight w:val="259"/>
        </w:trPr>
        <w:tc>
          <w:tcPr>
            <w:tcW w:w="1109" w:type="dxa"/>
            <w:tcBorders>
              <w:top w:val="nil"/>
              <w:left w:val="nil"/>
              <w:bottom w:val="nil"/>
              <w:right w:val="nil"/>
            </w:tcBorders>
          </w:tcPr>
          <w:p w14:paraId="29344439" w14:textId="77777777" w:rsidR="00996492" w:rsidRDefault="00996492" w:rsidP="004F590D">
            <w:pPr>
              <w:jc w:val="both"/>
              <w:rPr>
                <w:rFonts w:cs="Times New Roman"/>
              </w:rPr>
            </w:pPr>
            <w:r w:rsidRPr="00E7400D">
              <w:rPr>
                <w:rFonts w:cs="Times New Roman"/>
                <w:i/>
              </w:rPr>
              <w:t>b</w:t>
            </w:r>
            <w:r w:rsidRPr="00E7400D">
              <w:rPr>
                <w:rFonts w:cs="Times New Roman"/>
                <w:vertAlign w:val="subscript"/>
              </w:rPr>
              <w:t>0</w:t>
            </w:r>
          </w:p>
        </w:tc>
        <w:tc>
          <w:tcPr>
            <w:tcW w:w="976" w:type="dxa"/>
            <w:tcBorders>
              <w:top w:val="nil"/>
              <w:left w:val="nil"/>
              <w:bottom w:val="nil"/>
              <w:right w:val="nil"/>
            </w:tcBorders>
          </w:tcPr>
          <w:p w14:paraId="5529FC13" w14:textId="77777777" w:rsidR="00996492" w:rsidRDefault="00996492" w:rsidP="004F590D">
            <w:pPr>
              <w:jc w:val="center"/>
              <w:rPr>
                <w:rFonts w:cs="Times New Roman"/>
              </w:rPr>
            </w:pPr>
            <w:r>
              <w:rPr>
                <w:rFonts w:cs="Times New Roman"/>
              </w:rPr>
              <w:t>mm</w:t>
            </w:r>
          </w:p>
        </w:tc>
        <w:tc>
          <w:tcPr>
            <w:tcW w:w="1194" w:type="dxa"/>
            <w:gridSpan w:val="2"/>
            <w:tcBorders>
              <w:top w:val="nil"/>
              <w:left w:val="nil"/>
              <w:bottom w:val="nil"/>
              <w:right w:val="nil"/>
            </w:tcBorders>
          </w:tcPr>
          <w:p w14:paraId="46B835AD" w14:textId="77777777" w:rsidR="00996492" w:rsidRDefault="00996492" w:rsidP="004F590D">
            <w:pPr>
              <w:jc w:val="center"/>
              <w:rPr>
                <w:rFonts w:cs="Times New Roman"/>
              </w:rPr>
            </w:pPr>
            <w:r>
              <w:rPr>
                <w:rFonts w:cs="Times New Roman"/>
              </w:rPr>
              <w:t>22</w:t>
            </w:r>
          </w:p>
        </w:tc>
        <w:tc>
          <w:tcPr>
            <w:tcW w:w="3135" w:type="dxa"/>
            <w:gridSpan w:val="5"/>
            <w:tcBorders>
              <w:top w:val="nil"/>
              <w:left w:val="nil"/>
              <w:bottom w:val="nil"/>
              <w:right w:val="nil"/>
            </w:tcBorders>
          </w:tcPr>
          <w:p w14:paraId="23F00059" w14:textId="77777777" w:rsidR="00996492" w:rsidRDefault="00996492" w:rsidP="004F590D">
            <w:pPr>
              <w:jc w:val="center"/>
              <w:rPr>
                <w:rFonts w:cs="Times New Roman"/>
              </w:rPr>
            </w:pPr>
            <w:r>
              <w:rPr>
                <w:rFonts w:cs="Times New Roman"/>
              </w:rPr>
              <w:t>22</w:t>
            </w:r>
          </w:p>
        </w:tc>
        <w:tc>
          <w:tcPr>
            <w:tcW w:w="1916" w:type="dxa"/>
            <w:gridSpan w:val="4"/>
            <w:tcBorders>
              <w:top w:val="nil"/>
              <w:left w:val="nil"/>
              <w:bottom w:val="nil"/>
              <w:right w:val="nil"/>
            </w:tcBorders>
          </w:tcPr>
          <w:p w14:paraId="50221AD4" w14:textId="77777777" w:rsidR="00996492" w:rsidRDefault="00996492" w:rsidP="004F590D">
            <w:pPr>
              <w:jc w:val="center"/>
              <w:rPr>
                <w:rFonts w:cs="Times New Roman"/>
              </w:rPr>
            </w:pPr>
            <w:r>
              <w:rPr>
                <w:rFonts w:cs="Times New Roman"/>
              </w:rPr>
              <w:t>22</w:t>
            </w:r>
          </w:p>
        </w:tc>
        <w:tc>
          <w:tcPr>
            <w:tcW w:w="1120" w:type="dxa"/>
            <w:tcBorders>
              <w:top w:val="nil"/>
              <w:left w:val="nil"/>
              <w:bottom w:val="nil"/>
              <w:right w:val="nil"/>
            </w:tcBorders>
          </w:tcPr>
          <w:p w14:paraId="494A0948" w14:textId="29DA16A7" w:rsidR="00996492" w:rsidRDefault="006279BB" w:rsidP="004F590D">
            <w:pPr>
              <w:jc w:val="center"/>
              <w:rPr>
                <w:rFonts w:cs="Times New Roman"/>
              </w:rPr>
            </w:pPr>
            <w:r>
              <w:rPr>
                <w:rFonts w:cs="Times New Roman"/>
              </w:rPr>
              <w:t>22</w:t>
            </w:r>
          </w:p>
        </w:tc>
      </w:tr>
      <w:tr w:rsidR="00996492" w14:paraId="371C21ED" w14:textId="77777777" w:rsidTr="006279BB">
        <w:trPr>
          <w:trHeight w:val="259"/>
        </w:trPr>
        <w:tc>
          <w:tcPr>
            <w:tcW w:w="1109" w:type="dxa"/>
            <w:tcBorders>
              <w:top w:val="nil"/>
              <w:left w:val="nil"/>
              <w:bottom w:val="nil"/>
              <w:right w:val="nil"/>
            </w:tcBorders>
          </w:tcPr>
          <w:p w14:paraId="62B82E2A" w14:textId="77777777" w:rsidR="00996492" w:rsidRDefault="00996492" w:rsidP="004F590D">
            <w:pPr>
              <w:jc w:val="both"/>
              <w:rPr>
                <w:rFonts w:cs="Times New Roman"/>
              </w:rPr>
            </w:pPr>
            <w:r w:rsidRPr="00E7400D">
              <w:rPr>
                <w:rFonts w:cs="Times New Roman"/>
                <w:i/>
              </w:rPr>
              <w:t>b</w:t>
            </w:r>
            <w:r w:rsidRPr="00E7400D">
              <w:rPr>
                <w:rFonts w:cs="Times New Roman"/>
                <w:vertAlign w:val="subscript"/>
              </w:rPr>
              <w:t>L</w:t>
            </w:r>
          </w:p>
        </w:tc>
        <w:tc>
          <w:tcPr>
            <w:tcW w:w="976" w:type="dxa"/>
            <w:tcBorders>
              <w:top w:val="nil"/>
              <w:left w:val="nil"/>
              <w:bottom w:val="nil"/>
              <w:right w:val="nil"/>
            </w:tcBorders>
          </w:tcPr>
          <w:p w14:paraId="4ECFF339" w14:textId="77777777" w:rsidR="00996492" w:rsidRDefault="00996492" w:rsidP="004F590D">
            <w:pPr>
              <w:jc w:val="center"/>
              <w:rPr>
                <w:rFonts w:cs="Times New Roman"/>
              </w:rPr>
            </w:pPr>
            <w:r>
              <w:rPr>
                <w:rFonts w:cs="Times New Roman"/>
              </w:rPr>
              <w:t>mm</w:t>
            </w:r>
          </w:p>
        </w:tc>
        <w:tc>
          <w:tcPr>
            <w:tcW w:w="1194" w:type="dxa"/>
            <w:gridSpan w:val="2"/>
            <w:tcBorders>
              <w:top w:val="nil"/>
              <w:left w:val="nil"/>
              <w:bottom w:val="nil"/>
              <w:right w:val="nil"/>
            </w:tcBorders>
          </w:tcPr>
          <w:p w14:paraId="1AB2B61D" w14:textId="77777777" w:rsidR="00996492" w:rsidRDefault="00996492" w:rsidP="004F590D">
            <w:pPr>
              <w:jc w:val="center"/>
              <w:rPr>
                <w:rFonts w:cs="Times New Roman"/>
              </w:rPr>
            </w:pPr>
            <w:r>
              <w:rPr>
                <w:rFonts w:cs="Times New Roman"/>
              </w:rPr>
              <w:t>3</w:t>
            </w:r>
          </w:p>
        </w:tc>
        <w:tc>
          <w:tcPr>
            <w:tcW w:w="3135" w:type="dxa"/>
            <w:gridSpan w:val="5"/>
            <w:tcBorders>
              <w:top w:val="nil"/>
              <w:left w:val="nil"/>
              <w:bottom w:val="nil"/>
              <w:right w:val="nil"/>
            </w:tcBorders>
          </w:tcPr>
          <w:p w14:paraId="5501394C" w14:textId="77777777" w:rsidR="00996492" w:rsidRDefault="00996492" w:rsidP="004F590D">
            <w:pPr>
              <w:jc w:val="center"/>
              <w:rPr>
                <w:rFonts w:cs="Times New Roman"/>
              </w:rPr>
            </w:pPr>
            <w:r>
              <w:rPr>
                <w:rFonts w:cs="Times New Roman"/>
              </w:rPr>
              <w:t>3</w:t>
            </w:r>
          </w:p>
        </w:tc>
        <w:tc>
          <w:tcPr>
            <w:tcW w:w="1916" w:type="dxa"/>
            <w:gridSpan w:val="4"/>
            <w:tcBorders>
              <w:top w:val="nil"/>
              <w:left w:val="nil"/>
              <w:bottom w:val="nil"/>
              <w:right w:val="nil"/>
            </w:tcBorders>
          </w:tcPr>
          <w:p w14:paraId="1635538D" w14:textId="77777777" w:rsidR="00996492" w:rsidRDefault="00996492" w:rsidP="004F590D">
            <w:pPr>
              <w:jc w:val="center"/>
              <w:rPr>
                <w:rFonts w:cs="Times New Roman"/>
              </w:rPr>
            </w:pPr>
            <w:r>
              <w:rPr>
                <w:rFonts w:cs="Times New Roman"/>
              </w:rPr>
              <w:t>3</w:t>
            </w:r>
          </w:p>
        </w:tc>
        <w:tc>
          <w:tcPr>
            <w:tcW w:w="1120" w:type="dxa"/>
            <w:tcBorders>
              <w:top w:val="nil"/>
              <w:left w:val="nil"/>
              <w:bottom w:val="nil"/>
              <w:right w:val="nil"/>
            </w:tcBorders>
          </w:tcPr>
          <w:p w14:paraId="2AFFEC61" w14:textId="70435CC3" w:rsidR="00996492" w:rsidRDefault="006279BB" w:rsidP="006279BB">
            <w:pPr>
              <w:jc w:val="center"/>
              <w:rPr>
                <w:rFonts w:cs="Times New Roman"/>
              </w:rPr>
            </w:pPr>
            <w:r>
              <w:rPr>
                <w:rFonts w:cs="Times New Roman"/>
              </w:rPr>
              <w:t>5</w:t>
            </w:r>
          </w:p>
        </w:tc>
      </w:tr>
      <w:tr w:rsidR="00996492" w14:paraId="414DB6F0" w14:textId="77777777" w:rsidTr="006279BB">
        <w:trPr>
          <w:trHeight w:val="259"/>
        </w:trPr>
        <w:tc>
          <w:tcPr>
            <w:tcW w:w="1109" w:type="dxa"/>
            <w:tcBorders>
              <w:top w:val="nil"/>
              <w:left w:val="nil"/>
              <w:bottom w:val="nil"/>
              <w:right w:val="nil"/>
            </w:tcBorders>
          </w:tcPr>
          <w:p w14:paraId="4D4E4F06" w14:textId="77777777" w:rsidR="00996492" w:rsidRPr="00E7400D" w:rsidRDefault="00996492" w:rsidP="004F590D">
            <w:pPr>
              <w:jc w:val="both"/>
              <w:rPr>
                <w:rFonts w:cs="Times New Roman"/>
                <w:i/>
              </w:rPr>
            </w:pPr>
            <w:r>
              <w:rPr>
                <w:rFonts w:cs="Times New Roman"/>
                <w:i/>
              </w:rPr>
              <w:t>L</w:t>
            </w:r>
            <w:r w:rsidRPr="00E7400D">
              <w:rPr>
                <w:rFonts w:cs="Times New Roman"/>
                <w:vertAlign w:val="subscript"/>
              </w:rPr>
              <w:t>1</w:t>
            </w:r>
          </w:p>
        </w:tc>
        <w:tc>
          <w:tcPr>
            <w:tcW w:w="976" w:type="dxa"/>
            <w:tcBorders>
              <w:top w:val="nil"/>
              <w:left w:val="nil"/>
              <w:bottom w:val="nil"/>
              <w:right w:val="nil"/>
            </w:tcBorders>
          </w:tcPr>
          <w:p w14:paraId="503A6F6C" w14:textId="77777777" w:rsidR="00996492" w:rsidRDefault="00996492" w:rsidP="004F590D">
            <w:pPr>
              <w:jc w:val="center"/>
              <w:rPr>
                <w:rFonts w:cs="Times New Roman"/>
              </w:rPr>
            </w:pPr>
            <w:r>
              <w:rPr>
                <w:rFonts w:cs="Times New Roman"/>
              </w:rPr>
              <w:t>mm</w:t>
            </w:r>
          </w:p>
        </w:tc>
        <w:tc>
          <w:tcPr>
            <w:tcW w:w="1194" w:type="dxa"/>
            <w:gridSpan w:val="2"/>
            <w:tcBorders>
              <w:top w:val="nil"/>
              <w:left w:val="nil"/>
              <w:bottom w:val="nil"/>
              <w:right w:val="nil"/>
            </w:tcBorders>
          </w:tcPr>
          <w:p w14:paraId="6CD15EB2" w14:textId="77777777" w:rsidR="00996492" w:rsidRDefault="00996492" w:rsidP="004F590D">
            <w:pPr>
              <w:jc w:val="center"/>
              <w:rPr>
                <w:rFonts w:cs="Times New Roman"/>
              </w:rPr>
            </w:pPr>
            <w:r>
              <w:rPr>
                <w:rFonts w:cs="Times New Roman"/>
              </w:rPr>
              <w:t>20</w:t>
            </w:r>
          </w:p>
        </w:tc>
        <w:tc>
          <w:tcPr>
            <w:tcW w:w="3135" w:type="dxa"/>
            <w:gridSpan w:val="5"/>
            <w:tcBorders>
              <w:top w:val="nil"/>
              <w:left w:val="nil"/>
              <w:bottom w:val="nil"/>
              <w:right w:val="nil"/>
            </w:tcBorders>
          </w:tcPr>
          <w:p w14:paraId="372AB20C" w14:textId="77777777" w:rsidR="00996492" w:rsidRDefault="00996492" w:rsidP="004F590D">
            <w:pPr>
              <w:jc w:val="center"/>
              <w:rPr>
                <w:rFonts w:cs="Times New Roman"/>
              </w:rPr>
            </w:pPr>
            <w:r>
              <w:rPr>
                <w:rFonts w:cs="Times New Roman"/>
              </w:rPr>
              <w:t>20</w:t>
            </w:r>
          </w:p>
        </w:tc>
        <w:tc>
          <w:tcPr>
            <w:tcW w:w="1916" w:type="dxa"/>
            <w:gridSpan w:val="4"/>
            <w:tcBorders>
              <w:top w:val="nil"/>
              <w:left w:val="nil"/>
              <w:bottom w:val="nil"/>
              <w:right w:val="nil"/>
            </w:tcBorders>
          </w:tcPr>
          <w:p w14:paraId="3DDACE0A" w14:textId="77777777" w:rsidR="00996492" w:rsidRDefault="00996492" w:rsidP="004F590D">
            <w:pPr>
              <w:jc w:val="center"/>
              <w:rPr>
                <w:rFonts w:cs="Times New Roman"/>
              </w:rPr>
            </w:pPr>
            <w:r>
              <w:rPr>
                <w:rFonts w:cs="Times New Roman"/>
              </w:rPr>
              <w:t>20</w:t>
            </w:r>
          </w:p>
        </w:tc>
        <w:tc>
          <w:tcPr>
            <w:tcW w:w="1120" w:type="dxa"/>
            <w:tcBorders>
              <w:top w:val="nil"/>
              <w:left w:val="nil"/>
              <w:bottom w:val="nil"/>
              <w:right w:val="nil"/>
            </w:tcBorders>
          </w:tcPr>
          <w:p w14:paraId="7BFD5909" w14:textId="40E9D155" w:rsidR="00996492" w:rsidRDefault="006279BB" w:rsidP="004F590D">
            <w:pPr>
              <w:jc w:val="center"/>
              <w:rPr>
                <w:rFonts w:cs="Times New Roman"/>
              </w:rPr>
            </w:pPr>
            <w:r>
              <w:rPr>
                <w:rFonts w:cs="Times New Roman"/>
              </w:rPr>
              <w:t>22</w:t>
            </w:r>
          </w:p>
        </w:tc>
      </w:tr>
      <w:tr w:rsidR="00996492" w14:paraId="0F313385" w14:textId="77777777" w:rsidTr="006279BB">
        <w:trPr>
          <w:trHeight w:val="66"/>
        </w:trPr>
        <w:tc>
          <w:tcPr>
            <w:tcW w:w="1109" w:type="dxa"/>
            <w:tcBorders>
              <w:top w:val="nil"/>
              <w:left w:val="nil"/>
              <w:bottom w:val="nil"/>
              <w:right w:val="nil"/>
            </w:tcBorders>
          </w:tcPr>
          <w:p w14:paraId="5D6FFB03" w14:textId="77777777" w:rsidR="00996492" w:rsidRDefault="00996492" w:rsidP="004F590D">
            <w:pPr>
              <w:jc w:val="both"/>
              <w:rPr>
                <w:rFonts w:cs="Times New Roman"/>
              </w:rPr>
            </w:pPr>
            <w:r w:rsidRPr="00E7400D">
              <w:rPr>
                <w:rFonts w:cs="Times New Roman"/>
                <w:i/>
              </w:rPr>
              <w:t>L</w:t>
            </w:r>
            <w:r w:rsidRPr="00E7400D">
              <w:rPr>
                <w:rFonts w:cs="Times New Roman"/>
                <w:vertAlign w:val="subscript"/>
              </w:rPr>
              <w:t>2</w:t>
            </w:r>
          </w:p>
        </w:tc>
        <w:tc>
          <w:tcPr>
            <w:tcW w:w="976" w:type="dxa"/>
            <w:tcBorders>
              <w:top w:val="nil"/>
              <w:left w:val="nil"/>
              <w:bottom w:val="nil"/>
              <w:right w:val="nil"/>
            </w:tcBorders>
          </w:tcPr>
          <w:p w14:paraId="2BFD9C86" w14:textId="77777777" w:rsidR="00996492" w:rsidRDefault="00996492" w:rsidP="004F590D">
            <w:pPr>
              <w:jc w:val="center"/>
              <w:rPr>
                <w:rFonts w:cs="Times New Roman"/>
              </w:rPr>
            </w:pPr>
            <w:r>
              <w:rPr>
                <w:rFonts w:cs="Times New Roman"/>
              </w:rPr>
              <w:t>mm</w:t>
            </w:r>
          </w:p>
        </w:tc>
        <w:tc>
          <w:tcPr>
            <w:tcW w:w="1194" w:type="dxa"/>
            <w:gridSpan w:val="2"/>
            <w:tcBorders>
              <w:top w:val="nil"/>
              <w:left w:val="nil"/>
              <w:bottom w:val="nil"/>
              <w:right w:val="nil"/>
            </w:tcBorders>
          </w:tcPr>
          <w:p w14:paraId="3B6A92E0" w14:textId="77777777" w:rsidR="00996492" w:rsidRDefault="00996492" w:rsidP="004F590D">
            <w:pPr>
              <w:jc w:val="center"/>
              <w:rPr>
                <w:rFonts w:cs="Times New Roman"/>
              </w:rPr>
            </w:pPr>
            <w:r>
              <w:rPr>
                <w:rFonts w:cs="Times New Roman"/>
              </w:rPr>
              <w:t>150</w:t>
            </w:r>
          </w:p>
        </w:tc>
        <w:tc>
          <w:tcPr>
            <w:tcW w:w="3135" w:type="dxa"/>
            <w:gridSpan w:val="5"/>
            <w:tcBorders>
              <w:top w:val="nil"/>
              <w:left w:val="nil"/>
              <w:bottom w:val="nil"/>
              <w:right w:val="nil"/>
            </w:tcBorders>
          </w:tcPr>
          <w:p w14:paraId="02917F2F" w14:textId="77777777" w:rsidR="00996492" w:rsidRDefault="00996492" w:rsidP="004F590D">
            <w:pPr>
              <w:jc w:val="center"/>
              <w:rPr>
                <w:rFonts w:cs="Times New Roman"/>
              </w:rPr>
            </w:pPr>
            <w:r>
              <w:rPr>
                <w:rFonts w:cs="Times New Roman"/>
              </w:rPr>
              <w:t>150</w:t>
            </w:r>
          </w:p>
        </w:tc>
        <w:tc>
          <w:tcPr>
            <w:tcW w:w="1916" w:type="dxa"/>
            <w:gridSpan w:val="4"/>
            <w:tcBorders>
              <w:top w:val="nil"/>
              <w:left w:val="nil"/>
              <w:bottom w:val="nil"/>
              <w:right w:val="nil"/>
            </w:tcBorders>
          </w:tcPr>
          <w:p w14:paraId="34AB7DB4" w14:textId="77777777" w:rsidR="00996492" w:rsidRDefault="00996492" w:rsidP="004F590D">
            <w:pPr>
              <w:jc w:val="center"/>
              <w:rPr>
                <w:rFonts w:cs="Times New Roman"/>
              </w:rPr>
            </w:pPr>
            <w:r>
              <w:rPr>
                <w:rFonts w:cs="Times New Roman"/>
              </w:rPr>
              <w:t>150</w:t>
            </w:r>
          </w:p>
        </w:tc>
        <w:tc>
          <w:tcPr>
            <w:tcW w:w="1120" w:type="dxa"/>
            <w:tcBorders>
              <w:top w:val="nil"/>
              <w:left w:val="nil"/>
              <w:bottom w:val="nil"/>
              <w:right w:val="nil"/>
            </w:tcBorders>
          </w:tcPr>
          <w:p w14:paraId="22C8DF74" w14:textId="2B741BF5" w:rsidR="00996492" w:rsidRDefault="006279BB" w:rsidP="004F590D">
            <w:pPr>
              <w:jc w:val="center"/>
              <w:rPr>
                <w:rFonts w:cs="Times New Roman"/>
              </w:rPr>
            </w:pPr>
            <w:r>
              <w:rPr>
                <w:rFonts w:cs="Times New Roman"/>
              </w:rPr>
              <w:t>213</w:t>
            </w:r>
          </w:p>
        </w:tc>
      </w:tr>
      <w:tr w:rsidR="00996492" w14:paraId="2DBCD39B" w14:textId="77777777" w:rsidTr="006279BB">
        <w:trPr>
          <w:trHeight w:val="259"/>
        </w:trPr>
        <w:tc>
          <w:tcPr>
            <w:tcW w:w="1109" w:type="dxa"/>
            <w:tcBorders>
              <w:top w:val="nil"/>
              <w:left w:val="nil"/>
              <w:bottom w:val="single" w:sz="4" w:space="0" w:color="auto"/>
              <w:right w:val="nil"/>
            </w:tcBorders>
          </w:tcPr>
          <w:p w14:paraId="6D923FA5" w14:textId="77777777" w:rsidR="00996492" w:rsidRDefault="00996492" w:rsidP="004F590D">
            <w:pPr>
              <w:jc w:val="both"/>
              <w:rPr>
                <w:rFonts w:cs="Times New Roman"/>
              </w:rPr>
            </w:pPr>
            <w:r w:rsidRPr="00E7400D">
              <w:rPr>
                <w:rFonts w:cs="Times New Roman"/>
                <w:i/>
              </w:rPr>
              <w:t>L</w:t>
            </w:r>
            <w:r w:rsidRPr="00E7400D">
              <w:rPr>
                <w:rFonts w:cs="Times New Roman"/>
                <w:vertAlign w:val="subscript"/>
              </w:rPr>
              <w:t>3</w:t>
            </w:r>
          </w:p>
        </w:tc>
        <w:tc>
          <w:tcPr>
            <w:tcW w:w="976" w:type="dxa"/>
            <w:tcBorders>
              <w:top w:val="nil"/>
              <w:left w:val="nil"/>
              <w:bottom w:val="single" w:sz="4" w:space="0" w:color="auto"/>
              <w:right w:val="nil"/>
            </w:tcBorders>
          </w:tcPr>
          <w:p w14:paraId="1EA07DFA" w14:textId="77777777" w:rsidR="00996492" w:rsidRDefault="00996492" w:rsidP="004F590D">
            <w:pPr>
              <w:jc w:val="center"/>
              <w:rPr>
                <w:rFonts w:cs="Times New Roman"/>
              </w:rPr>
            </w:pPr>
            <w:r>
              <w:rPr>
                <w:rFonts w:cs="Times New Roman"/>
              </w:rPr>
              <w:t>mm</w:t>
            </w:r>
          </w:p>
        </w:tc>
        <w:tc>
          <w:tcPr>
            <w:tcW w:w="1194" w:type="dxa"/>
            <w:gridSpan w:val="2"/>
            <w:tcBorders>
              <w:top w:val="nil"/>
              <w:left w:val="nil"/>
              <w:bottom w:val="single" w:sz="4" w:space="0" w:color="auto"/>
              <w:right w:val="nil"/>
            </w:tcBorders>
          </w:tcPr>
          <w:p w14:paraId="0E0D9BFE" w14:textId="77777777" w:rsidR="00996492" w:rsidRDefault="00996492" w:rsidP="004F590D">
            <w:pPr>
              <w:jc w:val="center"/>
              <w:rPr>
                <w:rFonts w:cs="Times New Roman"/>
              </w:rPr>
            </w:pPr>
            <w:r>
              <w:rPr>
                <w:rFonts w:cs="Times New Roman"/>
              </w:rPr>
              <w:t>3</w:t>
            </w:r>
          </w:p>
        </w:tc>
        <w:tc>
          <w:tcPr>
            <w:tcW w:w="3135" w:type="dxa"/>
            <w:gridSpan w:val="5"/>
            <w:tcBorders>
              <w:top w:val="nil"/>
              <w:left w:val="nil"/>
              <w:bottom w:val="single" w:sz="4" w:space="0" w:color="auto"/>
              <w:right w:val="nil"/>
            </w:tcBorders>
          </w:tcPr>
          <w:p w14:paraId="3B260D48" w14:textId="77777777" w:rsidR="00996492" w:rsidRDefault="00996492" w:rsidP="004F590D">
            <w:pPr>
              <w:jc w:val="center"/>
              <w:rPr>
                <w:rFonts w:cs="Times New Roman"/>
              </w:rPr>
            </w:pPr>
            <w:r>
              <w:rPr>
                <w:rFonts w:cs="Times New Roman"/>
              </w:rPr>
              <w:t>3</w:t>
            </w:r>
          </w:p>
        </w:tc>
        <w:tc>
          <w:tcPr>
            <w:tcW w:w="1916" w:type="dxa"/>
            <w:gridSpan w:val="4"/>
            <w:tcBorders>
              <w:top w:val="nil"/>
              <w:left w:val="nil"/>
              <w:bottom w:val="single" w:sz="4" w:space="0" w:color="auto"/>
              <w:right w:val="nil"/>
            </w:tcBorders>
          </w:tcPr>
          <w:p w14:paraId="10C5D180" w14:textId="77777777" w:rsidR="00996492" w:rsidRDefault="00996492" w:rsidP="004F590D">
            <w:pPr>
              <w:jc w:val="center"/>
              <w:rPr>
                <w:rFonts w:cs="Times New Roman"/>
              </w:rPr>
            </w:pPr>
            <w:r>
              <w:rPr>
                <w:rFonts w:cs="Times New Roman"/>
              </w:rPr>
              <w:t>3</w:t>
            </w:r>
          </w:p>
        </w:tc>
        <w:tc>
          <w:tcPr>
            <w:tcW w:w="1120" w:type="dxa"/>
            <w:tcBorders>
              <w:top w:val="nil"/>
              <w:left w:val="nil"/>
              <w:bottom w:val="single" w:sz="4" w:space="0" w:color="auto"/>
              <w:right w:val="nil"/>
            </w:tcBorders>
          </w:tcPr>
          <w:p w14:paraId="3DD84ADD" w14:textId="20615175" w:rsidR="00996492" w:rsidRDefault="006279BB" w:rsidP="004F590D">
            <w:pPr>
              <w:jc w:val="center"/>
              <w:rPr>
                <w:rFonts w:cs="Times New Roman"/>
              </w:rPr>
            </w:pPr>
            <w:r>
              <w:rPr>
                <w:rFonts w:cs="Times New Roman"/>
              </w:rPr>
              <w:t>5</w:t>
            </w:r>
          </w:p>
        </w:tc>
      </w:tr>
    </w:tbl>
    <w:p w14:paraId="400EBA8C" w14:textId="3A21675F" w:rsidR="00DC517A" w:rsidRDefault="00DC517A" w:rsidP="00DC517A">
      <w:pPr>
        <w:rPr>
          <w:rFonts w:cs="Times New Roman"/>
        </w:rPr>
      </w:pPr>
    </w:p>
    <w:p w14:paraId="3B46D0F3" w14:textId="62874168" w:rsidR="00652F2C" w:rsidRDefault="00652F2C" w:rsidP="00652F2C">
      <w:pPr>
        <w:pStyle w:val="Caption"/>
        <w:keepNext/>
        <w:jc w:val="center"/>
        <w:rPr>
          <w:rFonts w:cs="Times New Roman"/>
        </w:rPr>
      </w:pPr>
      <w:r>
        <w:t xml:space="preserve">Table </w:t>
      </w:r>
      <w:r w:rsidR="00F672EA">
        <w:t>4</w:t>
      </w:r>
      <w:r>
        <w:t xml:space="preserve">: Parameters used for calibration </w:t>
      </w:r>
      <w:r w:rsidR="00477722">
        <w:t>calcula</w:t>
      </w:r>
      <w:r>
        <w:t>tion with literature data</w:t>
      </w:r>
    </w:p>
    <w:tbl>
      <w:tblPr>
        <w:tblStyle w:val="TableGridLight"/>
        <w:tblW w:w="9540" w:type="dxa"/>
        <w:tblLayout w:type="fixed"/>
        <w:tblLook w:val="04A0" w:firstRow="1" w:lastRow="0" w:firstColumn="1" w:lastColumn="0" w:noHBand="0" w:noVBand="1"/>
      </w:tblPr>
      <w:tblGrid>
        <w:gridCol w:w="1170"/>
        <w:gridCol w:w="990"/>
        <w:gridCol w:w="540"/>
        <w:gridCol w:w="179"/>
        <w:gridCol w:w="361"/>
        <w:gridCol w:w="630"/>
        <w:gridCol w:w="180"/>
        <w:gridCol w:w="1080"/>
        <w:gridCol w:w="90"/>
        <w:gridCol w:w="720"/>
        <w:gridCol w:w="270"/>
        <w:gridCol w:w="90"/>
        <w:gridCol w:w="385"/>
        <w:gridCol w:w="515"/>
        <w:gridCol w:w="180"/>
        <w:gridCol w:w="90"/>
        <w:gridCol w:w="630"/>
        <w:gridCol w:w="270"/>
        <w:gridCol w:w="90"/>
        <w:gridCol w:w="1080"/>
      </w:tblGrid>
      <w:tr w:rsidR="004F590D" w14:paraId="2FA6FCC0" w14:textId="77777777" w:rsidTr="00096491">
        <w:trPr>
          <w:trHeight w:val="259"/>
        </w:trPr>
        <w:tc>
          <w:tcPr>
            <w:tcW w:w="1170" w:type="dxa"/>
            <w:tcBorders>
              <w:top w:val="single" w:sz="4" w:space="0" w:color="auto"/>
              <w:left w:val="nil"/>
              <w:bottom w:val="single" w:sz="4" w:space="0" w:color="auto"/>
              <w:right w:val="nil"/>
            </w:tcBorders>
          </w:tcPr>
          <w:p w14:paraId="4B835B62" w14:textId="77777777" w:rsidR="004F590D" w:rsidRPr="0040559D" w:rsidRDefault="004F590D" w:rsidP="00096491">
            <w:pPr>
              <w:rPr>
                <w:rFonts w:cs="Times New Roman"/>
              </w:rPr>
            </w:pPr>
            <w:r>
              <w:rPr>
                <w:rFonts w:cs="Times New Roman"/>
              </w:rPr>
              <w:t>Parameter</w:t>
            </w:r>
          </w:p>
        </w:tc>
        <w:tc>
          <w:tcPr>
            <w:tcW w:w="990" w:type="dxa"/>
            <w:tcBorders>
              <w:top w:val="single" w:sz="4" w:space="0" w:color="auto"/>
              <w:left w:val="nil"/>
              <w:bottom w:val="single" w:sz="4" w:space="0" w:color="auto"/>
              <w:right w:val="nil"/>
            </w:tcBorders>
          </w:tcPr>
          <w:p w14:paraId="0955A6C1" w14:textId="77777777" w:rsidR="004F590D" w:rsidRDefault="004F590D" w:rsidP="004F590D">
            <w:pPr>
              <w:jc w:val="center"/>
              <w:rPr>
                <w:rFonts w:cs="Times New Roman"/>
              </w:rPr>
            </w:pPr>
            <w:r>
              <w:rPr>
                <w:rFonts w:cs="Times New Roman"/>
              </w:rPr>
              <w:t>unit</w:t>
            </w:r>
          </w:p>
        </w:tc>
        <w:tc>
          <w:tcPr>
            <w:tcW w:w="5310" w:type="dxa"/>
            <w:gridSpan w:val="14"/>
            <w:tcBorders>
              <w:top w:val="single" w:sz="4" w:space="0" w:color="auto"/>
              <w:left w:val="nil"/>
              <w:bottom w:val="single" w:sz="4" w:space="0" w:color="auto"/>
              <w:right w:val="nil"/>
            </w:tcBorders>
          </w:tcPr>
          <w:p w14:paraId="4B045489" w14:textId="0208ED84" w:rsidR="004F590D" w:rsidRPr="0040559D" w:rsidRDefault="004F590D" w:rsidP="003C43B0">
            <w:pPr>
              <w:jc w:val="center"/>
              <w:rPr>
                <w:rFonts w:cs="Times New Roman"/>
              </w:rPr>
            </w:pPr>
            <w:r>
              <w:rPr>
                <w:rFonts w:cs="Times New Roman"/>
              </w:rPr>
              <w:t>LitAG[</w:t>
            </w:r>
            <w:r w:rsidR="00051670">
              <w:rPr>
                <w:rFonts w:cs="Times New Roman"/>
              </w:rPr>
              <w:t>3</w:t>
            </w:r>
            <w:del w:id="397" w:author="Benedikt" w:date="2020-09-25T17:44:00Z">
              <w:r w:rsidR="00051670" w:rsidDel="009235C1">
                <w:rPr>
                  <w:rFonts w:cs="Times New Roman"/>
                </w:rPr>
                <w:delText>1</w:delText>
              </w:r>
            </w:del>
            <w:ins w:id="398" w:author="Benedikt" w:date="2020-09-25T17:44:00Z">
              <w:r w:rsidR="009235C1">
                <w:rPr>
                  <w:rFonts w:cs="Times New Roman"/>
                </w:rPr>
                <w:t>3</w:t>
              </w:r>
            </w:ins>
            <w:r>
              <w:rPr>
                <w:rFonts w:cs="Times New Roman"/>
              </w:rPr>
              <w:t>]</w:t>
            </w:r>
          </w:p>
        </w:tc>
        <w:tc>
          <w:tcPr>
            <w:tcW w:w="2070" w:type="dxa"/>
            <w:gridSpan w:val="4"/>
            <w:tcBorders>
              <w:top w:val="single" w:sz="4" w:space="0" w:color="auto"/>
              <w:left w:val="nil"/>
              <w:bottom w:val="single" w:sz="4" w:space="0" w:color="auto"/>
              <w:right w:val="nil"/>
            </w:tcBorders>
          </w:tcPr>
          <w:p w14:paraId="002BE96F" w14:textId="00C195F0" w:rsidR="004F590D" w:rsidRPr="0040559D" w:rsidRDefault="004F590D">
            <w:pPr>
              <w:jc w:val="right"/>
              <w:rPr>
                <w:rFonts w:cs="Times New Roman"/>
              </w:rPr>
            </w:pPr>
            <w:r>
              <w:rPr>
                <w:rFonts w:cs="Times New Roman"/>
              </w:rPr>
              <w:t>Lit_Ag_42nm</w:t>
            </w:r>
            <w:r w:rsidR="006279BB">
              <w:rPr>
                <w:rFonts w:cs="Times New Roman"/>
              </w:rPr>
              <w:t>[</w:t>
            </w:r>
            <w:r w:rsidR="00051670">
              <w:rPr>
                <w:rFonts w:cs="Times New Roman"/>
              </w:rPr>
              <w:t>3</w:t>
            </w:r>
            <w:del w:id="399" w:author="Benedikt" w:date="2020-09-25T17:44:00Z">
              <w:r w:rsidR="00051670" w:rsidDel="009235C1">
                <w:rPr>
                  <w:rFonts w:cs="Times New Roman"/>
                </w:rPr>
                <w:delText>2</w:delText>
              </w:r>
            </w:del>
            <w:ins w:id="400" w:author="Benedikt" w:date="2020-09-25T17:44:00Z">
              <w:r w:rsidR="009235C1">
                <w:rPr>
                  <w:rFonts w:cs="Times New Roman"/>
                </w:rPr>
                <w:t>4</w:t>
              </w:r>
            </w:ins>
            <w:r w:rsidR="006279BB">
              <w:rPr>
                <w:rFonts w:cs="Times New Roman"/>
              </w:rPr>
              <w:t>]</w:t>
            </w:r>
          </w:p>
        </w:tc>
      </w:tr>
      <w:tr w:rsidR="00E01D99" w14:paraId="7B7A6268" w14:textId="77777777" w:rsidTr="00096491">
        <w:trPr>
          <w:trHeight w:val="259"/>
        </w:trPr>
        <w:tc>
          <w:tcPr>
            <w:tcW w:w="1170" w:type="dxa"/>
            <w:tcBorders>
              <w:top w:val="single" w:sz="4" w:space="0" w:color="auto"/>
              <w:left w:val="nil"/>
              <w:bottom w:val="single" w:sz="4" w:space="0" w:color="auto"/>
              <w:right w:val="nil"/>
            </w:tcBorders>
          </w:tcPr>
          <w:p w14:paraId="343B18C9" w14:textId="77777777" w:rsidR="009E79BB" w:rsidRPr="00811F51" w:rsidRDefault="009E79BB" w:rsidP="004F590D">
            <w:pPr>
              <w:jc w:val="both"/>
              <w:rPr>
                <w:rFonts w:cs="Times New Roman"/>
                <w:i/>
              </w:rPr>
            </w:pPr>
          </w:p>
        </w:tc>
        <w:tc>
          <w:tcPr>
            <w:tcW w:w="990" w:type="dxa"/>
            <w:tcBorders>
              <w:top w:val="single" w:sz="4" w:space="0" w:color="auto"/>
              <w:left w:val="nil"/>
              <w:bottom w:val="single" w:sz="4" w:space="0" w:color="auto"/>
              <w:right w:val="nil"/>
            </w:tcBorders>
          </w:tcPr>
          <w:p w14:paraId="5A32A060" w14:textId="77777777" w:rsidR="009E79BB" w:rsidRDefault="009E79BB" w:rsidP="004F590D">
            <w:pPr>
              <w:jc w:val="center"/>
              <w:rPr>
                <w:rFonts w:cs="Times New Roman"/>
              </w:rPr>
            </w:pPr>
          </w:p>
        </w:tc>
        <w:tc>
          <w:tcPr>
            <w:tcW w:w="540" w:type="dxa"/>
            <w:tcBorders>
              <w:top w:val="single" w:sz="4" w:space="0" w:color="auto"/>
              <w:left w:val="nil"/>
              <w:bottom w:val="single" w:sz="4" w:space="0" w:color="auto"/>
              <w:right w:val="nil"/>
            </w:tcBorders>
          </w:tcPr>
          <w:p w14:paraId="633F560B" w14:textId="087E1F28" w:rsidR="009E79BB" w:rsidRDefault="009E79BB" w:rsidP="004F590D">
            <w:pPr>
              <w:jc w:val="center"/>
              <w:rPr>
                <w:rFonts w:cs="Times New Roman"/>
              </w:rPr>
            </w:pPr>
            <w:r>
              <w:rPr>
                <w:rFonts w:cs="Times New Roman"/>
              </w:rPr>
              <w:t>10nm</w:t>
            </w:r>
          </w:p>
        </w:tc>
        <w:tc>
          <w:tcPr>
            <w:tcW w:w="1350" w:type="dxa"/>
            <w:gridSpan w:val="4"/>
            <w:tcBorders>
              <w:top w:val="single" w:sz="4" w:space="0" w:color="auto"/>
              <w:left w:val="nil"/>
              <w:bottom w:val="single" w:sz="4" w:space="0" w:color="auto"/>
              <w:right w:val="nil"/>
            </w:tcBorders>
          </w:tcPr>
          <w:p w14:paraId="0FD4D5AA" w14:textId="08F8F6F1" w:rsidR="009E79BB" w:rsidRDefault="009E79BB" w:rsidP="004F590D">
            <w:pPr>
              <w:jc w:val="center"/>
              <w:rPr>
                <w:rFonts w:cs="Times New Roman"/>
              </w:rPr>
            </w:pPr>
            <w:r>
              <w:rPr>
                <w:rFonts w:cs="Times New Roman"/>
              </w:rPr>
              <w:t>20nm</w:t>
            </w:r>
          </w:p>
        </w:tc>
        <w:tc>
          <w:tcPr>
            <w:tcW w:w="1080" w:type="dxa"/>
            <w:tcBorders>
              <w:top w:val="single" w:sz="4" w:space="0" w:color="auto"/>
              <w:left w:val="nil"/>
              <w:bottom w:val="single" w:sz="4" w:space="0" w:color="auto"/>
              <w:right w:val="nil"/>
            </w:tcBorders>
          </w:tcPr>
          <w:p w14:paraId="7315A349" w14:textId="641C764B" w:rsidR="009E79BB" w:rsidRDefault="009E79BB" w:rsidP="004F590D">
            <w:pPr>
              <w:rPr>
                <w:rFonts w:cs="Times New Roman"/>
              </w:rPr>
            </w:pPr>
            <w:r>
              <w:rPr>
                <w:rFonts w:cs="Times New Roman"/>
              </w:rPr>
              <w:t>30nm</w:t>
            </w:r>
          </w:p>
        </w:tc>
        <w:tc>
          <w:tcPr>
            <w:tcW w:w="810" w:type="dxa"/>
            <w:gridSpan w:val="2"/>
            <w:tcBorders>
              <w:top w:val="single" w:sz="4" w:space="0" w:color="auto"/>
              <w:left w:val="nil"/>
              <w:bottom w:val="single" w:sz="4" w:space="0" w:color="auto"/>
              <w:right w:val="nil"/>
            </w:tcBorders>
          </w:tcPr>
          <w:p w14:paraId="20262121" w14:textId="3A28DDB3" w:rsidR="009E79BB" w:rsidRDefault="009E79BB" w:rsidP="004F590D">
            <w:pPr>
              <w:rPr>
                <w:rFonts w:cs="Times New Roman"/>
              </w:rPr>
            </w:pPr>
            <w:r>
              <w:rPr>
                <w:rFonts w:cs="Times New Roman"/>
              </w:rPr>
              <w:t>50nm</w:t>
            </w:r>
          </w:p>
        </w:tc>
        <w:tc>
          <w:tcPr>
            <w:tcW w:w="745" w:type="dxa"/>
            <w:gridSpan w:val="3"/>
            <w:tcBorders>
              <w:top w:val="single" w:sz="4" w:space="0" w:color="auto"/>
              <w:left w:val="nil"/>
              <w:bottom w:val="single" w:sz="4" w:space="0" w:color="auto"/>
              <w:right w:val="nil"/>
            </w:tcBorders>
          </w:tcPr>
          <w:p w14:paraId="47A51C32" w14:textId="7EE74204" w:rsidR="009E79BB" w:rsidRDefault="009E79BB" w:rsidP="00D0476C">
            <w:pPr>
              <w:jc w:val="center"/>
              <w:rPr>
                <w:rFonts w:cs="Times New Roman"/>
              </w:rPr>
            </w:pPr>
            <w:r>
              <w:rPr>
                <w:rFonts w:cs="Times New Roman"/>
              </w:rPr>
              <w:t xml:space="preserve">70nm  </w:t>
            </w:r>
          </w:p>
        </w:tc>
        <w:tc>
          <w:tcPr>
            <w:tcW w:w="1415" w:type="dxa"/>
            <w:gridSpan w:val="4"/>
            <w:tcBorders>
              <w:top w:val="single" w:sz="4" w:space="0" w:color="auto"/>
              <w:left w:val="nil"/>
              <w:bottom w:val="single" w:sz="4" w:space="0" w:color="auto"/>
              <w:right w:val="nil"/>
            </w:tcBorders>
          </w:tcPr>
          <w:p w14:paraId="71D1C155" w14:textId="08DC9D40" w:rsidR="009E79BB" w:rsidRDefault="009E79BB" w:rsidP="004F590D">
            <w:pPr>
              <w:jc w:val="center"/>
              <w:rPr>
                <w:rFonts w:cs="Times New Roman"/>
              </w:rPr>
            </w:pPr>
            <w:r>
              <w:rPr>
                <w:rFonts w:cs="Times New Roman"/>
              </w:rPr>
              <w:t>90nm</w:t>
            </w:r>
          </w:p>
        </w:tc>
        <w:tc>
          <w:tcPr>
            <w:tcW w:w="1440" w:type="dxa"/>
            <w:gridSpan w:val="3"/>
            <w:tcBorders>
              <w:top w:val="single" w:sz="4" w:space="0" w:color="auto"/>
              <w:left w:val="nil"/>
              <w:bottom w:val="single" w:sz="4" w:space="0" w:color="auto"/>
              <w:right w:val="nil"/>
            </w:tcBorders>
          </w:tcPr>
          <w:p w14:paraId="16F2CB9F" w14:textId="77777777" w:rsidR="009E79BB" w:rsidRDefault="009E79BB" w:rsidP="004F590D">
            <w:pPr>
              <w:jc w:val="center"/>
              <w:rPr>
                <w:rFonts w:cs="Times New Roman"/>
              </w:rPr>
            </w:pPr>
          </w:p>
        </w:tc>
      </w:tr>
      <w:tr w:rsidR="00E01D99" w14:paraId="1AD99087" w14:textId="77777777" w:rsidTr="00096491">
        <w:trPr>
          <w:trHeight w:val="260"/>
        </w:trPr>
        <w:tc>
          <w:tcPr>
            <w:tcW w:w="1170" w:type="dxa"/>
            <w:tcBorders>
              <w:top w:val="single" w:sz="4" w:space="0" w:color="auto"/>
              <w:left w:val="nil"/>
              <w:bottom w:val="nil"/>
              <w:right w:val="nil"/>
            </w:tcBorders>
          </w:tcPr>
          <w:p w14:paraId="211E3335" w14:textId="37154934" w:rsidR="0036521B" w:rsidRPr="00281717" w:rsidRDefault="00CC4FFF" w:rsidP="005A5E13">
            <w:pPr>
              <w:jc w:val="both"/>
              <w:rPr>
                <w:rFonts w:cs="Times New Roman"/>
              </w:rPr>
            </w:pPr>
            <w:ins w:id="401" w:author="Benedikt" w:date="2020-09-16T22:34:00Z">
              <w:r w:rsidRPr="00F55C1B">
                <w:rPr>
                  <w:i/>
                </w:rPr>
                <w:t>t</w:t>
              </w:r>
              <w:r>
                <w:rPr>
                  <w:vertAlign w:val="subscript"/>
                </w:rPr>
                <w:t>void</w:t>
              </w:r>
            </w:ins>
            <w:del w:id="402" w:author="Benedikt" w:date="2020-09-16T22:33:00Z">
              <w:r w:rsidR="0036521B" w:rsidRPr="00811F51" w:rsidDel="00CC4FFF">
                <w:rPr>
                  <w:rFonts w:cs="Times New Roman"/>
                  <w:i/>
                </w:rPr>
                <w:delText>t</w:delText>
              </w:r>
              <w:r w:rsidR="0036521B" w:rsidRPr="00811F51" w:rsidDel="00CC4FFF">
                <w:rPr>
                  <w:rFonts w:cs="Times New Roman"/>
                  <w:vertAlign w:val="subscript"/>
                </w:rPr>
                <w:delText>0</w:delText>
              </w:r>
            </w:del>
            <w:r w:rsidR="0036521B">
              <w:rPr>
                <w:rFonts w:cs="Times New Roman"/>
              </w:rPr>
              <w:t xml:space="preserve"> </w:t>
            </w:r>
          </w:p>
        </w:tc>
        <w:tc>
          <w:tcPr>
            <w:tcW w:w="990" w:type="dxa"/>
            <w:tcBorders>
              <w:top w:val="single" w:sz="4" w:space="0" w:color="auto"/>
              <w:left w:val="nil"/>
              <w:bottom w:val="nil"/>
              <w:right w:val="nil"/>
            </w:tcBorders>
          </w:tcPr>
          <w:p w14:paraId="1E9F42CF" w14:textId="77777777" w:rsidR="0036521B" w:rsidRDefault="0036521B" w:rsidP="005A5E13">
            <w:pPr>
              <w:jc w:val="center"/>
              <w:rPr>
                <w:rFonts w:cs="Times New Roman"/>
              </w:rPr>
            </w:pPr>
            <w:r>
              <w:rPr>
                <w:rFonts w:cs="Times New Roman"/>
              </w:rPr>
              <w:t>min</w:t>
            </w:r>
          </w:p>
        </w:tc>
        <w:tc>
          <w:tcPr>
            <w:tcW w:w="719" w:type="dxa"/>
            <w:gridSpan w:val="2"/>
            <w:tcBorders>
              <w:top w:val="single" w:sz="4" w:space="0" w:color="auto"/>
              <w:left w:val="nil"/>
              <w:bottom w:val="nil"/>
              <w:right w:val="nil"/>
            </w:tcBorders>
          </w:tcPr>
          <w:p w14:paraId="5ED2CEC6" w14:textId="26002A24" w:rsidR="0036521B" w:rsidRPr="005A5E13" w:rsidRDefault="0036521B" w:rsidP="005A5E13">
            <w:pPr>
              <w:jc w:val="center"/>
              <w:rPr>
                <w:rFonts w:cs="Times New Roman"/>
              </w:rPr>
            </w:pPr>
            <w:r w:rsidRPr="005A5E13">
              <w:rPr>
                <w:rFonts w:cs="Times New Roman"/>
              </w:rPr>
              <w:t>0.75</w:t>
            </w:r>
          </w:p>
        </w:tc>
        <w:tc>
          <w:tcPr>
            <w:tcW w:w="991" w:type="dxa"/>
            <w:gridSpan w:val="2"/>
            <w:tcBorders>
              <w:top w:val="single" w:sz="4" w:space="0" w:color="auto"/>
              <w:left w:val="nil"/>
              <w:bottom w:val="nil"/>
              <w:right w:val="nil"/>
            </w:tcBorders>
          </w:tcPr>
          <w:p w14:paraId="58535805" w14:textId="12F97D82" w:rsidR="0036521B" w:rsidRPr="005A5E13" w:rsidRDefault="0036521B" w:rsidP="005A5E13">
            <w:pPr>
              <w:jc w:val="center"/>
              <w:rPr>
                <w:rFonts w:cs="Times New Roman"/>
              </w:rPr>
            </w:pPr>
            <w:r w:rsidRPr="005A5E13">
              <w:rPr>
                <w:rFonts w:cs="Times New Roman"/>
              </w:rPr>
              <w:t>0.75</w:t>
            </w:r>
          </w:p>
        </w:tc>
        <w:tc>
          <w:tcPr>
            <w:tcW w:w="1260" w:type="dxa"/>
            <w:gridSpan w:val="2"/>
            <w:tcBorders>
              <w:top w:val="single" w:sz="4" w:space="0" w:color="auto"/>
              <w:left w:val="nil"/>
              <w:bottom w:val="nil"/>
              <w:right w:val="nil"/>
            </w:tcBorders>
          </w:tcPr>
          <w:p w14:paraId="0EB5938C" w14:textId="77777777" w:rsidR="0036521B" w:rsidRPr="005A5E13" w:rsidRDefault="0036521B" w:rsidP="005A5E13">
            <w:pPr>
              <w:jc w:val="center"/>
              <w:rPr>
                <w:rFonts w:cs="Times New Roman"/>
              </w:rPr>
            </w:pPr>
            <w:r w:rsidRPr="005A5E13">
              <w:rPr>
                <w:rFonts w:cs="Times New Roman"/>
              </w:rPr>
              <w:t>0.75</w:t>
            </w:r>
          </w:p>
        </w:tc>
        <w:tc>
          <w:tcPr>
            <w:tcW w:w="1080" w:type="dxa"/>
            <w:gridSpan w:val="3"/>
            <w:tcBorders>
              <w:top w:val="single" w:sz="4" w:space="0" w:color="auto"/>
              <w:left w:val="nil"/>
              <w:bottom w:val="nil"/>
              <w:right w:val="nil"/>
            </w:tcBorders>
          </w:tcPr>
          <w:p w14:paraId="1064ACB5" w14:textId="49DBB409" w:rsidR="0036521B" w:rsidRPr="005A5E13" w:rsidRDefault="0036521B" w:rsidP="005A5E13">
            <w:pPr>
              <w:jc w:val="center"/>
              <w:rPr>
                <w:rFonts w:cs="Times New Roman"/>
              </w:rPr>
            </w:pPr>
            <w:r w:rsidRPr="005A5E13">
              <w:rPr>
                <w:rFonts w:cs="Times New Roman"/>
              </w:rPr>
              <w:t>0.75</w:t>
            </w:r>
          </w:p>
        </w:tc>
        <w:tc>
          <w:tcPr>
            <w:tcW w:w="990" w:type="dxa"/>
            <w:gridSpan w:val="3"/>
            <w:tcBorders>
              <w:top w:val="single" w:sz="4" w:space="0" w:color="auto"/>
              <w:left w:val="nil"/>
              <w:bottom w:val="nil"/>
              <w:right w:val="nil"/>
            </w:tcBorders>
          </w:tcPr>
          <w:p w14:paraId="0FD664A7" w14:textId="77777777" w:rsidR="0036521B" w:rsidRPr="005A5E13" w:rsidRDefault="0036521B" w:rsidP="005A5E13">
            <w:pPr>
              <w:jc w:val="center"/>
              <w:rPr>
                <w:rFonts w:cs="Times New Roman"/>
              </w:rPr>
            </w:pPr>
            <w:r w:rsidRPr="005A5E13">
              <w:rPr>
                <w:rFonts w:cs="Times New Roman"/>
              </w:rPr>
              <w:t>0.75</w:t>
            </w:r>
          </w:p>
        </w:tc>
        <w:tc>
          <w:tcPr>
            <w:tcW w:w="1260" w:type="dxa"/>
            <w:gridSpan w:val="5"/>
            <w:tcBorders>
              <w:top w:val="single" w:sz="4" w:space="0" w:color="auto"/>
              <w:left w:val="nil"/>
              <w:bottom w:val="nil"/>
              <w:right w:val="nil"/>
            </w:tcBorders>
          </w:tcPr>
          <w:p w14:paraId="01425D05" w14:textId="7A452650" w:rsidR="0036521B" w:rsidRPr="005A5E13" w:rsidRDefault="0036521B" w:rsidP="005A5E13">
            <w:pPr>
              <w:jc w:val="center"/>
              <w:rPr>
                <w:rFonts w:cs="Times New Roman"/>
              </w:rPr>
            </w:pPr>
            <w:r w:rsidRPr="005A5E13">
              <w:rPr>
                <w:rFonts w:cs="Times New Roman"/>
              </w:rPr>
              <w:t>0.75</w:t>
            </w:r>
          </w:p>
        </w:tc>
        <w:tc>
          <w:tcPr>
            <w:tcW w:w="1080" w:type="dxa"/>
            <w:vMerge w:val="restart"/>
            <w:tcBorders>
              <w:top w:val="single" w:sz="4" w:space="0" w:color="auto"/>
              <w:left w:val="nil"/>
            </w:tcBorders>
          </w:tcPr>
          <w:p w14:paraId="3EDE8711" w14:textId="77777777" w:rsidR="0036521B" w:rsidRDefault="0036521B" w:rsidP="005A5E13">
            <w:pPr>
              <w:jc w:val="center"/>
              <w:rPr>
                <w:rFonts w:cs="Times New Roman"/>
              </w:rPr>
            </w:pPr>
            <w:r>
              <w:rPr>
                <w:rFonts w:cs="Times New Roman"/>
              </w:rPr>
              <w:t>0.75</w:t>
            </w:r>
          </w:p>
          <w:p w14:paraId="4E046D15" w14:textId="79F07BCD" w:rsidR="0036521B" w:rsidRDefault="0036521B" w:rsidP="005A5E13">
            <w:pPr>
              <w:jc w:val="center"/>
              <w:rPr>
                <w:rFonts w:cs="Times New Roman"/>
              </w:rPr>
            </w:pPr>
            <w:r>
              <w:rPr>
                <w:rFonts w:cs="Times New Roman"/>
              </w:rPr>
              <w:t>10.39</w:t>
            </w:r>
          </w:p>
        </w:tc>
      </w:tr>
      <w:tr w:rsidR="00E01D99" w14:paraId="392DF447" w14:textId="77777777" w:rsidTr="00096491">
        <w:trPr>
          <w:trHeight w:val="180"/>
        </w:trPr>
        <w:tc>
          <w:tcPr>
            <w:tcW w:w="1170" w:type="dxa"/>
            <w:tcBorders>
              <w:top w:val="nil"/>
              <w:left w:val="nil"/>
              <w:bottom w:val="nil"/>
              <w:right w:val="nil"/>
            </w:tcBorders>
          </w:tcPr>
          <w:p w14:paraId="278A52FA" w14:textId="77777777" w:rsidR="0036521B" w:rsidRPr="00281717" w:rsidRDefault="0036521B" w:rsidP="005A5E13">
            <w:pPr>
              <w:jc w:val="both"/>
              <w:rPr>
                <w:rFonts w:cs="Times New Roman"/>
              </w:rPr>
            </w:pPr>
            <w:r w:rsidRPr="00811F51">
              <w:rPr>
                <w:rFonts w:cs="Times New Roman"/>
                <w:i/>
              </w:rPr>
              <w:t>t</w:t>
            </w:r>
            <w:r w:rsidRPr="00811F51">
              <w:rPr>
                <w:rFonts w:cs="Times New Roman"/>
                <w:vertAlign w:val="subscript"/>
              </w:rPr>
              <w:t>e</w:t>
            </w:r>
            <w:r>
              <w:rPr>
                <w:rFonts w:cs="Times New Roman"/>
              </w:rPr>
              <w:t xml:space="preserve"> </w:t>
            </w:r>
          </w:p>
        </w:tc>
        <w:tc>
          <w:tcPr>
            <w:tcW w:w="990" w:type="dxa"/>
            <w:tcBorders>
              <w:top w:val="nil"/>
              <w:left w:val="nil"/>
              <w:bottom w:val="nil"/>
              <w:right w:val="nil"/>
            </w:tcBorders>
          </w:tcPr>
          <w:p w14:paraId="009E02B0" w14:textId="77777777" w:rsidR="0036521B" w:rsidRDefault="0036521B" w:rsidP="005A5E13">
            <w:pPr>
              <w:jc w:val="center"/>
              <w:rPr>
                <w:rFonts w:cs="Times New Roman"/>
              </w:rPr>
            </w:pPr>
            <w:r>
              <w:rPr>
                <w:rFonts w:cs="Times New Roman"/>
              </w:rPr>
              <w:t>min</w:t>
            </w:r>
          </w:p>
        </w:tc>
        <w:tc>
          <w:tcPr>
            <w:tcW w:w="719" w:type="dxa"/>
            <w:gridSpan w:val="2"/>
            <w:tcBorders>
              <w:top w:val="nil"/>
              <w:left w:val="nil"/>
              <w:bottom w:val="nil"/>
              <w:right w:val="nil"/>
            </w:tcBorders>
          </w:tcPr>
          <w:p w14:paraId="48D9C073" w14:textId="0138A9B4" w:rsidR="0036521B" w:rsidRPr="005A5E13" w:rsidRDefault="0036521B" w:rsidP="005A5E13">
            <w:pPr>
              <w:jc w:val="center"/>
              <w:rPr>
                <w:rFonts w:cs="Times New Roman"/>
              </w:rPr>
            </w:pPr>
            <w:r w:rsidRPr="005A5E13">
              <w:rPr>
                <w:rFonts w:cs="Times New Roman"/>
              </w:rPr>
              <w:t>1.81</w:t>
            </w:r>
          </w:p>
        </w:tc>
        <w:tc>
          <w:tcPr>
            <w:tcW w:w="991" w:type="dxa"/>
            <w:gridSpan w:val="2"/>
            <w:tcBorders>
              <w:top w:val="nil"/>
              <w:left w:val="nil"/>
              <w:bottom w:val="nil"/>
              <w:right w:val="nil"/>
            </w:tcBorders>
          </w:tcPr>
          <w:p w14:paraId="64B8E38D" w14:textId="0FEDF180" w:rsidR="0036521B" w:rsidRPr="005A5E13" w:rsidRDefault="0036521B" w:rsidP="005A5E13">
            <w:pPr>
              <w:jc w:val="center"/>
              <w:rPr>
                <w:rFonts w:cs="Times New Roman"/>
              </w:rPr>
            </w:pPr>
            <w:r w:rsidRPr="005A5E13">
              <w:rPr>
                <w:rFonts w:cs="Times New Roman"/>
              </w:rPr>
              <w:t>4.32</w:t>
            </w:r>
          </w:p>
        </w:tc>
        <w:tc>
          <w:tcPr>
            <w:tcW w:w="1260" w:type="dxa"/>
            <w:gridSpan w:val="2"/>
            <w:tcBorders>
              <w:top w:val="nil"/>
              <w:left w:val="nil"/>
              <w:bottom w:val="nil"/>
              <w:right w:val="nil"/>
            </w:tcBorders>
          </w:tcPr>
          <w:p w14:paraId="1517C202" w14:textId="75FAEBCE" w:rsidR="0036521B" w:rsidRPr="005A5E13" w:rsidRDefault="0036521B" w:rsidP="005A5E13">
            <w:pPr>
              <w:jc w:val="center"/>
              <w:rPr>
                <w:rFonts w:cs="Times New Roman"/>
              </w:rPr>
            </w:pPr>
            <w:r w:rsidRPr="005A5E13">
              <w:rPr>
                <w:rFonts w:cs="Times New Roman"/>
              </w:rPr>
              <w:t>7.85</w:t>
            </w:r>
          </w:p>
        </w:tc>
        <w:tc>
          <w:tcPr>
            <w:tcW w:w="1080" w:type="dxa"/>
            <w:gridSpan w:val="3"/>
            <w:tcBorders>
              <w:top w:val="nil"/>
              <w:left w:val="nil"/>
              <w:bottom w:val="nil"/>
              <w:right w:val="nil"/>
            </w:tcBorders>
          </w:tcPr>
          <w:p w14:paraId="23FE937B" w14:textId="3F22ABCA" w:rsidR="0036521B" w:rsidRPr="005A5E13" w:rsidRDefault="0036521B" w:rsidP="005A5E13">
            <w:pPr>
              <w:jc w:val="center"/>
              <w:rPr>
                <w:rFonts w:cs="Times New Roman"/>
              </w:rPr>
            </w:pPr>
            <w:r w:rsidRPr="005A5E13">
              <w:rPr>
                <w:rFonts w:cs="Times New Roman"/>
              </w:rPr>
              <w:t>10.11</w:t>
            </w:r>
          </w:p>
        </w:tc>
        <w:tc>
          <w:tcPr>
            <w:tcW w:w="990" w:type="dxa"/>
            <w:gridSpan w:val="3"/>
            <w:tcBorders>
              <w:top w:val="nil"/>
              <w:left w:val="nil"/>
              <w:bottom w:val="nil"/>
              <w:right w:val="nil"/>
            </w:tcBorders>
          </w:tcPr>
          <w:p w14:paraId="7182A72C" w14:textId="3A7E7514" w:rsidR="0036521B" w:rsidRPr="005A5E13" w:rsidRDefault="0036521B" w:rsidP="005A5E13">
            <w:pPr>
              <w:jc w:val="center"/>
              <w:rPr>
                <w:rFonts w:cs="Times New Roman"/>
              </w:rPr>
            </w:pPr>
            <w:r w:rsidRPr="005A5E13">
              <w:rPr>
                <w:rFonts w:cs="Times New Roman"/>
              </w:rPr>
              <w:t>12.02</w:t>
            </w:r>
          </w:p>
        </w:tc>
        <w:tc>
          <w:tcPr>
            <w:tcW w:w="1260" w:type="dxa"/>
            <w:gridSpan w:val="5"/>
            <w:tcBorders>
              <w:top w:val="nil"/>
              <w:left w:val="nil"/>
              <w:bottom w:val="nil"/>
              <w:right w:val="nil"/>
            </w:tcBorders>
          </w:tcPr>
          <w:p w14:paraId="786CA7CD" w14:textId="22278BA1" w:rsidR="0036521B" w:rsidRPr="005A5E13" w:rsidRDefault="0036521B" w:rsidP="005A5E13">
            <w:pPr>
              <w:jc w:val="center"/>
              <w:rPr>
                <w:rFonts w:cs="Times New Roman"/>
              </w:rPr>
            </w:pPr>
            <w:r w:rsidRPr="005A5E13">
              <w:rPr>
                <w:rFonts w:cs="Times New Roman"/>
              </w:rPr>
              <w:t>14.32</w:t>
            </w:r>
          </w:p>
        </w:tc>
        <w:tc>
          <w:tcPr>
            <w:tcW w:w="1080" w:type="dxa"/>
            <w:vMerge/>
            <w:tcBorders>
              <w:left w:val="nil"/>
              <w:bottom w:val="nil"/>
            </w:tcBorders>
          </w:tcPr>
          <w:p w14:paraId="5565B06C" w14:textId="757905C0" w:rsidR="0036521B" w:rsidRDefault="0036521B" w:rsidP="005A5E13">
            <w:pPr>
              <w:jc w:val="center"/>
              <w:rPr>
                <w:rFonts w:cs="Times New Roman"/>
              </w:rPr>
            </w:pPr>
          </w:p>
        </w:tc>
      </w:tr>
      <w:tr w:rsidR="00E01D99" w14:paraId="0B273DE4" w14:textId="77777777" w:rsidTr="00096491">
        <w:trPr>
          <w:trHeight w:val="259"/>
        </w:trPr>
        <w:tc>
          <w:tcPr>
            <w:tcW w:w="1170" w:type="dxa"/>
            <w:tcBorders>
              <w:top w:val="nil"/>
              <w:left w:val="nil"/>
              <w:bottom w:val="nil"/>
              <w:right w:val="nil"/>
            </w:tcBorders>
          </w:tcPr>
          <w:p w14:paraId="330127DA" w14:textId="77777777" w:rsidR="005A5E13" w:rsidRPr="00281717" w:rsidRDefault="005A5E13" w:rsidP="005A5E13">
            <w:pPr>
              <w:jc w:val="both"/>
              <w:rPr>
                <w:rFonts w:cs="Times New Roman"/>
              </w:rPr>
            </w:pPr>
            <w:r w:rsidRPr="00E7400D">
              <w:rPr>
                <w:rFonts w:cs="Times New Roman"/>
                <w:i/>
              </w:rPr>
              <w:t>V</w:t>
            </w:r>
            <w:r w:rsidRPr="00E7400D">
              <w:rPr>
                <w:rFonts w:cs="Times New Roman"/>
                <w:vertAlign w:val="subscript"/>
              </w:rPr>
              <w:t>c</w:t>
            </w:r>
            <w:r>
              <w:rPr>
                <w:rFonts w:cs="Times New Roman"/>
                <w:vertAlign w:val="subscript"/>
              </w:rPr>
              <w:t xml:space="preserve"> </w:t>
            </w:r>
          </w:p>
        </w:tc>
        <w:tc>
          <w:tcPr>
            <w:tcW w:w="990" w:type="dxa"/>
            <w:tcBorders>
              <w:top w:val="nil"/>
              <w:left w:val="nil"/>
              <w:bottom w:val="nil"/>
              <w:right w:val="nil"/>
            </w:tcBorders>
          </w:tcPr>
          <w:p w14:paraId="4E62AACA" w14:textId="77777777" w:rsidR="005A5E13" w:rsidRDefault="005A5E13" w:rsidP="005A5E13">
            <w:pPr>
              <w:jc w:val="center"/>
              <w:rPr>
                <w:rFonts w:cs="Times New Roman"/>
              </w:rPr>
            </w:pPr>
            <w:r>
              <w:rPr>
                <w:rFonts w:cs="Times New Roman"/>
              </w:rPr>
              <w:t>mlmin</w:t>
            </w:r>
            <w:r w:rsidRPr="00281717">
              <w:rPr>
                <w:rFonts w:cs="Times New Roman"/>
                <w:vertAlign w:val="superscript"/>
              </w:rPr>
              <w:t>-1</w:t>
            </w:r>
          </w:p>
        </w:tc>
        <w:tc>
          <w:tcPr>
            <w:tcW w:w="6210" w:type="dxa"/>
            <w:gridSpan w:val="16"/>
            <w:tcBorders>
              <w:top w:val="nil"/>
              <w:left w:val="nil"/>
              <w:bottom w:val="nil"/>
              <w:right w:val="nil"/>
            </w:tcBorders>
          </w:tcPr>
          <w:p w14:paraId="142EC596" w14:textId="30C0B3E4" w:rsidR="005A5E13" w:rsidRDefault="006279BB" w:rsidP="005A5E13">
            <w:pPr>
              <w:jc w:val="center"/>
              <w:rPr>
                <w:rFonts w:cs="Times New Roman"/>
              </w:rPr>
            </w:pPr>
            <w:r>
              <w:rPr>
                <w:rFonts w:cs="Times New Roman"/>
              </w:rPr>
              <w:t>0.4</w:t>
            </w:r>
          </w:p>
        </w:tc>
        <w:tc>
          <w:tcPr>
            <w:tcW w:w="1170" w:type="dxa"/>
            <w:gridSpan w:val="2"/>
            <w:tcBorders>
              <w:top w:val="nil"/>
              <w:left w:val="nil"/>
              <w:bottom w:val="nil"/>
              <w:right w:val="nil"/>
            </w:tcBorders>
          </w:tcPr>
          <w:p w14:paraId="615EC137" w14:textId="1EE98C41" w:rsidR="005A5E13" w:rsidRDefault="004246C1" w:rsidP="005A5E13">
            <w:pPr>
              <w:jc w:val="center"/>
              <w:rPr>
                <w:rFonts w:cs="Times New Roman"/>
              </w:rPr>
            </w:pPr>
            <w:r>
              <w:rPr>
                <w:rFonts w:cs="Times New Roman"/>
              </w:rPr>
              <w:t>1</w:t>
            </w:r>
          </w:p>
        </w:tc>
      </w:tr>
      <w:tr w:rsidR="00E01D99" w14:paraId="701EBB10" w14:textId="77777777" w:rsidTr="00096491">
        <w:trPr>
          <w:trHeight w:val="259"/>
        </w:trPr>
        <w:tc>
          <w:tcPr>
            <w:tcW w:w="1170" w:type="dxa"/>
            <w:tcBorders>
              <w:top w:val="nil"/>
              <w:left w:val="nil"/>
              <w:bottom w:val="nil"/>
              <w:right w:val="nil"/>
            </w:tcBorders>
          </w:tcPr>
          <w:p w14:paraId="7B7DFE4F" w14:textId="77777777" w:rsidR="005A5E13" w:rsidRDefault="005A5E13" w:rsidP="005A5E13">
            <w:pPr>
              <w:jc w:val="both"/>
              <w:rPr>
                <w:rFonts w:cs="Times New Roman"/>
              </w:rPr>
            </w:pPr>
            <w:r w:rsidRPr="00E7400D">
              <w:rPr>
                <w:rFonts w:cs="Times New Roman"/>
                <w:i/>
              </w:rPr>
              <w:t>V</w:t>
            </w:r>
            <w:r w:rsidRPr="00E7400D">
              <w:rPr>
                <w:rFonts w:cs="Times New Roman"/>
                <w:vertAlign w:val="subscript"/>
              </w:rPr>
              <w:t>e</w:t>
            </w:r>
          </w:p>
        </w:tc>
        <w:tc>
          <w:tcPr>
            <w:tcW w:w="990" w:type="dxa"/>
            <w:tcBorders>
              <w:top w:val="nil"/>
              <w:left w:val="nil"/>
              <w:bottom w:val="nil"/>
              <w:right w:val="nil"/>
            </w:tcBorders>
          </w:tcPr>
          <w:p w14:paraId="2B921C87" w14:textId="77777777" w:rsidR="005A5E13" w:rsidRDefault="005A5E13" w:rsidP="005A5E13">
            <w:pPr>
              <w:jc w:val="center"/>
              <w:rPr>
                <w:rFonts w:cs="Times New Roman"/>
              </w:rPr>
            </w:pPr>
            <w:r>
              <w:rPr>
                <w:rFonts w:cs="Times New Roman"/>
              </w:rPr>
              <w:t>mlmin</w:t>
            </w:r>
            <w:r w:rsidRPr="00281717">
              <w:rPr>
                <w:rFonts w:cs="Times New Roman"/>
                <w:vertAlign w:val="superscript"/>
              </w:rPr>
              <w:t>-1</w:t>
            </w:r>
          </w:p>
        </w:tc>
        <w:tc>
          <w:tcPr>
            <w:tcW w:w="6210" w:type="dxa"/>
            <w:gridSpan w:val="16"/>
            <w:tcBorders>
              <w:top w:val="nil"/>
              <w:left w:val="nil"/>
              <w:bottom w:val="nil"/>
              <w:right w:val="nil"/>
            </w:tcBorders>
          </w:tcPr>
          <w:p w14:paraId="491086E1" w14:textId="2E8D9574" w:rsidR="005A5E13" w:rsidRDefault="006279BB" w:rsidP="005A5E13">
            <w:pPr>
              <w:jc w:val="center"/>
              <w:rPr>
                <w:rFonts w:cs="Times New Roman"/>
              </w:rPr>
            </w:pPr>
            <w:r>
              <w:rPr>
                <w:rFonts w:cs="Times New Roman"/>
              </w:rPr>
              <w:t>1.0</w:t>
            </w:r>
          </w:p>
        </w:tc>
        <w:tc>
          <w:tcPr>
            <w:tcW w:w="1170" w:type="dxa"/>
            <w:gridSpan w:val="2"/>
            <w:tcBorders>
              <w:top w:val="nil"/>
              <w:left w:val="nil"/>
              <w:bottom w:val="nil"/>
              <w:right w:val="nil"/>
            </w:tcBorders>
          </w:tcPr>
          <w:p w14:paraId="1A1343DA" w14:textId="7D1F2C53" w:rsidR="005A5E13" w:rsidRDefault="004246C1" w:rsidP="005A5E13">
            <w:pPr>
              <w:jc w:val="center"/>
              <w:rPr>
                <w:rFonts w:cs="Times New Roman"/>
              </w:rPr>
            </w:pPr>
            <w:r>
              <w:rPr>
                <w:rFonts w:cs="Times New Roman"/>
              </w:rPr>
              <w:t>0.4</w:t>
            </w:r>
          </w:p>
        </w:tc>
      </w:tr>
      <w:tr w:rsidR="004246C1" w14:paraId="1C52F133" w14:textId="77777777" w:rsidTr="00096491">
        <w:trPr>
          <w:trHeight w:val="259"/>
        </w:trPr>
        <w:tc>
          <w:tcPr>
            <w:tcW w:w="1170" w:type="dxa"/>
            <w:tcBorders>
              <w:top w:val="nil"/>
              <w:left w:val="nil"/>
              <w:bottom w:val="nil"/>
              <w:right w:val="nil"/>
            </w:tcBorders>
          </w:tcPr>
          <w:p w14:paraId="65FB4FD8" w14:textId="77777777" w:rsidR="004246C1" w:rsidRPr="00E7400D" w:rsidRDefault="004246C1" w:rsidP="005A5E13">
            <w:pPr>
              <w:jc w:val="both"/>
              <w:rPr>
                <w:rFonts w:cs="Times New Roman"/>
                <w:vertAlign w:val="subscript"/>
              </w:rPr>
            </w:pPr>
            <w:r w:rsidRPr="000E6B3E">
              <w:rPr>
                <w:rFonts w:cs="Times New Roman"/>
                <w:i/>
              </w:rPr>
              <w:t>D</w:t>
            </w:r>
            <w:r w:rsidRPr="00E7400D">
              <w:rPr>
                <w:rFonts w:cs="Times New Roman"/>
                <w:vertAlign w:val="subscript"/>
              </w:rPr>
              <w:t>calib</w:t>
            </w:r>
          </w:p>
        </w:tc>
        <w:tc>
          <w:tcPr>
            <w:tcW w:w="990" w:type="dxa"/>
            <w:tcBorders>
              <w:top w:val="nil"/>
              <w:left w:val="nil"/>
              <w:bottom w:val="nil"/>
              <w:right w:val="nil"/>
            </w:tcBorders>
          </w:tcPr>
          <w:p w14:paraId="7532F532" w14:textId="77777777" w:rsidR="004246C1" w:rsidRDefault="004246C1" w:rsidP="005A5E13">
            <w:pPr>
              <w:jc w:val="center"/>
              <w:rPr>
                <w:rFonts w:cs="Times New Roman"/>
              </w:rPr>
            </w:pPr>
            <w:r>
              <w:rPr>
                <w:rFonts w:cs="Times New Roman"/>
              </w:rPr>
              <w:t>cm²s</w:t>
            </w:r>
            <w:r w:rsidRPr="00281717">
              <w:rPr>
                <w:rFonts w:cs="Times New Roman"/>
                <w:vertAlign w:val="superscript"/>
              </w:rPr>
              <w:t>-1</w:t>
            </w:r>
          </w:p>
        </w:tc>
        <w:tc>
          <w:tcPr>
            <w:tcW w:w="1080" w:type="dxa"/>
            <w:gridSpan w:val="3"/>
            <w:tcBorders>
              <w:top w:val="nil"/>
              <w:left w:val="nil"/>
              <w:bottom w:val="nil"/>
              <w:right w:val="nil"/>
            </w:tcBorders>
          </w:tcPr>
          <w:p w14:paraId="468A34C1" w14:textId="1E0220E1" w:rsidR="004246C1" w:rsidRDefault="004246C1" w:rsidP="001A4BF4">
            <w:pPr>
              <w:jc w:val="center"/>
              <w:rPr>
                <w:rFonts w:cs="Times New Roman"/>
              </w:rPr>
            </w:pPr>
            <w:r>
              <w:rPr>
                <w:rFonts w:cs="Times New Roman"/>
              </w:rPr>
              <w:t>4.29*10</w:t>
            </w:r>
            <w:r w:rsidRPr="00D971DA">
              <w:rPr>
                <w:rFonts w:cs="Times New Roman"/>
                <w:vertAlign w:val="superscript"/>
              </w:rPr>
              <w:t>-7</w:t>
            </w:r>
          </w:p>
        </w:tc>
        <w:tc>
          <w:tcPr>
            <w:tcW w:w="810" w:type="dxa"/>
            <w:gridSpan w:val="2"/>
            <w:tcBorders>
              <w:top w:val="nil"/>
              <w:left w:val="nil"/>
              <w:bottom w:val="nil"/>
              <w:right w:val="nil"/>
            </w:tcBorders>
          </w:tcPr>
          <w:p w14:paraId="3F16BA10" w14:textId="59AC4662" w:rsidR="004246C1" w:rsidRDefault="004246C1" w:rsidP="005A5E13">
            <w:pPr>
              <w:jc w:val="center"/>
              <w:rPr>
                <w:rFonts w:cs="Times New Roman"/>
              </w:rPr>
            </w:pPr>
            <w:r>
              <w:rPr>
                <w:rFonts w:cs="Times New Roman"/>
              </w:rPr>
              <w:t>2.14*10</w:t>
            </w:r>
            <w:r w:rsidRPr="00D971DA">
              <w:rPr>
                <w:rFonts w:cs="Times New Roman"/>
                <w:vertAlign w:val="superscript"/>
              </w:rPr>
              <w:t>-7</w:t>
            </w:r>
          </w:p>
        </w:tc>
        <w:tc>
          <w:tcPr>
            <w:tcW w:w="1170" w:type="dxa"/>
            <w:gridSpan w:val="2"/>
            <w:tcBorders>
              <w:top w:val="nil"/>
              <w:left w:val="nil"/>
              <w:bottom w:val="nil"/>
              <w:right w:val="nil"/>
            </w:tcBorders>
          </w:tcPr>
          <w:p w14:paraId="65ECCB81" w14:textId="4114F0B3" w:rsidR="004246C1" w:rsidRDefault="004246C1" w:rsidP="005A5E13">
            <w:pPr>
              <w:jc w:val="center"/>
              <w:rPr>
                <w:rFonts w:cs="Times New Roman"/>
              </w:rPr>
            </w:pPr>
            <w:r>
              <w:rPr>
                <w:rFonts w:cs="Times New Roman"/>
              </w:rPr>
              <w:t>1.43*10</w:t>
            </w:r>
            <w:r w:rsidRPr="00D971DA">
              <w:rPr>
                <w:rFonts w:cs="Times New Roman"/>
                <w:vertAlign w:val="superscript"/>
              </w:rPr>
              <w:t>-7</w:t>
            </w:r>
          </w:p>
        </w:tc>
        <w:tc>
          <w:tcPr>
            <w:tcW w:w="1080" w:type="dxa"/>
            <w:gridSpan w:val="3"/>
            <w:tcBorders>
              <w:top w:val="nil"/>
              <w:left w:val="nil"/>
              <w:bottom w:val="nil"/>
              <w:right w:val="nil"/>
            </w:tcBorders>
          </w:tcPr>
          <w:p w14:paraId="48480FF2" w14:textId="31C8D91A" w:rsidR="004246C1" w:rsidRDefault="004246C1" w:rsidP="00E01D99">
            <w:pPr>
              <w:jc w:val="center"/>
              <w:rPr>
                <w:rFonts w:cs="Times New Roman"/>
              </w:rPr>
            </w:pPr>
            <w:r>
              <w:rPr>
                <w:rFonts w:cs="Times New Roman"/>
              </w:rPr>
              <w:t>8.58*10</w:t>
            </w:r>
            <w:r w:rsidRPr="00D971DA">
              <w:rPr>
                <w:rFonts w:cs="Times New Roman"/>
                <w:vertAlign w:val="superscript"/>
              </w:rPr>
              <w:t>-</w:t>
            </w:r>
            <w:r>
              <w:rPr>
                <w:rFonts w:cs="Times New Roman"/>
                <w:vertAlign w:val="superscript"/>
              </w:rPr>
              <w:t>8</w:t>
            </w:r>
          </w:p>
        </w:tc>
        <w:tc>
          <w:tcPr>
            <w:tcW w:w="1080" w:type="dxa"/>
            <w:gridSpan w:val="3"/>
            <w:tcBorders>
              <w:top w:val="nil"/>
              <w:left w:val="nil"/>
              <w:bottom w:val="nil"/>
              <w:right w:val="nil"/>
            </w:tcBorders>
          </w:tcPr>
          <w:p w14:paraId="0F9888F7" w14:textId="573D76C6" w:rsidR="004246C1" w:rsidRDefault="004246C1" w:rsidP="00E01D99">
            <w:pPr>
              <w:jc w:val="center"/>
              <w:rPr>
                <w:rFonts w:cs="Times New Roman"/>
              </w:rPr>
            </w:pPr>
            <w:r>
              <w:rPr>
                <w:rFonts w:cs="Times New Roman"/>
              </w:rPr>
              <w:t>6.13*10</w:t>
            </w:r>
            <w:r w:rsidRPr="00D971DA">
              <w:rPr>
                <w:rFonts w:cs="Times New Roman"/>
                <w:vertAlign w:val="superscript"/>
              </w:rPr>
              <w:t>-</w:t>
            </w:r>
            <w:r>
              <w:rPr>
                <w:rFonts w:cs="Times New Roman"/>
                <w:vertAlign w:val="superscript"/>
              </w:rPr>
              <w:t>8</w:t>
            </w:r>
            <w:r>
              <w:rPr>
                <w:rFonts w:cs="Times New Roman"/>
              </w:rPr>
              <w:t xml:space="preserve"> </w:t>
            </w:r>
          </w:p>
        </w:tc>
        <w:tc>
          <w:tcPr>
            <w:tcW w:w="1080" w:type="dxa"/>
            <w:gridSpan w:val="4"/>
            <w:tcBorders>
              <w:top w:val="nil"/>
              <w:left w:val="nil"/>
              <w:bottom w:val="nil"/>
              <w:right w:val="nil"/>
            </w:tcBorders>
          </w:tcPr>
          <w:p w14:paraId="69CB1B3C" w14:textId="312ED181" w:rsidR="004246C1" w:rsidRDefault="004246C1" w:rsidP="005A5E13">
            <w:pPr>
              <w:jc w:val="center"/>
              <w:rPr>
                <w:rFonts w:cs="Times New Roman"/>
              </w:rPr>
            </w:pPr>
            <w:r>
              <w:rPr>
                <w:rFonts w:cs="Times New Roman"/>
              </w:rPr>
              <w:t>4.76*10</w:t>
            </w:r>
            <w:r>
              <w:rPr>
                <w:rFonts w:cs="Times New Roman"/>
                <w:vertAlign w:val="superscript"/>
              </w:rPr>
              <w:t>-8</w:t>
            </w:r>
          </w:p>
        </w:tc>
        <w:tc>
          <w:tcPr>
            <w:tcW w:w="1080" w:type="dxa"/>
            <w:tcBorders>
              <w:top w:val="nil"/>
              <w:left w:val="nil"/>
              <w:bottom w:val="nil"/>
              <w:right w:val="nil"/>
            </w:tcBorders>
          </w:tcPr>
          <w:p w14:paraId="417DA6A6" w14:textId="47522E51" w:rsidR="004246C1" w:rsidRDefault="004246C1" w:rsidP="005A5E13">
            <w:pPr>
              <w:jc w:val="center"/>
              <w:rPr>
                <w:rFonts w:cs="Times New Roman"/>
              </w:rPr>
            </w:pPr>
            <w:r>
              <w:rPr>
                <w:rFonts w:cs="Times New Roman"/>
              </w:rPr>
              <w:t>1.02*10</w:t>
            </w:r>
            <w:r w:rsidRPr="00D971DA">
              <w:rPr>
                <w:rFonts w:cs="Times New Roman"/>
                <w:vertAlign w:val="superscript"/>
              </w:rPr>
              <w:t>-7</w:t>
            </w:r>
          </w:p>
        </w:tc>
      </w:tr>
      <w:tr w:rsidR="00E01D99" w14:paraId="667D588F" w14:textId="77777777" w:rsidTr="00096491">
        <w:trPr>
          <w:trHeight w:val="259"/>
        </w:trPr>
        <w:tc>
          <w:tcPr>
            <w:tcW w:w="1170" w:type="dxa"/>
            <w:tcBorders>
              <w:top w:val="nil"/>
              <w:left w:val="nil"/>
              <w:bottom w:val="nil"/>
              <w:right w:val="nil"/>
            </w:tcBorders>
          </w:tcPr>
          <w:p w14:paraId="34FBF616" w14:textId="77777777" w:rsidR="005A5E13" w:rsidRDefault="005A5E13" w:rsidP="005A5E13">
            <w:pPr>
              <w:jc w:val="both"/>
              <w:rPr>
                <w:rFonts w:cs="Times New Roman"/>
              </w:rPr>
            </w:pPr>
            <w:r w:rsidRPr="00E7400D">
              <w:rPr>
                <w:rFonts w:cs="Times New Roman"/>
                <w:i/>
              </w:rPr>
              <w:t>z</w:t>
            </w:r>
            <w:r>
              <w:rPr>
                <w:rFonts w:cs="Times New Roman"/>
              </w:rPr>
              <w:t>%</w:t>
            </w:r>
          </w:p>
        </w:tc>
        <w:tc>
          <w:tcPr>
            <w:tcW w:w="990" w:type="dxa"/>
            <w:tcBorders>
              <w:top w:val="nil"/>
              <w:left w:val="nil"/>
              <w:bottom w:val="nil"/>
              <w:right w:val="nil"/>
            </w:tcBorders>
          </w:tcPr>
          <w:p w14:paraId="411C8B8D" w14:textId="77777777" w:rsidR="005A5E13" w:rsidRDefault="005A5E13" w:rsidP="005A5E13">
            <w:pPr>
              <w:jc w:val="center"/>
              <w:rPr>
                <w:rFonts w:cs="Times New Roman"/>
              </w:rPr>
            </w:pPr>
            <w:r>
              <w:rPr>
                <w:rFonts w:cs="Times New Roman"/>
              </w:rPr>
              <w:t>%</w:t>
            </w:r>
          </w:p>
        </w:tc>
        <w:tc>
          <w:tcPr>
            <w:tcW w:w="6210" w:type="dxa"/>
            <w:gridSpan w:val="16"/>
            <w:tcBorders>
              <w:top w:val="nil"/>
              <w:left w:val="nil"/>
              <w:bottom w:val="nil"/>
              <w:right w:val="nil"/>
            </w:tcBorders>
          </w:tcPr>
          <w:p w14:paraId="5AFD7BA5" w14:textId="67DBB697" w:rsidR="005A5E13" w:rsidRDefault="009E6916" w:rsidP="005A5E13">
            <w:pPr>
              <w:jc w:val="center"/>
              <w:rPr>
                <w:rFonts w:cs="Times New Roman"/>
              </w:rPr>
            </w:pPr>
            <w:r>
              <w:rPr>
                <w:rFonts w:cs="Times New Roman"/>
              </w:rPr>
              <w:t>12</w:t>
            </w:r>
          </w:p>
        </w:tc>
        <w:tc>
          <w:tcPr>
            <w:tcW w:w="1170" w:type="dxa"/>
            <w:gridSpan w:val="2"/>
            <w:tcBorders>
              <w:top w:val="nil"/>
              <w:left w:val="nil"/>
              <w:bottom w:val="nil"/>
              <w:right w:val="nil"/>
            </w:tcBorders>
          </w:tcPr>
          <w:p w14:paraId="497D4999" w14:textId="0F6C6A30" w:rsidR="005A5E13" w:rsidRDefault="009E6916" w:rsidP="005A5E13">
            <w:pPr>
              <w:jc w:val="center"/>
              <w:rPr>
                <w:rFonts w:cs="Times New Roman"/>
              </w:rPr>
            </w:pPr>
            <w:r>
              <w:rPr>
                <w:rFonts w:cs="Times New Roman"/>
              </w:rPr>
              <w:t>12</w:t>
            </w:r>
          </w:p>
        </w:tc>
      </w:tr>
      <w:tr w:rsidR="00E01D99" w14:paraId="75590B2D" w14:textId="77777777" w:rsidTr="00096491">
        <w:trPr>
          <w:trHeight w:val="144"/>
        </w:trPr>
        <w:tc>
          <w:tcPr>
            <w:tcW w:w="1170" w:type="dxa"/>
            <w:tcBorders>
              <w:top w:val="nil"/>
              <w:left w:val="nil"/>
              <w:bottom w:val="nil"/>
              <w:right w:val="nil"/>
            </w:tcBorders>
          </w:tcPr>
          <w:p w14:paraId="71BB47F4" w14:textId="77777777" w:rsidR="005A5E13" w:rsidRDefault="005A5E13" w:rsidP="005A5E13">
            <w:pPr>
              <w:jc w:val="both"/>
              <w:rPr>
                <w:rFonts w:cs="Times New Roman"/>
              </w:rPr>
            </w:pPr>
            <w:r w:rsidRPr="00E7400D">
              <w:rPr>
                <w:rFonts w:cs="Times New Roman"/>
                <w:i/>
              </w:rPr>
              <w:t>b</w:t>
            </w:r>
            <w:r w:rsidRPr="00E7400D">
              <w:rPr>
                <w:rFonts w:cs="Times New Roman"/>
                <w:vertAlign w:val="subscript"/>
              </w:rPr>
              <w:t>0</w:t>
            </w:r>
          </w:p>
        </w:tc>
        <w:tc>
          <w:tcPr>
            <w:tcW w:w="990" w:type="dxa"/>
            <w:tcBorders>
              <w:top w:val="nil"/>
              <w:left w:val="nil"/>
              <w:bottom w:val="nil"/>
              <w:right w:val="nil"/>
            </w:tcBorders>
          </w:tcPr>
          <w:p w14:paraId="38C44BF5" w14:textId="77777777" w:rsidR="005A5E13" w:rsidRDefault="005A5E13" w:rsidP="005A5E13">
            <w:pPr>
              <w:jc w:val="center"/>
              <w:rPr>
                <w:rFonts w:cs="Times New Roman"/>
              </w:rPr>
            </w:pPr>
            <w:r>
              <w:rPr>
                <w:rFonts w:cs="Times New Roman"/>
              </w:rPr>
              <w:t>mm</w:t>
            </w:r>
          </w:p>
        </w:tc>
        <w:tc>
          <w:tcPr>
            <w:tcW w:w="6210" w:type="dxa"/>
            <w:gridSpan w:val="16"/>
            <w:tcBorders>
              <w:top w:val="nil"/>
              <w:left w:val="nil"/>
              <w:bottom w:val="nil"/>
              <w:right w:val="nil"/>
            </w:tcBorders>
          </w:tcPr>
          <w:p w14:paraId="5FDFC5B9" w14:textId="47DB4141" w:rsidR="005A5E13" w:rsidRDefault="009E6916" w:rsidP="005A5E13">
            <w:pPr>
              <w:jc w:val="center"/>
              <w:rPr>
                <w:rFonts w:cs="Times New Roman"/>
              </w:rPr>
            </w:pPr>
            <w:r>
              <w:rPr>
                <w:rFonts w:cs="Times New Roman"/>
              </w:rPr>
              <w:t>20</w:t>
            </w:r>
          </w:p>
        </w:tc>
        <w:tc>
          <w:tcPr>
            <w:tcW w:w="1170" w:type="dxa"/>
            <w:gridSpan w:val="2"/>
            <w:tcBorders>
              <w:top w:val="nil"/>
              <w:left w:val="nil"/>
              <w:bottom w:val="nil"/>
              <w:right w:val="nil"/>
            </w:tcBorders>
          </w:tcPr>
          <w:p w14:paraId="26B12805" w14:textId="4A5F32A7" w:rsidR="005A5E13" w:rsidRDefault="009E6916" w:rsidP="005A5E13">
            <w:pPr>
              <w:jc w:val="center"/>
              <w:rPr>
                <w:rFonts w:cs="Times New Roman"/>
              </w:rPr>
            </w:pPr>
            <w:r>
              <w:rPr>
                <w:rFonts w:cs="Times New Roman"/>
              </w:rPr>
              <w:t>24</w:t>
            </w:r>
          </w:p>
        </w:tc>
      </w:tr>
      <w:tr w:rsidR="00E01D99" w14:paraId="5F7048F0" w14:textId="77777777" w:rsidTr="00096491">
        <w:trPr>
          <w:trHeight w:val="259"/>
        </w:trPr>
        <w:tc>
          <w:tcPr>
            <w:tcW w:w="1170" w:type="dxa"/>
            <w:tcBorders>
              <w:top w:val="nil"/>
              <w:left w:val="nil"/>
              <w:bottom w:val="nil"/>
              <w:right w:val="nil"/>
            </w:tcBorders>
          </w:tcPr>
          <w:p w14:paraId="740EA27F" w14:textId="77777777" w:rsidR="005A5E13" w:rsidRDefault="005A5E13" w:rsidP="005A5E13">
            <w:pPr>
              <w:jc w:val="both"/>
              <w:rPr>
                <w:rFonts w:cs="Times New Roman"/>
              </w:rPr>
            </w:pPr>
            <w:r w:rsidRPr="00E7400D">
              <w:rPr>
                <w:rFonts w:cs="Times New Roman"/>
                <w:i/>
              </w:rPr>
              <w:t>b</w:t>
            </w:r>
            <w:r w:rsidRPr="00E7400D">
              <w:rPr>
                <w:rFonts w:cs="Times New Roman"/>
                <w:vertAlign w:val="subscript"/>
              </w:rPr>
              <w:t>L</w:t>
            </w:r>
          </w:p>
        </w:tc>
        <w:tc>
          <w:tcPr>
            <w:tcW w:w="990" w:type="dxa"/>
            <w:tcBorders>
              <w:top w:val="nil"/>
              <w:left w:val="nil"/>
              <w:bottom w:val="nil"/>
              <w:right w:val="nil"/>
            </w:tcBorders>
          </w:tcPr>
          <w:p w14:paraId="707CEABA" w14:textId="77777777" w:rsidR="005A5E13" w:rsidRDefault="005A5E13" w:rsidP="005A5E13">
            <w:pPr>
              <w:jc w:val="center"/>
              <w:rPr>
                <w:rFonts w:cs="Times New Roman"/>
              </w:rPr>
            </w:pPr>
            <w:r>
              <w:rPr>
                <w:rFonts w:cs="Times New Roman"/>
              </w:rPr>
              <w:t>mm</w:t>
            </w:r>
          </w:p>
        </w:tc>
        <w:tc>
          <w:tcPr>
            <w:tcW w:w="6210" w:type="dxa"/>
            <w:gridSpan w:val="16"/>
            <w:tcBorders>
              <w:top w:val="nil"/>
              <w:left w:val="nil"/>
              <w:bottom w:val="nil"/>
              <w:right w:val="nil"/>
            </w:tcBorders>
          </w:tcPr>
          <w:p w14:paraId="1AD2FFC7" w14:textId="1F58ED85" w:rsidR="005A5E13" w:rsidRDefault="009E6916" w:rsidP="005A5E13">
            <w:pPr>
              <w:jc w:val="center"/>
              <w:rPr>
                <w:rFonts w:cs="Times New Roman"/>
              </w:rPr>
            </w:pPr>
            <w:r>
              <w:rPr>
                <w:rFonts w:cs="Times New Roman"/>
              </w:rPr>
              <w:t>5</w:t>
            </w:r>
          </w:p>
        </w:tc>
        <w:tc>
          <w:tcPr>
            <w:tcW w:w="1170" w:type="dxa"/>
            <w:gridSpan w:val="2"/>
            <w:tcBorders>
              <w:top w:val="nil"/>
              <w:left w:val="nil"/>
              <w:bottom w:val="nil"/>
              <w:right w:val="nil"/>
            </w:tcBorders>
          </w:tcPr>
          <w:p w14:paraId="2BAB2327" w14:textId="5C948FD8" w:rsidR="005A5E13" w:rsidRDefault="009E6916" w:rsidP="005A5E13">
            <w:pPr>
              <w:jc w:val="center"/>
              <w:rPr>
                <w:rFonts w:cs="Times New Roman"/>
              </w:rPr>
            </w:pPr>
            <w:r>
              <w:rPr>
                <w:rFonts w:cs="Times New Roman"/>
              </w:rPr>
              <w:t>3</w:t>
            </w:r>
          </w:p>
        </w:tc>
      </w:tr>
      <w:tr w:rsidR="00E01D99" w14:paraId="39FC3BD8" w14:textId="77777777" w:rsidTr="00096491">
        <w:trPr>
          <w:trHeight w:val="259"/>
        </w:trPr>
        <w:tc>
          <w:tcPr>
            <w:tcW w:w="1170" w:type="dxa"/>
            <w:tcBorders>
              <w:top w:val="nil"/>
              <w:left w:val="nil"/>
              <w:bottom w:val="nil"/>
              <w:right w:val="nil"/>
            </w:tcBorders>
          </w:tcPr>
          <w:p w14:paraId="71AAFABF" w14:textId="77777777" w:rsidR="005A5E13" w:rsidRPr="00E7400D" w:rsidRDefault="005A5E13" w:rsidP="005A5E13">
            <w:pPr>
              <w:jc w:val="both"/>
              <w:rPr>
                <w:rFonts w:cs="Times New Roman"/>
                <w:i/>
              </w:rPr>
            </w:pPr>
            <w:r>
              <w:rPr>
                <w:rFonts w:cs="Times New Roman"/>
                <w:i/>
              </w:rPr>
              <w:t>L</w:t>
            </w:r>
            <w:r w:rsidRPr="00E7400D">
              <w:rPr>
                <w:rFonts w:cs="Times New Roman"/>
                <w:vertAlign w:val="subscript"/>
              </w:rPr>
              <w:t>1</w:t>
            </w:r>
          </w:p>
        </w:tc>
        <w:tc>
          <w:tcPr>
            <w:tcW w:w="990" w:type="dxa"/>
            <w:tcBorders>
              <w:top w:val="nil"/>
              <w:left w:val="nil"/>
              <w:bottom w:val="nil"/>
              <w:right w:val="nil"/>
            </w:tcBorders>
          </w:tcPr>
          <w:p w14:paraId="4762703D" w14:textId="77777777" w:rsidR="005A5E13" w:rsidRDefault="005A5E13" w:rsidP="005A5E13">
            <w:pPr>
              <w:jc w:val="center"/>
              <w:rPr>
                <w:rFonts w:cs="Times New Roman"/>
              </w:rPr>
            </w:pPr>
            <w:r>
              <w:rPr>
                <w:rFonts w:cs="Times New Roman"/>
              </w:rPr>
              <w:t>mm</w:t>
            </w:r>
          </w:p>
        </w:tc>
        <w:tc>
          <w:tcPr>
            <w:tcW w:w="6210" w:type="dxa"/>
            <w:gridSpan w:val="16"/>
            <w:tcBorders>
              <w:top w:val="nil"/>
              <w:left w:val="nil"/>
              <w:bottom w:val="nil"/>
              <w:right w:val="nil"/>
            </w:tcBorders>
          </w:tcPr>
          <w:p w14:paraId="0A3531CB" w14:textId="64DF0D9B" w:rsidR="005A5E13" w:rsidRDefault="009E6916" w:rsidP="005A5E13">
            <w:pPr>
              <w:jc w:val="center"/>
              <w:rPr>
                <w:rFonts w:cs="Times New Roman"/>
              </w:rPr>
            </w:pPr>
            <w:r>
              <w:rPr>
                <w:rFonts w:cs="Times New Roman"/>
              </w:rPr>
              <w:t>20</w:t>
            </w:r>
          </w:p>
        </w:tc>
        <w:tc>
          <w:tcPr>
            <w:tcW w:w="1170" w:type="dxa"/>
            <w:gridSpan w:val="2"/>
            <w:tcBorders>
              <w:top w:val="nil"/>
              <w:left w:val="nil"/>
              <w:bottom w:val="nil"/>
              <w:right w:val="nil"/>
            </w:tcBorders>
          </w:tcPr>
          <w:p w14:paraId="35C3F78A" w14:textId="18174B82" w:rsidR="005A5E13" w:rsidRDefault="009E6916" w:rsidP="005A5E13">
            <w:pPr>
              <w:jc w:val="center"/>
              <w:rPr>
                <w:rFonts w:cs="Times New Roman"/>
              </w:rPr>
            </w:pPr>
            <w:r>
              <w:rPr>
                <w:rFonts w:cs="Times New Roman"/>
              </w:rPr>
              <w:t>22</w:t>
            </w:r>
          </w:p>
        </w:tc>
      </w:tr>
      <w:tr w:rsidR="00E01D99" w14:paraId="12BDE9AB" w14:textId="77777777" w:rsidTr="00096491">
        <w:trPr>
          <w:trHeight w:val="66"/>
        </w:trPr>
        <w:tc>
          <w:tcPr>
            <w:tcW w:w="1170" w:type="dxa"/>
            <w:tcBorders>
              <w:top w:val="nil"/>
              <w:left w:val="nil"/>
              <w:bottom w:val="nil"/>
              <w:right w:val="nil"/>
            </w:tcBorders>
          </w:tcPr>
          <w:p w14:paraId="1C90AC68" w14:textId="77777777" w:rsidR="005A5E13" w:rsidRDefault="005A5E13" w:rsidP="005A5E13">
            <w:pPr>
              <w:jc w:val="both"/>
              <w:rPr>
                <w:rFonts w:cs="Times New Roman"/>
              </w:rPr>
            </w:pPr>
            <w:r w:rsidRPr="00E7400D">
              <w:rPr>
                <w:rFonts w:cs="Times New Roman"/>
                <w:i/>
              </w:rPr>
              <w:t>L</w:t>
            </w:r>
            <w:r w:rsidRPr="00E7400D">
              <w:rPr>
                <w:rFonts w:cs="Times New Roman"/>
                <w:vertAlign w:val="subscript"/>
              </w:rPr>
              <w:t>2</w:t>
            </w:r>
          </w:p>
        </w:tc>
        <w:tc>
          <w:tcPr>
            <w:tcW w:w="990" w:type="dxa"/>
            <w:tcBorders>
              <w:top w:val="nil"/>
              <w:left w:val="nil"/>
              <w:bottom w:val="nil"/>
              <w:right w:val="nil"/>
            </w:tcBorders>
          </w:tcPr>
          <w:p w14:paraId="7532CA93" w14:textId="77777777" w:rsidR="005A5E13" w:rsidRDefault="005A5E13" w:rsidP="005A5E13">
            <w:pPr>
              <w:jc w:val="center"/>
              <w:rPr>
                <w:rFonts w:cs="Times New Roman"/>
              </w:rPr>
            </w:pPr>
            <w:r>
              <w:rPr>
                <w:rFonts w:cs="Times New Roman"/>
              </w:rPr>
              <w:t>mm</w:t>
            </w:r>
          </w:p>
        </w:tc>
        <w:tc>
          <w:tcPr>
            <w:tcW w:w="6210" w:type="dxa"/>
            <w:gridSpan w:val="16"/>
            <w:tcBorders>
              <w:top w:val="nil"/>
              <w:left w:val="nil"/>
              <w:bottom w:val="nil"/>
              <w:right w:val="nil"/>
            </w:tcBorders>
          </w:tcPr>
          <w:p w14:paraId="61D9C428" w14:textId="5BADB286" w:rsidR="005A5E13" w:rsidRDefault="009E6916" w:rsidP="005A5E13">
            <w:pPr>
              <w:jc w:val="center"/>
              <w:rPr>
                <w:rFonts w:cs="Times New Roman"/>
              </w:rPr>
            </w:pPr>
            <w:r>
              <w:rPr>
                <w:rFonts w:cs="Times New Roman"/>
              </w:rPr>
              <w:t>250</w:t>
            </w:r>
          </w:p>
        </w:tc>
        <w:tc>
          <w:tcPr>
            <w:tcW w:w="1170" w:type="dxa"/>
            <w:gridSpan w:val="2"/>
            <w:tcBorders>
              <w:top w:val="nil"/>
              <w:left w:val="nil"/>
              <w:bottom w:val="nil"/>
              <w:right w:val="nil"/>
            </w:tcBorders>
          </w:tcPr>
          <w:p w14:paraId="7A470CAB" w14:textId="1B302565" w:rsidR="005A5E13" w:rsidRDefault="009E6916" w:rsidP="005A5E13">
            <w:pPr>
              <w:jc w:val="center"/>
              <w:rPr>
                <w:rFonts w:cs="Times New Roman"/>
              </w:rPr>
            </w:pPr>
            <w:r>
              <w:rPr>
                <w:rFonts w:cs="Times New Roman"/>
              </w:rPr>
              <w:t>152</w:t>
            </w:r>
          </w:p>
        </w:tc>
      </w:tr>
      <w:tr w:rsidR="00E01D99" w14:paraId="701A1BF2" w14:textId="77777777" w:rsidTr="00096491">
        <w:trPr>
          <w:trHeight w:val="259"/>
        </w:trPr>
        <w:tc>
          <w:tcPr>
            <w:tcW w:w="1170" w:type="dxa"/>
            <w:tcBorders>
              <w:top w:val="nil"/>
              <w:left w:val="nil"/>
              <w:bottom w:val="single" w:sz="4" w:space="0" w:color="auto"/>
              <w:right w:val="nil"/>
            </w:tcBorders>
          </w:tcPr>
          <w:p w14:paraId="1ABA0E2E" w14:textId="77777777" w:rsidR="005A5E13" w:rsidRDefault="005A5E13" w:rsidP="005A5E13">
            <w:pPr>
              <w:jc w:val="both"/>
              <w:rPr>
                <w:rFonts w:cs="Times New Roman"/>
              </w:rPr>
            </w:pPr>
            <w:r w:rsidRPr="00E7400D">
              <w:rPr>
                <w:rFonts w:cs="Times New Roman"/>
                <w:i/>
              </w:rPr>
              <w:t>L</w:t>
            </w:r>
            <w:r w:rsidRPr="00E7400D">
              <w:rPr>
                <w:rFonts w:cs="Times New Roman"/>
                <w:vertAlign w:val="subscript"/>
              </w:rPr>
              <w:t>3</w:t>
            </w:r>
          </w:p>
        </w:tc>
        <w:tc>
          <w:tcPr>
            <w:tcW w:w="990" w:type="dxa"/>
            <w:tcBorders>
              <w:top w:val="nil"/>
              <w:left w:val="nil"/>
              <w:bottom w:val="single" w:sz="4" w:space="0" w:color="auto"/>
              <w:right w:val="nil"/>
            </w:tcBorders>
          </w:tcPr>
          <w:p w14:paraId="6EBEB201" w14:textId="77777777" w:rsidR="005A5E13" w:rsidRDefault="005A5E13" w:rsidP="005A5E13">
            <w:pPr>
              <w:jc w:val="center"/>
              <w:rPr>
                <w:rFonts w:cs="Times New Roman"/>
              </w:rPr>
            </w:pPr>
            <w:r>
              <w:rPr>
                <w:rFonts w:cs="Times New Roman"/>
              </w:rPr>
              <w:t>mm</w:t>
            </w:r>
          </w:p>
        </w:tc>
        <w:tc>
          <w:tcPr>
            <w:tcW w:w="6210" w:type="dxa"/>
            <w:gridSpan w:val="16"/>
            <w:tcBorders>
              <w:top w:val="nil"/>
              <w:left w:val="nil"/>
              <w:bottom w:val="single" w:sz="4" w:space="0" w:color="auto"/>
              <w:right w:val="nil"/>
            </w:tcBorders>
          </w:tcPr>
          <w:p w14:paraId="71C2FCBF" w14:textId="31A6AC00" w:rsidR="005A5E13" w:rsidRDefault="009E6916" w:rsidP="005A5E13">
            <w:pPr>
              <w:jc w:val="center"/>
              <w:rPr>
                <w:rFonts w:cs="Times New Roman"/>
              </w:rPr>
            </w:pPr>
            <w:r>
              <w:rPr>
                <w:rFonts w:cs="Times New Roman"/>
              </w:rPr>
              <w:t>5</w:t>
            </w:r>
          </w:p>
        </w:tc>
        <w:tc>
          <w:tcPr>
            <w:tcW w:w="1170" w:type="dxa"/>
            <w:gridSpan w:val="2"/>
            <w:tcBorders>
              <w:top w:val="nil"/>
              <w:left w:val="nil"/>
              <w:bottom w:val="single" w:sz="4" w:space="0" w:color="auto"/>
              <w:right w:val="nil"/>
            </w:tcBorders>
          </w:tcPr>
          <w:p w14:paraId="60672598" w14:textId="6221565D" w:rsidR="005A5E13" w:rsidRDefault="009E6916" w:rsidP="005A5E13">
            <w:pPr>
              <w:jc w:val="center"/>
              <w:rPr>
                <w:rFonts w:cs="Times New Roman"/>
              </w:rPr>
            </w:pPr>
            <w:r>
              <w:rPr>
                <w:rFonts w:cs="Times New Roman"/>
              </w:rPr>
              <w:t>3</w:t>
            </w:r>
          </w:p>
        </w:tc>
      </w:tr>
    </w:tbl>
    <w:p w14:paraId="131107F0" w14:textId="336124C8" w:rsidR="007E4FDF" w:rsidRDefault="007E4FDF" w:rsidP="007E4FDF">
      <w:pPr>
        <w:keepLines/>
        <w:jc w:val="center"/>
      </w:pPr>
    </w:p>
    <w:p w14:paraId="39C6BC40" w14:textId="57339D4B" w:rsidR="0040159C" w:rsidRDefault="008E43AE" w:rsidP="00776E62">
      <w:pPr>
        <w:rPr>
          <w:ins w:id="403" w:author="Benedikt" w:date="2020-09-25T15:13:00Z"/>
        </w:rPr>
      </w:pPr>
      <w:r>
        <w:rPr>
          <w:rFonts w:cs="Times New Roman"/>
        </w:rPr>
        <w:t>The results of our ev</w:t>
      </w:r>
      <w:r w:rsidR="00FB030F">
        <w:rPr>
          <w:rFonts w:cs="Times New Roman"/>
        </w:rPr>
        <w:t>aluations are displayed in Fig.7</w:t>
      </w:r>
      <w:r>
        <w:rPr>
          <w:rFonts w:cs="Times New Roman"/>
        </w:rPr>
        <w:t>.</w:t>
      </w:r>
      <w:r w:rsidR="002A4F4D">
        <w:rPr>
          <w:rFonts w:cs="Times New Roman"/>
        </w:rPr>
        <w:t xml:space="preserve"> </w:t>
      </w:r>
      <w:r w:rsidR="00495E4D">
        <w:rPr>
          <w:rFonts w:cs="Times New Roman"/>
        </w:rPr>
        <w:t xml:space="preserve">For the data set Lit_Au1, we could confirm </w:t>
      </w:r>
      <w:r>
        <w:rPr>
          <w:rFonts w:cs="Times New Roman"/>
        </w:rPr>
        <w:t>all</w:t>
      </w:r>
      <w:r w:rsidR="00495E4D">
        <w:rPr>
          <w:rFonts w:cs="Times New Roman"/>
        </w:rPr>
        <w:t xml:space="preserve"> effect</w:t>
      </w:r>
      <w:r>
        <w:rPr>
          <w:rFonts w:cs="Times New Roman"/>
        </w:rPr>
        <w:t>s</w:t>
      </w:r>
      <w:r w:rsidR="00495E4D">
        <w:rPr>
          <w:rFonts w:cs="Times New Roman"/>
        </w:rPr>
        <w:t xml:space="preserve"> of </w:t>
      </w:r>
      <w:r>
        <w:rPr>
          <w:rFonts w:cs="Times New Roman"/>
        </w:rPr>
        <w:t>previous</w:t>
      </w:r>
      <w:r w:rsidR="00495E4D">
        <w:rPr>
          <w:rFonts w:cs="Times New Roman"/>
        </w:rPr>
        <w:t xml:space="preserve"> </w:t>
      </w:r>
      <w:r>
        <w:rPr>
          <w:rFonts w:cs="Times New Roman"/>
        </w:rPr>
        <w:t xml:space="preserve">findings: </w:t>
      </w:r>
      <w:r w:rsidRPr="00285549">
        <w:rPr>
          <w:i/>
        </w:rPr>
        <w:t>w</w:t>
      </w:r>
      <w:r w:rsidRPr="00285549">
        <w:rPr>
          <w:vertAlign w:val="superscript"/>
        </w:rPr>
        <w:t>geo</w:t>
      </w:r>
      <w:r>
        <w:rPr>
          <w:vertAlign w:val="subscript"/>
        </w:rPr>
        <w:t xml:space="preserve"> </w:t>
      </w:r>
      <w:r>
        <w:t>was</w:t>
      </w:r>
      <w:r w:rsidR="007753A1">
        <w:t xml:space="preserve"> usually</w:t>
      </w:r>
      <w:r>
        <w:t xml:space="preserve"> significantly smaller than the other calculated channel distances, while</w:t>
      </w:r>
      <w:r w:rsidR="00716CEE">
        <w:t xml:space="preserve"> the calculated value for</w:t>
      </w:r>
      <w:r>
        <w:t xml:space="preserve"> </w:t>
      </w:r>
      <w:r w:rsidRPr="00285549">
        <w:rPr>
          <w:i/>
        </w:rPr>
        <w:t>w</w:t>
      </w:r>
      <w:r>
        <w:rPr>
          <w:vertAlign w:val="superscript"/>
        </w:rPr>
        <w:t>hyd</w:t>
      </w:r>
      <w:r w:rsidR="00716CEE">
        <w:rPr>
          <w:vertAlign w:val="superscript"/>
        </w:rPr>
        <w:t xml:space="preserve"> </w:t>
      </w:r>
      <w:r w:rsidR="00716CEE">
        <w:t xml:space="preserve">increased. </w:t>
      </w:r>
      <w:r w:rsidR="00560BA5">
        <w:t xml:space="preserve">Only in two cases we found </w:t>
      </w:r>
      <w:r w:rsidR="00716CEE">
        <w:t>the opposite result, but also here, the presence of differences as such was remarkable.</w:t>
      </w:r>
    </w:p>
    <w:p w14:paraId="72262447" w14:textId="0E41E85B" w:rsidR="0040159C" w:rsidRPr="003C43B0" w:rsidRDefault="0040159C" w:rsidP="00776E62">
      <w:ins w:id="404" w:author="Benedikt" w:date="2020-09-25T15:13:00Z">
        <w:r>
          <w:t>Due to our lack of knowledge</w:t>
        </w:r>
      </w:ins>
      <w:ins w:id="405" w:author="Benedikt" w:date="2020-09-25T15:14:00Z">
        <w:r>
          <w:t xml:space="preserve"> of </w:t>
        </w:r>
        <w:r w:rsidRPr="003C43B0">
          <w:rPr>
            <w:i/>
          </w:rPr>
          <w:t>z</w:t>
        </w:r>
        <w:r w:rsidRPr="003C43B0">
          <w:rPr>
            <w:vertAlign w:val="subscript"/>
          </w:rPr>
          <w:t>%</w:t>
        </w:r>
      </w:ins>
      <w:ins w:id="406" w:author="Benedikt" w:date="2020-09-25T15:13:00Z">
        <w:r>
          <w:t xml:space="preserve"> </w:t>
        </w:r>
      </w:ins>
      <w:ins w:id="407" w:author="Benedikt" w:date="2020-09-25T15:14:00Z">
        <w:r>
          <w:t>w</w:t>
        </w:r>
      </w:ins>
      <w:ins w:id="408" w:author="Benedikt" w:date="2020-09-25T15:13:00Z">
        <w:r>
          <w:t xml:space="preserve">e repeated the analysis </w:t>
        </w:r>
      </w:ins>
      <w:ins w:id="409" w:author="Benedikt" w:date="2020-09-25T15:14:00Z">
        <w:r w:rsidR="001239A7">
          <w:t>for our own data as well for the literature data also for</w:t>
        </w:r>
      </w:ins>
      <w:ins w:id="410" w:author="Benedikt" w:date="2020-09-25T15:15:00Z">
        <w:r w:rsidR="001239A7">
          <w:t xml:space="preserve"> the</w:t>
        </w:r>
      </w:ins>
      <w:ins w:id="411" w:author="Benedikt" w:date="2020-09-25T15:14:00Z">
        <w:r w:rsidR="001239A7">
          <w:t xml:space="preserve"> alternative values 8</w:t>
        </w:r>
      </w:ins>
      <w:ins w:id="412" w:author="Benedikt" w:date="2020-09-25T15:15:00Z">
        <w:r w:rsidR="001239A7">
          <w:t>% and 16%. The respective results do not vary significantly from the observations made for 12% and are displayed in the supporting information (</w:t>
        </w:r>
      </w:ins>
      <w:ins w:id="413" w:author="Benedikt" w:date="2020-09-25T15:16:00Z">
        <w:r w:rsidR="001239A7">
          <w:t>S.6.19</w:t>
        </w:r>
      </w:ins>
      <w:ins w:id="414" w:author="Benedikt" w:date="2020-09-25T15:15:00Z">
        <w:r w:rsidR="001239A7">
          <w:t>)</w:t>
        </w:r>
      </w:ins>
      <w:ins w:id="415" w:author="Benedikt" w:date="2020-09-25T15:16:00Z">
        <w:r w:rsidR="001239A7">
          <w:t>.</w:t>
        </w:r>
      </w:ins>
    </w:p>
    <w:p w14:paraId="72DA229C" w14:textId="3D8110F7" w:rsidR="00A65979" w:rsidRDefault="00560BA5" w:rsidP="00776E62">
      <w:pPr>
        <w:rPr>
          <w:rFonts w:cs="Times New Roman"/>
          <w:noProof/>
        </w:rPr>
      </w:pPr>
      <w:r>
        <w:rPr>
          <w:rFonts w:cs="Times New Roman"/>
        </w:rPr>
        <w:lastRenderedPageBreak/>
        <w:t>I</w:t>
      </w:r>
      <w:r w:rsidR="00A82B9A">
        <w:rPr>
          <w:rFonts w:cs="Times New Roman"/>
        </w:rPr>
        <w:t xml:space="preserve">t can be summarized that applying AF4 theory blindly leads to </w:t>
      </w:r>
      <w:r w:rsidR="009A5D36">
        <w:rPr>
          <w:rFonts w:cs="Times New Roman"/>
        </w:rPr>
        <w:t xml:space="preserve">conspicuously </w:t>
      </w:r>
      <w:r w:rsidR="00A82B9A">
        <w:rPr>
          <w:rFonts w:cs="Times New Roman"/>
        </w:rPr>
        <w:t>inconsistent resu</w:t>
      </w:r>
      <w:r w:rsidR="008E39CC">
        <w:rPr>
          <w:rFonts w:cs="Times New Roman"/>
        </w:rPr>
        <w:t xml:space="preserve">lts. As we counterchecked the derivation of our formulas and implementation into the software multiple times, we speculated this </w:t>
      </w:r>
      <w:r w:rsidR="008E39CC" w:rsidRPr="00F54128">
        <w:rPr>
          <w:rFonts w:cs="Times New Roman"/>
        </w:rPr>
        <w:t xml:space="preserve">behavior to </w:t>
      </w:r>
      <w:r w:rsidR="00FD308A">
        <w:rPr>
          <w:rFonts w:cs="Times New Roman"/>
        </w:rPr>
        <w:t xml:space="preserve">be reasoned by a </w:t>
      </w:r>
      <w:r w:rsidR="00D9002A">
        <w:rPr>
          <w:rFonts w:cs="Times New Roman"/>
        </w:rPr>
        <w:t xml:space="preserve">systematic </w:t>
      </w:r>
      <w:r w:rsidR="00FD308A">
        <w:rPr>
          <w:rFonts w:cs="Times New Roman"/>
        </w:rPr>
        <w:t>measurement error.</w:t>
      </w:r>
      <w:r w:rsidR="00D9002A">
        <w:rPr>
          <w:rFonts w:cs="Times New Roman"/>
        </w:rPr>
        <w:t xml:space="preserve"> For this reason, we </w:t>
      </w:r>
      <w:r w:rsidR="006348C0">
        <w:rPr>
          <w:rFonts w:cs="Times New Roman"/>
        </w:rPr>
        <w:t xml:space="preserve">continued </w:t>
      </w:r>
      <w:r w:rsidR="00A65979">
        <w:rPr>
          <w:rFonts w:cs="Times New Roman"/>
        </w:rPr>
        <w:t>a</w:t>
      </w:r>
      <w:r w:rsidR="006348C0">
        <w:rPr>
          <w:rFonts w:cs="Times New Roman"/>
        </w:rPr>
        <w:t xml:space="preserve">nd </w:t>
      </w:r>
      <w:r w:rsidR="00D9002A">
        <w:rPr>
          <w:rFonts w:cs="Times New Roman"/>
        </w:rPr>
        <w:t>in</w:t>
      </w:r>
      <w:r w:rsidR="008155C2">
        <w:rPr>
          <w:rFonts w:cs="Times New Roman"/>
        </w:rPr>
        <w:t>vestigated the influence of measurement uncertainties on the resulting sizes.</w:t>
      </w:r>
      <w:r w:rsidR="00A65979" w:rsidRPr="00A65979">
        <w:rPr>
          <w:rFonts w:cs="Times New Roman"/>
          <w:noProof/>
        </w:rPr>
        <w:t xml:space="preserve"> </w:t>
      </w:r>
    </w:p>
    <w:p w14:paraId="6B2FB57D" w14:textId="5B5015EE" w:rsidR="00776E62" w:rsidRPr="0065515B" w:rsidRDefault="00F54128" w:rsidP="00776E62">
      <w:pPr>
        <w:rPr>
          <w:rFonts w:cs="Times New Roman"/>
          <w:i/>
        </w:rPr>
      </w:pPr>
      <w:r w:rsidRPr="0065515B">
        <w:rPr>
          <w:rFonts w:cs="Times New Roman"/>
          <w:i/>
        </w:rPr>
        <w:t>Influence</w:t>
      </w:r>
      <w:r w:rsidR="005C0112" w:rsidRPr="0065515B">
        <w:rPr>
          <w:rFonts w:cs="Times New Roman"/>
          <w:i/>
        </w:rPr>
        <w:t xml:space="preserve"> of measurement uncertainties on</w:t>
      </w:r>
      <w:r w:rsidR="0065515B" w:rsidRPr="0065515B">
        <w:rPr>
          <w:rFonts w:cs="Times New Roman"/>
          <w:i/>
        </w:rPr>
        <w:t xml:space="preserve"> </w:t>
      </w:r>
      <w:r w:rsidR="0065515B">
        <w:rPr>
          <w:rFonts w:cs="Times New Roman"/>
          <w:i/>
        </w:rPr>
        <w:t>the calibration result</w:t>
      </w:r>
    </w:p>
    <w:p w14:paraId="665D1FC0" w14:textId="2D0977E9" w:rsidR="008E39CC" w:rsidRDefault="008E39CC" w:rsidP="00801056">
      <w:pPr>
        <w:rPr>
          <w:rFonts w:cs="Times New Roman"/>
        </w:rPr>
      </w:pPr>
      <w:r>
        <w:rPr>
          <w:rFonts w:cs="Times New Roman"/>
        </w:rPr>
        <w:t xml:space="preserve">In the following, we implemented an additional </w:t>
      </w:r>
      <w:r w:rsidR="001D759D">
        <w:rPr>
          <w:rFonts w:cs="Times New Roman"/>
        </w:rPr>
        <w:t xml:space="preserve">feature </w:t>
      </w:r>
      <w:r>
        <w:rPr>
          <w:rFonts w:cs="Times New Roman"/>
        </w:rPr>
        <w:t xml:space="preserve">which displays the </w:t>
      </w:r>
      <w:r w:rsidR="00EB33CB">
        <w:rPr>
          <w:rFonts w:cs="Times New Roman"/>
        </w:rPr>
        <w:t>effect of deviations to the final results.</w:t>
      </w:r>
      <w:r w:rsidR="0076127D">
        <w:rPr>
          <w:rFonts w:cs="Times New Roman"/>
        </w:rPr>
        <w:t xml:space="preserve"> The task was implemented by a generic preprocessor macro, which keeps all </w:t>
      </w:r>
      <w:r w:rsidR="001C1445">
        <w:rPr>
          <w:rFonts w:cs="Times New Roman"/>
        </w:rPr>
        <w:t xml:space="preserve">but one </w:t>
      </w:r>
      <w:r w:rsidR="002109C5">
        <w:rPr>
          <w:rFonts w:cs="Times New Roman"/>
        </w:rPr>
        <w:t xml:space="preserve">parameter </w:t>
      </w:r>
      <w:r w:rsidR="0076127D">
        <w:rPr>
          <w:rFonts w:cs="Times New Roman"/>
        </w:rPr>
        <w:t xml:space="preserve">constant and iterates over a grid of the </w:t>
      </w:r>
      <w:r w:rsidR="000E4F3C">
        <w:rPr>
          <w:rFonts w:cs="Times New Roman"/>
        </w:rPr>
        <w:t xml:space="preserve">remaining </w:t>
      </w:r>
      <w:r w:rsidR="0076127D">
        <w:rPr>
          <w:rFonts w:cs="Times New Roman"/>
        </w:rPr>
        <w:t>parameter</w:t>
      </w:r>
      <w:r w:rsidR="002109C5">
        <w:rPr>
          <w:rFonts w:cs="Times New Roman"/>
        </w:rPr>
        <w:t>s</w:t>
      </w:r>
      <w:r w:rsidR="0076127D">
        <w:rPr>
          <w:rFonts w:cs="Times New Roman"/>
        </w:rPr>
        <w:t xml:space="preserve"> to be investigate</w:t>
      </w:r>
      <w:r w:rsidR="005B555D">
        <w:rPr>
          <w:rFonts w:cs="Times New Roman"/>
        </w:rPr>
        <w:t>d</w:t>
      </w:r>
      <w:r w:rsidR="001D0AC0">
        <w:rPr>
          <w:rFonts w:cs="Times New Roman"/>
        </w:rPr>
        <w:t>.</w:t>
      </w:r>
      <w:r w:rsidR="005B555D">
        <w:rPr>
          <w:rFonts w:cs="Times New Roman"/>
        </w:rPr>
        <w:t xml:space="preserve"> </w:t>
      </w:r>
      <w:r w:rsidR="001D0AC0">
        <w:rPr>
          <w:rFonts w:cs="Times New Roman"/>
        </w:rPr>
        <w:t>T</w:t>
      </w:r>
      <w:r w:rsidR="005B555D">
        <w:rPr>
          <w:rFonts w:cs="Times New Roman"/>
        </w:rPr>
        <w:t>hereby</w:t>
      </w:r>
      <w:r w:rsidR="0087647D">
        <w:rPr>
          <w:rFonts w:cs="Times New Roman"/>
        </w:rPr>
        <w:t>,</w:t>
      </w:r>
      <w:r w:rsidR="001D0AC0">
        <w:rPr>
          <w:rFonts w:cs="Times New Roman"/>
        </w:rPr>
        <w:t xml:space="preserve"> we</w:t>
      </w:r>
      <w:r w:rsidR="005B555D">
        <w:rPr>
          <w:rFonts w:cs="Times New Roman"/>
        </w:rPr>
        <w:t xml:space="preserve"> </w:t>
      </w:r>
      <w:r w:rsidR="001D0AC0">
        <w:rPr>
          <w:rFonts w:cs="Times New Roman"/>
        </w:rPr>
        <w:t>plot</w:t>
      </w:r>
      <w:r w:rsidR="007B5957">
        <w:rPr>
          <w:rFonts w:cs="Times New Roman"/>
        </w:rPr>
        <w:t xml:space="preserve"> the impact of </w:t>
      </w:r>
      <w:r w:rsidR="00901AD1">
        <w:rPr>
          <w:rFonts w:cs="Times New Roman"/>
        </w:rPr>
        <w:t xml:space="preserve">a </w:t>
      </w:r>
      <w:r w:rsidR="00E61DA5">
        <w:rPr>
          <w:rFonts w:cs="Times New Roman"/>
        </w:rPr>
        <w:t>deviation</w:t>
      </w:r>
      <w:r w:rsidR="009F69F1">
        <w:rPr>
          <w:rFonts w:cs="Times New Roman"/>
        </w:rPr>
        <w:t xml:space="preserve"> </w:t>
      </w:r>
      <w:r w:rsidR="009F69F1" w:rsidRPr="009F69F1">
        <w:rPr>
          <w:rFonts w:cs="Times New Roman"/>
          <w:i/>
          <w:lang w:val="el-GR"/>
        </w:rPr>
        <w:t>δ</w:t>
      </w:r>
      <w:r w:rsidR="009F69F1" w:rsidRPr="009F69F1">
        <w:rPr>
          <w:rFonts w:cs="Times New Roman"/>
          <w:i/>
        </w:rPr>
        <w:t>X</w:t>
      </w:r>
      <w:r w:rsidR="00E61DA5">
        <w:rPr>
          <w:rFonts w:cs="Times New Roman"/>
        </w:rPr>
        <w:t xml:space="preserve"> </w:t>
      </w:r>
      <w:r w:rsidR="00901AD1">
        <w:rPr>
          <w:rFonts w:cs="Times New Roman"/>
        </w:rPr>
        <w:t xml:space="preserve">of a parameter </w:t>
      </w:r>
      <w:r w:rsidR="00901AD1" w:rsidRPr="00901AD1">
        <w:rPr>
          <w:rFonts w:cs="Times New Roman"/>
          <w:i/>
        </w:rPr>
        <w:t>X</w:t>
      </w:r>
      <w:r w:rsidR="00901AD1">
        <w:rPr>
          <w:rFonts w:cs="Times New Roman"/>
        </w:rPr>
        <w:t xml:space="preserve"> </w:t>
      </w:r>
      <w:r w:rsidR="00E61DA5">
        <w:rPr>
          <w:rFonts w:cs="Times New Roman"/>
        </w:rPr>
        <w:t>to the</w:t>
      </w:r>
      <w:r w:rsidR="00870C95">
        <w:rPr>
          <w:rFonts w:cs="Times New Roman"/>
        </w:rPr>
        <w:t xml:space="preserve"> relative deviations of the</w:t>
      </w:r>
      <w:r w:rsidR="00E61DA5">
        <w:rPr>
          <w:rFonts w:cs="Times New Roman"/>
        </w:rPr>
        <w:t xml:space="preserve"> resulting volume and channel widths</w:t>
      </w:r>
      <w:r w:rsidR="009F69F1">
        <w:rPr>
          <w:rFonts w:cs="Times New Roman"/>
          <w:lang w:val="el-GR"/>
        </w:rPr>
        <w:t xml:space="preserve"> (</w:t>
      </w:r>
      <w:r w:rsidR="009F69F1" w:rsidRPr="009F69F1">
        <w:rPr>
          <w:rFonts w:cs="Times New Roman"/>
          <w:i/>
          <w:lang w:val="el-GR"/>
        </w:rPr>
        <w:t>δ</w:t>
      </w:r>
      <w:r w:rsidR="009F69F1" w:rsidRPr="009F69F1">
        <w:rPr>
          <w:rFonts w:cs="Times New Roman"/>
          <w:i/>
        </w:rPr>
        <w:t>Y</w:t>
      </w:r>
      <w:r w:rsidR="009F69F1">
        <w:rPr>
          <w:rFonts w:cs="Times New Roman"/>
          <w:lang w:val="el-GR"/>
        </w:rPr>
        <w:t>)</w:t>
      </w:r>
      <w:r w:rsidR="00E61DA5">
        <w:rPr>
          <w:rFonts w:cs="Times New Roman"/>
        </w:rPr>
        <w:t>.</w:t>
      </w:r>
      <w:r w:rsidR="00C40CA4">
        <w:rPr>
          <w:rFonts w:cs="Times New Roman"/>
        </w:rPr>
        <w:t xml:space="preserve"> </w:t>
      </w:r>
      <w:r w:rsidR="0087647D">
        <w:rPr>
          <w:rFonts w:cs="Times New Roman"/>
        </w:rPr>
        <w:t>This analysis is useful as due to the included numeric procedures</w:t>
      </w:r>
      <w:r w:rsidR="00F42D7B">
        <w:rPr>
          <w:rFonts w:cs="Times New Roman"/>
        </w:rPr>
        <w:t xml:space="preserve"> and</w:t>
      </w:r>
      <w:r w:rsidR="0087647D">
        <w:rPr>
          <w:rFonts w:cs="Times New Roman"/>
        </w:rPr>
        <w:t xml:space="preserve"> the relationship between the two output variable</w:t>
      </w:r>
      <w:r w:rsidR="005B7B6B">
        <w:rPr>
          <w:rFonts w:cs="Times New Roman"/>
        </w:rPr>
        <w:t>s and its inputs is not obvious, especially when an input variable is used multiple times.</w:t>
      </w:r>
      <w:r w:rsidR="00383A86">
        <w:rPr>
          <w:rFonts w:cs="Times New Roman"/>
        </w:rPr>
        <w:t xml:space="preserve"> In addition</w:t>
      </w:r>
      <w:r w:rsidR="00CF7C68">
        <w:rPr>
          <w:rFonts w:cs="Times New Roman"/>
        </w:rPr>
        <w:t>,</w:t>
      </w:r>
      <w:r w:rsidR="00383A86">
        <w:rPr>
          <w:rFonts w:cs="Times New Roman"/>
        </w:rPr>
        <w:t xml:space="preserve"> this analysis can be used as a base for an estimation</w:t>
      </w:r>
      <w:r w:rsidR="00813E48">
        <w:rPr>
          <w:rFonts w:cs="Times New Roman"/>
        </w:rPr>
        <w:t xml:space="preserve"> of </w:t>
      </w:r>
      <w:r w:rsidR="003E77F7">
        <w:rPr>
          <w:rFonts w:cs="Times New Roman"/>
        </w:rPr>
        <w:t xml:space="preserve">the </w:t>
      </w:r>
      <w:r w:rsidR="00BA428C">
        <w:rPr>
          <w:rFonts w:cs="Times New Roman"/>
        </w:rPr>
        <w:t>total propagation of uncertainty.</w:t>
      </w:r>
      <w:r w:rsidR="00813E48">
        <w:rPr>
          <w:rFonts w:cs="Times New Roman"/>
        </w:rPr>
        <w:t xml:space="preserve"> </w:t>
      </w:r>
      <w:r w:rsidR="00C40CA4">
        <w:rPr>
          <w:rFonts w:cs="Times New Roman"/>
        </w:rPr>
        <w:t>Her</w:t>
      </w:r>
      <w:r w:rsidR="004E7006">
        <w:rPr>
          <w:rFonts w:cs="Times New Roman"/>
        </w:rPr>
        <w:t>e</w:t>
      </w:r>
      <w:r w:rsidR="00C40CA4">
        <w:rPr>
          <w:rFonts w:cs="Times New Roman"/>
        </w:rPr>
        <w:t>,</w:t>
      </w:r>
      <w:r w:rsidR="005043B4">
        <w:rPr>
          <w:rFonts w:cs="Times New Roman"/>
        </w:rPr>
        <w:t xml:space="preserve"> we</w:t>
      </w:r>
      <w:r w:rsidR="004E7006">
        <w:rPr>
          <w:rFonts w:cs="Times New Roman"/>
        </w:rPr>
        <w:t xml:space="preserve"> show the result</w:t>
      </w:r>
      <w:r w:rsidR="00765E07">
        <w:rPr>
          <w:rFonts w:cs="Times New Roman"/>
        </w:rPr>
        <w:t xml:space="preserve"> of this analysi</w:t>
      </w:r>
      <w:r w:rsidR="00715124">
        <w:rPr>
          <w:rFonts w:cs="Times New Roman"/>
        </w:rPr>
        <w:t>s</w:t>
      </w:r>
      <w:r w:rsidR="00765E07">
        <w:rPr>
          <w:rFonts w:cs="Times New Roman"/>
        </w:rPr>
        <w:t>, where the</w:t>
      </w:r>
      <w:r w:rsidR="00B01B3E">
        <w:rPr>
          <w:rFonts w:cs="Times New Roman"/>
        </w:rPr>
        <w:t xml:space="preserve"> central parameter</w:t>
      </w:r>
      <w:r w:rsidR="00765E07">
        <w:rPr>
          <w:rFonts w:cs="Times New Roman"/>
        </w:rPr>
        <w:t>s</w:t>
      </w:r>
      <w:r w:rsidR="00125D14">
        <w:rPr>
          <w:rFonts w:cs="Times New Roman"/>
        </w:rPr>
        <w:t xml:space="preserve"> </w:t>
      </w:r>
      <w:r w:rsidR="00B01B3E" w:rsidRPr="009F69F1">
        <w:rPr>
          <w:rFonts w:cs="Times New Roman"/>
          <w:i/>
          <w:lang w:val="el-GR"/>
        </w:rPr>
        <w:t>δ</w:t>
      </w:r>
      <w:r w:rsidR="00B01B3E" w:rsidRPr="009F69F1">
        <w:rPr>
          <w:rFonts w:cs="Times New Roman"/>
          <w:i/>
        </w:rPr>
        <w:t>X</w:t>
      </w:r>
      <w:r w:rsidR="00B01B3E" w:rsidRPr="00B01B3E">
        <w:rPr>
          <w:rFonts w:cs="Times New Roman"/>
        </w:rPr>
        <w:t>=0</w:t>
      </w:r>
      <w:r w:rsidR="00B01B3E">
        <w:rPr>
          <w:rFonts w:cs="Times New Roman"/>
        </w:rPr>
        <w:t xml:space="preserve"> are taken from the parameter set </w:t>
      </w:r>
      <w:r w:rsidR="004E7006">
        <w:rPr>
          <w:rFonts w:cs="Times New Roman"/>
        </w:rPr>
        <w:t>BSA_Vc2_5</w:t>
      </w:r>
      <w:r w:rsidR="00A40FC5">
        <w:rPr>
          <w:rFonts w:cs="Times New Roman"/>
        </w:rPr>
        <w:t>_r1</w:t>
      </w:r>
      <w:r w:rsidR="00006F64">
        <w:rPr>
          <w:rFonts w:cs="Times New Roman"/>
        </w:rPr>
        <w:t>.</w:t>
      </w:r>
    </w:p>
    <w:p w14:paraId="3CD5590B" w14:textId="0AD3D95B" w:rsidR="00383A86" w:rsidRDefault="00B207BD" w:rsidP="001D09BA">
      <w:pPr>
        <w:rPr>
          <w:rFonts w:cs="Times New Roman"/>
        </w:rPr>
      </w:pPr>
      <w:r>
        <w:rPr>
          <w:rFonts w:cs="Times New Roman"/>
        </w:rPr>
        <w:t xml:space="preserve">Fig. 8 shows the influence </w:t>
      </w:r>
      <w:r w:rsidR="0085287B">
        <w:rPr>
          <w:rFonts w:cs="Times New Roman"/>
        </w:rPr>
        <w:t xml:space="preserve">of deviations to 4 of the </w:t>
      </w:r>
      <w:r w:rsidR="00B01B3E">
        <w:rPr>
          <w:rFonts w:cs="Times New Roman"/>
        </w:rPr>
        <w:t>pa</w:t>
      </w:r>
      <w:r w:rsidR="00AA5FB8">
        <w:rPr>
          <w:rFonts w:cs="Times New Roman"/>
        </w:rPr>
        <w:t>ram</w:t>
      </w:r>
      <w:r w:rsidR="005A6EDC">
        <w:rPr>
          <w:rFonts w:cs="Times New Roman"/>
        </w:rPr>
        <w:t>e</w:t>
      </w:r>
      <w:r w:rsidR="00AA5FB8">
        <w:rPr>
          <w:rFonts w:cs="Times New Roman"/>
        </w:rPr>
        <w:t xml:space="preserve">ters, we expected to </w:t>
      </w:r>
      <w:r w:rsidR="008D2D40">
        <w:rPr>
          <w:rFonts w:cs="Times New Roman"/>
        </w:rPr>
        <w:t>exhibit</w:t>
      </w:r>
      <w:r w:rsidR="00AA5FB8">
        <w:rPr>
          <w:rFonts w:cs="Times New Roman"/>
        </w:rPr>
        <w:t xml:space="preserve"> the</w:t>
      </w:r>
      <w:r w:rsidR="00BB5BF3">
        <w:rPr>
          <w:rFonts w:cs="Times New Roman"/>
        </w:rPr>
        <w:t xml:space="preserve"> </w:t>
      </w:r>
      <w:r w:rsidR="00AA5FB8">
        <w:rPr>
          <w:rFonts w:cs="Times New Roman"/>
        </w:rPr>
        <w:t>highest</w:t>
      </w:r>
      <w:r w:rsidR="00BB5BF3">
        <w:rPr>
          <w:rFonts w:cs="Times New Roman"/>
        </w:rPr>
        <w:t xml:space="preserve"> </w:t>
      </w:r>
      <w:r w:rsidR="008D2D40">
        <w:rPr>
          <w:rFonts w:cs="Times New Roman"/>
        </w:rPr>
        <w:t xml:space="preserve">possible </w:t>
      </w:r>
      <w:r w:rsidR="00BB5BF3">
        <w:rPr>
          <w:rFonts w:cs="Times New Roman"/>
        </w:rPr>
        <w:t>uncertainty.</w:t>
      </w:r>
      <w:r w:rsidR="006D54CC">
        <w:rPr>
          <w:rFonts w:cs="Times New Roman"/>
        </w:rPr>
        <w:t xml:space="preserve"> </w:t>
      </w:r>
      <w:del w:id="416" w:author="Benedikt" w:date="2020-09-16T22:34:00Z">
        <w:r w:rsidR="006D54CC" w:rsidRPr="00D12C9E" w:rsidDel="00663FAE">
          <w:rPr>
            <w:rFonts w:cs="Times New Roman"/>
            <w:i/>
          </w:rPr>
          <w:delText>t</w:delText>
        </w:r>
        <w:r w:rsidR="006D54CC" w:rsidRPr="003E6075" w:rsidDel="00663FAE">
          <w:rPr>
            <w:rFonts w:cs="Times New Roman"/>
            <w:vertAlign w:val="subscript"/>
          </w:rPr>
          <w:delText>0</w:delText>
        </w:r>
      </w:del>
      <w:ins w:id="417" w:author="Benedikt" w:date="2020-09-16T22:34:00Z">
        <w:r w:rsidR="00663FAE" w:rsidRPr="00F55C1B">
          <w:rPr>
            <w:i/>
          </w:rPr>
          <w:t>t</w:t>
        </w:r>
        <w:r w:rsidR="00663FAE">
          <w:rPr>
            <w:vertAlign w:val="subscript"/>
          </w:rPr>
          <w:t>void</w:t>
        </w:r>
      </w:ins>
      <w:r w:rsidR="006D54CC">
        <w:rPr>
          <w:rFonts w:cs="Times New Roman"/>
        </w:rPr>
        <w:t xml:space="preserve"> and </w:t>
      </w:r>
      <w:r w:rsidR="006D54CC" w:rsidRPr="003E6075">
        <w:rPr>
          <w:rFonts w:cs="Times New Roman"/>
          <w:i/>
        </w:rPr>
        <w:t>t</w:t>
      </w:r>
      <w:r w:rsidR="006D54CC" w:rsidRPr="003E6075">
        <w:rPr>
          <w:rFonts w:cs="Times New Roman"/>
          <w:vertAlign w:val="subscript"/>
        </w:rPr>
        <w:t>e</w:t>
      </w:r>
      <w:r w:rsidR="006D54CC">
        <w:rPr>
          <w:rFonts w:cs="Times New Roman"/>
        </w:rPr>
        <w:t xml:space="preserve"> have to be considered as </w:t>
      </w:r>
      <w:r w:rsidR="003E6075">
        <w:rPr>
          <w:rFonts w:cs="Times New Roman"/>
        </w:rPr>
        <w:t>they are the primary raw measured</w:t>
      </w:r>
      <w:r w:rsidR="006D54CC">
        <w:rPr>
          <w:rFonts w:cs="Times New Roman"/>
        </w:rPr>
        <w:t xml:space="preserve"> resul</w:t>
      </w:r>
      <w:r w:rsidR="00006F64">
        <w:rPr>
          <w:rFonts w:cs="Times New Roman"/>
        </w:rPr>
        <w:t>ts</w:t>
      </w:r>
      <w:r w:rsidR="009D7909">
        <w:rPr>
          <w:rFonts w:cs="Times New Roman"/>
        </w:rPr>
        <w:t>.</w:t>
      </w:r>
      <w:r w:rsidR="0077413B">
        <w:rPr>
          <w:rFonts w:cs="Times New Roman"/>
        </w:rPr>
        <w:t xml:space="preserve"> </w:t>
      </w:r>
      <w:r w:rsidR="00006F64">
        <w:rPr>
          <w:rFonts w:cs="Times New Roman"/>
        </w:rPr>
        <w:t>The physical dimensions of the c</w:t>
      </w:r>
      <w:r w:rsidR="006D54CC">
        <w:rPr>
          <w:rFonts w:cs="Times New Roman"/>
        </w:rPr>
        <w:t>hannel</w:t>
      </w:r>
      <w:r w:rsidR="00006F64">
        <w:rPr>
          <w:rFonts w:cs="Times New Roman"/>
        </w:rPr>
        <w:t xml:space="preserve"> area</w:t>
      </w:r>
      <w:r w:rsidR="006D54CC">
        <w:rPr>
          <w:rFonts w:cs="Times New Roman"/>
        </w:rPr>
        <w:t xml:space="preserve"> and </w:t>
      </w:r>
      <w:r w:rsidR="00006F64">
        <w:rPr>
          <w:rFonts w:cs="Times New Roman"/>
        </w:rPr>
        <w:t>the</w:t>
      </w:r>
      <w:r w:rsidR="006E5815">
        <w:rPr>
          <w:rFonts w:cs="Times New Roman"/>
        </w:rPr>
        <w:t xml:space="preserve"> applied</w:t>
      </w:r>
      <w:r w:rsidR="00006F64">
        <w:rPr>
          <w:rFonts w:cs="Times New Roman"/>
        </w:rPr>
        <w:t xml:space="preserve"> </w:t>
      </w:r>
      <w:r w:rsidR="006D54CC">
        <w:rPr>
          <w:rFonts w:cs="Times New Roman"/>
        </w:rPr>
        <w:t xml:space="preserve">flow volumes </w:t>
      </w:r>
      <w:r w:rsidR="00006F64">
        <w:rPr>
          <w:rFonts w:cs="Times New Roman"/>
        </w:rPr>
        <w:t>are assumed to be measured</w:t>
      </w:r>
      <w:r w:rsidR="00DE381F">
        <w:rPr>
          <w:rFonts w:cs="Times New Roman"/>
        </w:rPr>
        <w:t xml:space="preserve"> w</w:t>
      </w:r>
      <w:r w:rsidR="00347B30">
        <w:rPr>
          <w:rFonts w:cs="Times New Roman"/>
        </w:rPr>
        <w:t xml:space="preserve">ith high </w:t>
      </w:r>
      <w:r w:rsidR="00006F64">
        <w:rPr>
          <w:rFonts w:cs="Times New Roman"/>
        </w:rPr>
        <w:t xml:space="preserve">accuracy, thereby, we don’t </w:t>
      </w:r>
      <w:r w:rsidR="009D7909">
        <w:rPr>
          <w:rFonts w:cs="Times New Roman"/>
        </w:rPr>
        <w:t>discuss</w:t>
      </w:r>
      <w:r w:rsidR="00FD5448">
        <w:rPr>
          <w:rFonts w:cs="Times New Roman"/>
        </w:rPr>
        <w:t xml:space="preserve"> them further </w:t>
      </w:r>
      <w:r w:rsidR="009D7909">
        <w:rPr>
          <w:rFonts w:cs="Times New Roman"/>
        </w:rPr>
        <w:t>here in detail</w:t>
      </w:r>
      <w:r w:rsidR="00FD5448">
        <w:rPr>
          <w:rFonts w:cs="Times New Roman"/>
        </w:rPr>
        <w:t>.</w:t>
      </w:r>
      <w:r w:rsidR="006B418F">
        <w:rPr>
          <w:rFonts w:cs="Times New Roman"/>
        </w:rPr>
        <w:t xml:space="preserve"> Also,</w:t>
      </w:r>
      <w:r w:rsidR="009D7909">
        <w:rPr>
          <w:rFonts w:cs="Times New Roman"/>
        </w:rPr>
        <w:t xml:space="preserve"> </w:t>
      </w:r>
      <w:r w:rsidR="006B418F">
        <w:rPr>
          <w:rFonts w:cs="Times New Roman"/>
        </w:rPr>
        <w:t>w</w:t>
      </w:r>
      <w:r>
        <w:rPr>
          <w:rFonts w:cs="Times New Roman"/>
        </w:rPr>
        <w:t>e</w:t>
      </w:r>
      <w:r w:rsidR="006B418F">
        <w:rPr>
          <w:rFonts w:cs="Times New Roman"/>
        </w:rPr>
        <w:t xml:space="preserve"> skip</w:t>
      </w:r>
      <w:r w:rsidR="003742B0">
        <w:rPr>
          <w:rFonts w:cs="Times New Roman"/>
        </w:rPr>
        <w:t xml:space="preserve"> the</w:t>
      </w:r>
      <w:r w:rsidR="006B418F">
        <w:rPr>
          <w:rFonts w:cs="Times New Roman"/>
        </w:rPr>
        <w:t xml:space="preserve"> discussion on the first algorithm due to its simila</w:t>
      </w:r>
      <w:r w:rsidR="009D7909">
        <w:rPr>
          <w:rFonts w:cs="Times New Roman"/>
        </w:rPr>
        <w:t xml:space="preserve">rity </w:t>
      </w:r>
      <w:r w:rsidR="00DF0DC1">
        <w:rPr>
          <w:rFonts w:cs="Times New Roman"/>
        </w:rPr>
        <w:t>to</w:t>
      </w:r>
      <w:r w:rsidR="009D7909">
        <w:rPr>
          <w:rFonts w:cs="Times New Roman"/>
        </w:rPr>
        <w:t xml:space="preserve"> the second one</w:t>
      </w:r>
      <w:r w:rsidR="004A215C">
        <w:rPr>
          <w:rFonts w:cs="Times New Roman"/>
        </w:rPr>
        <w:t>.</w:t>
      </w:r>
      <w:r w:rsidR="005B3DBE">
        <w:rPr>
          <w:rFonts w:cs="Times New Roman"/>
        </w:rPr>
        <w:t xml:space="preserve"> However, the resulting data of full analysis of all 5 algorithms and 10 parameter </w:t>
      </w:r>
      <w:r w:rsidR="00C41F22">
        <w:rPr>
          <w:rFonts w:cs="Times New Roman"/>
        </w:rPr>
        <w:t>sets is shown in the supporting information</w:t>
      </w:r>
      <w:r w:rsidR="005B3DBE">
        <w:rPr>
          <w:rFonts w:cs="Times New Roman"/>
        </w:rPr>
        <w:t xml:space="preserve">. </w:t>
      </w:r>
      <w:r w:rsidR="005B18E3">
        <w:rPr>
          <w:rFonts w:cs="Times New Roman"/>
        </w:rPr>
        <w:t>The</w:t>
      </w:r>
      <w:r w:rsidR="005E078A">
        <w:rPr>
          <w:rFonts w:cs="Times New Roman"/>
        </w:rPr>
        <w:t xml:space="preserve"> </w:t>
      </w:r>
      <w:r w:rsidR="008658DA">
        <w:rPr>
          <w:rFonts w:cs="Times New Roman"/>
        </w:rPr>
        <w:t>d</w:t>
      </w:r>
      <w:r w:rsidR="005B18E3">
        <w:rPr>
          <w:rFonts w:cs="Times New Roman"/>
        </w:rPr>
        <w:t xml:space="preserve">iffusion </w:t>
      </w:r>
      <w:r w:rsidR="009657F2">
        <w:rPr>
          <w:rFonts w:cs="Times New Roman"/>
        </w:rPr>
        <w:t xml:space="preserve">coefficient </w:t>
      </w:r>
      <w:r w:rsidR="008658DA">
        <w:rPr>
          <w:rFonts w:cs="Times New Roman"/>
        </w:rPr>
        <w:t xml:space="preserve">externally acquired </w:t>
      </w:r>
      <w:r w:rsidR="009657F2">
        <w:rPr>
          <w:rFonts w:cs="Times New Roman"/>
        </w:rPr>
        <w:t>has to be considered</w:t>
      </w:r>
      <w:r w:rsidR="0024788B">
        <w:rPr>
          <w:rFonts w:cs="Times New Roman"/>
        </w:rPr>
        <w:t xml:space="preserve"> here</w:t>
      </w:r>
      <w:r w:rsidR="009657F2">
        <w:rPr>
          <w:rFonts w:cs="Times New Roman"/>
        </w:rPr>
        <w:t xml:space="preserve">, as for many samples, different numerical values have been </w:t>
      </w:r>
      <w:r w:rsidR="0024788B">
        <w:rPr>
          <w:rFonts w:cs="Times New Roman"/>
        </w:rPr>
        <w:t xml:space="preserve"> published</w:t>
      </w:r>
      <w:r w:rsidR="00AE6DB5">
        <w:rPr>
          <w:rFonts w:cs="Times New Roman"/>
        </w:rPr>
        <w:t xml:space="preserve"> </w:t>
      </w:r>
      <w:r w:rsidR="0009543E">
        <w:rPr>
          <w:rFonts w:cs="Times New Roman"/>
        </w:rPr>
        <w:t>[</w:t>
      </w:r>
      <w:del w:id="418" w:author="Benedikt" w:date="2020-09-25T17:45:00Z">
        <w:r w:rsidR="00FC2B4E" w:rsidDel="009235C1">
          <w:rPr>
            <w:rFonts w:cs="Times New Roman"/>
          </w:rPr>
          <w:delText>36,</w:delText>
        </w:r>
      </w:del>
      <w:r w:rsidR="00FC2B4E">
        <w:rPr>
          <w:rFonts w:cs="Times New Roman"/>
        </w:rPr>
        <w:t>37,38,39</w:t>
      </w:r>
      <w:r w:rsidR="0009543E">
        <w:rPr>
          <w:rFonts w:cs="Times New Roman"/>
        </w:rPr>
        <w:t>,40</w:t>
      </w:r>
      <w:ins w:id="419" w:author="Benedikt" w:date="2020-09-25T17:45:00Z">
        <w:r w:rsidR="009235C1">
          <w:rPr>
            <w:rFonts w:cs="Times New Roman"/>
          </w:rPr>
          <w:t>,41</w:t>
        </w:r>
      </w:ins>
      <w:r w:rsidR="00FC2B4E">
        <w:rPr>
          <w:rFonts w:cs="Times New Roman"/>
        </w:rPr>
        <w:t>]</w:t>
      </w:r>
      <w:r w:rsidR="00CA35D3">
        <w:rPr>
          <w:rFonts w:cs="Times New Roman"/>
        </w:rPr>
        <w:t>.</w:t>
      </w:r>
      <w:r w:rsidR="0024788B">
        <w:rPr>
          <w:rFonts w:cs="Times New Roman"/>
        </w:rPr>
        <w:t xml:space="preserve"> Also, side conditions like temperature and the temperature-dependent viscosity can influence the </w:t>
      </w:r>
      <w:r w:rsidR="00A52B26">
        <w:rPr>
          <w:rFonts w:cs="Times New Roman"/>
        </w:rPr>
        <w:t xml:space="preserve">effective </w:t>
      </w:r>
      <w:r w:rsidR="00B60016">
        <w:rPr>
          <w:rFonts w:cs="Times New Roman"/>
        </w:rPr>
        <w:t>d</w:t>
      </w:r>
      <w:r w:rsidR="00A52B26">
        <w:rPr>
          <w:rFonts w:cs="Times New Roman"/>
        </w:rPr>
        <w:t>iffusion coefficient</w:t>
      </w:r>
      <w:r w:rsidR="00D672E9">
        <w:rPr>
          <w:rFonts w:cs="Times New Roman"/>
        </w:rPr>
        <w:t>[</w:t>
      </w:r>
      <w:r w:rsidR="00CF1093">
        <w:rPr>
          <w:rFonts w:cs="Times New Roman"/>
        </w:rPr>
        <w:t>10</w:t>
      </w:r>
      <w:r w:rsidR="00D672E9">
        <w:rPr>
          <w:rFonts w:cs="Times New Roman"/>
        </w:rPr>
        <w:t>]</w:t>
      </w:r>
      <w:r w:rsidR="005B3DBE">
        <w:rPr>
          <w:rFonts w:cs="Times New Roman"/>
        </w:rPr>
        <w:t>,</w:t>
      </w:r>
      <w:r w:rsidR="00A52B26">
        <w:rPr>
          <w:rFonts w:cs="Times New Roman"/>
        </w:rPr>
        <w:t xml:space="preserve"> where the latter one is often not known exactly in practice.</w:t>
      </w:r>
      <w:r w:rsidR="005B3DBE">
        <w:rPr>
          <w:rFonts w:cs="Times New Roman"/>
        </w:rPr>
        <w:t xml:space="preserve"> The analysis shows that all procedures but </w:t>
      </w:r>
      <w:r w:rsidR="008F603B">
        <w:rPr>
          <w:rFonts w:cs="Times New Roman"/>
        </w:rPr>
        <w:t xml:space="preserve">the fourth (where </w:t>
      </w:r>
      <w:r w:rsidR="008F603B" w:rsidRPr="008F603B">
        <w:rPr>
          <w:rFonts w:cs="Times New Roman"/>
          <w:i/>
        </w:rPr>
        <w:t>D</w:t>
      </w:r>
      <w:r w:rsidR="008F603B">
        <w:rPr>
          <w:rFonts w:cs="Times New Roman"/>
        </w:rPr>
        <w:t xml:space="preserve"> is not used)</w:t>
      </w:r>
      <w:r w:rsidR="0056019A">
        <w:rPr>
          <w:rFonts w:cs="Times New Roman"/>
        </w:rPr>
        <w:t xml:space="preserve"> scale with </w:t>
      </w:r>
      <w:r w:rsidR="001F49C6" w:rsidRPr="001F49C6">
        <w:rPr>
          <w:rFonts w:cs="Times New Roman"/>
          <w:i/>
        </w:rPr>
        <w:t>D</w:t>
      </w:r>
      <w:r w:rsidR="001F49C6">
        <w:rPr>
          <w:rFonts w:cs="Times New Roman"/>
        </w:rPr>
        <w:t>. However</w:t>
      </w:r>
      <w:r w:rsidR="000935C4">
        <w:rPr>
          <w:rFonts w:cs="Times New Roman"/>
        </w:rPr>
        <w:t>,</w:t>
      </w:r>
      <w:r w:rsidR="001F49C6">
        <w:rPr>
          <w:rFonts w:cs="Times New Roman"/>
        </w:rPr>
        <w:t xml:space="preserve"> </w:t>
      </w:r>
      <w:r w:rsidR="00B0218B">
        <w:rPr>
          <w:rFonts w:cs="Times New Roman"/>
        </w:rPr>
        <w:t>the dependence</w:t>
      </w:r>
      <w:r w:rsidR="00E2486F">
        <w:rPr>
          <w:rFonts w:cs="Times New Roman"/>
        </w:rPr>
        <w:t xml:space="preserve"> </w:t>
      </w:r>
      <w:r w:rsidR="00EE1A92">
        <w:rPr>
          <w:rFonts w:cs="Times New Roman"/>
        </w:rPr>
        <w:t>was</w:t>
      </w:r>
      <w:r w:rsidR="00BE4E82">
        <w:rPr>
          <w:rFonts w:cs="Times New Roman"/>
        </w:rPr>
        <w:t xml:space="preserve"> significantly</w:t>
      </w:r>
      <w:r w:rsidR="00B0218B">
        <w:rPr>
          <w:rFonts w:cs="Times New Roman"/>
        </w:rPr>
        <w:t xml:space="preserve"> stronger</w:t>
      </w:r>
      <w:r w:rsidR="00B0218B">
        <w:rPr>
          <w:rFonts w:cs="Times New Roman"/>
          <w:i/>
        </w:rPr>
        <w:t xml:space="preserve"> </w:t>
      </w:r>
      <w:r w:rsidR="00E2486F">
        <w:rPr>
          <w:rFonts w:cs="Times New Roman"/>
        </w:rPr>
        <w:t>for the third procedure, while the volume is completely neglected</w:t>
      </w:r>
      <w:r w:rsidR="009863CD">
        <w:rPr>
          <w:rFonts w:cs="Times New Roman"/>
        </w:rPr>
        <w:t xml:space="preserve"> for the second.</w:t>
      </w:r>
      <w:r w:rsidR="00EA2F62">
        <w:rPr>
          <w:rFonts w:cs="Times New Roman"/>
        </w:rPr>
        <w:t xml:space="preserve"> The same relationships are shown for the input variable </w:t>
      </w:r>
      <w:r w:rsidR="00EA2F62" w:rsidRPr="00EA2F62">
        <w:rPr>
          <w:rFonts w:cs="Times New Roman"/>
          <w:i/>
        </w:rPr>
        <w:t>t</w:t>
      </w:r>
      <w:r w:rsidR="00EA2F62" w:rsidRPr="00EA2F62">
        <w:rPr>
          <w:rFonts w:cs="Times New Roman"/>
          <w:vertAlign w:val="subscript"/>
        </w:rPr>
        <w:t>e</w:t>
      </w:r>
      <w:r w:rsidR="00EA2F62" w:rsidRPr="00EA2F62">
        <w:rPr>
          <w:rFonts w:cs="Times New Roman"/>
        </w:rPr>
        <w:t>.</w:t>
      </w:r>
      <w:r w:rsidR="00266C68">
        <w:rPr>
          <w:rFonts w:cs="Times New Roman"/>
        </w:rPr>
        <w:t xml:space="preserve"> Interestingly,</w:t>
      </w:r>
      <w:r w:rsidR="00DD455C">
        <w:rPr>
          <w:rFonts w:cs="Times New Roman"/>
        </w:rPr>
        <w:t xml:space="preserve"> </w:t>
      </w:r>
      <w:r w:rsidR="00266C68">
        <w:rPr>
          <w:rFonts w:cs="Times New Roman"/>
        </w:rPr>
        <w:t>a deviation</w:t>
      </w:r>
      <w:r w:rsidR="00DD455C">
        <w:rPr>
          <w:rFonts w:cs="Times New Roman"/>
        </w:rPr>
        <w:t xml:space="preserve"> of the focus position </w:t>
      </w:r>
      <w:r w:rsidR="00646D42">
        <w:rPr>
          <w:rFonts w:cs="Times New Roman"/>
        </w:rPr>
        <w:t>seems only to</w:t>
      </w:r>
      <w:r w:rsidR="00DD455C">
        <w:rPr>
          <w:rFonts w:cs="Times New Roman"/>
        </w:rPr>
        <w:t xml:space="preserve"> </w:t>
      </w:r>
      <w:r w:rsidR="000B3B74">
        <w:rPr>
          <w:rFonts w:cs="Times New Roman"/>
        </w:rPr>
        <w:t>contribute</w:t>
      </w:r>
      <w:r w:rsidR="00646D42">
        <w:rPr>
          <w:rFonts w:cs="Times New Roman"/>
        </w:rPr>
        <w:t xml:space="preserve"> </w:t>
      </w:r>
      <w:r w:rsidR="00675A00">
        <w:rPr>
          <w:rFonts w:cs="Times New Roman"/>
        </w:rPr>
        <w:t>significantly if the actual position is strongly displaced from its designated position.</w:t>
      </w:r>
      <w:r w:rsidR="00F90CBC">
        <w:rPr>
          <w:rFonts w:cs="Times New Roman"/>
        </w:rPr>
        <w:t xml:space="preserve"> The relation of the deviations</w:t>
      </w:r>
      <w:r w:rsidR="00C6408B">
        <w:rPr>
          <w:rFonts w:cs="Times New Roman"/>
        </w:rPr>
        <w:t xml:space="preserve"> of</w:t>
      </w:r>
      <w:del w:id="420" w:author="Benedikt" w:date="2020-09-16T22:36:00Z">
        <w:r w:rsidR="00F90CBC" w:rsidDel="00AE5756">
          <w:rPr>
            <w:rFonts w:cs="Times New Roman"/>
          </w:rPr>
          <w:delText xml:space="preserve"> </w:delText>
        </w:r>
        <w:r w:rsidR="00F90CBC" w:rsidRPr="00F90CBC" w:rsidDel="004C4F7E">
          <w:rPr>
            <w:rFonts w:cs="Times New Roman"/>
            <w:i/>
          </w:rPr>
          <w:delText>t</w:delText>
        </w:r>
        <w:r w:rsidR="00F90CBC" w:rsidRPr="00F90CBC" w:rsidDel="004C4F7E">
          <w:rPr>
            <w:rFonts w:cs="Times New Roman"/>
            <w:vertAlign w:val="subscript"/>
          </w:rPr>
          <w:delText>0</w:delText>
        </w:r>
      </w:del>
      <w:ins w:id="421" w:author="Benedikt" w:date="2020-09-16T22:36:00Z">
        <w:r w:rsidR="004C4F7E" w:rsidRPr="004C4F7E">
          <w:rPr>
            <w:i/>
          </w:rPr>
          <w:t xml:space="preserve"> </w:t>
        </w:r>
        <w:r w:rsidR="004C4F7E" w:rsidRPr="00F55C1B">
          <w:rPr>
            <w:i/>
          </w:rPr>
          <w:t>t</w:t>
        </w:r>
        <w:r w:rsidR="004C4F7E">
          <w:rPr>
            <w:vertAlign w:val="subscript"/>
          </w:rPr>
          <w:t>void</w:t>
        </w:r>
      </w:ins>
      <w:r w:rsidR="00F90CBC">
        <w:rPr>
          <w:rFonts w:cs="Times New Roman"/>
        </w:rPr>
        <w:t xml:space="preserve"> were remarkable.</w:t>
      </w:r>
      <w:r w:rsidR="00F25BB2">
        <w:rPr>
          <w:rFonts w:cs="Times New Roman"/>
        </w:rPr>
        <w:t xml:space="preserve"> </w:t>
      </w:r>
      <w:r w:rsidR="00814FF4">
        <w:rPr>
          <w:rFonts w:cs="Times New Roman"/>
        </w:rPr>
        <w:t xml:space="preserve">While </w:t>
      </w:r>
      <w:r w:rsidR="0002492B">
        <w:rPr>
          <w:rFonts w:cs="Times New Roman"/>
        </w:rPr>
        <w:t>the linear relationship of the calculated volume was obvious, there was</w:t>
      </w:r>
      <w:r w:rsidR="00814FF4">
        <w:rPr>
          <w:rFonts w:cs="Times New Roman"/>
        </w:rPr>
        <w:t xml:space="preserve"> </w:t>
      </w:r>
      <w:r w:rsidR="00FD7A12">
        <w:rPr>
          <w:rFonts w:cs="Times New Roman"/>
        </w:rPr>
        <w:t>almost no</w:t>
      </w:r>
      <w:r w:rsidR="00814FF4">
        <w:rPr>
          <w:rFonts w:cs="Times New Roman"/>
        </w:rPr>
        <w:t xml:space="preserve"> impact on</w:t>
      </w:r>
      <w:r w:rsidR="00FD7A12">
        <w:rPr>
          <w:rFonts w:cs="Times New Roman"/>
        </w:rPr>
        <w:t xml:space="preserve"> </w:t>
      </w:r>
      <w:r w:rsidR="00FD7A12" w:rsidRPr="00FD7A12">
        <w:rPr>
          <w:rFonts w:cs="Times New Roman"/>
          <w:i/>
        </w:rPr>
        <w:t>w</w:t>
      </w:r>
      <w:r w:rsidR="0022247D">
        <w:rPr>
          <w:rFonts w:cs="Times New Roman"/>
          <w:vertAlign w:val="superscript"/>
        </w:rPr>
        <w:t>app</w:t>
      </w:r>
      <w:r w:rsidR="00FD7A12" w:rsidRPr="00FD7A12">
        <w:rPr>
          <w:rFonts w:cs="Times New Roman"/>
          <w:vertAlign w:val="superscript"/>
        </w:rPr>
        <w:t>Geo</w:t>
      </w:r>
      <w:r w:rsidR="0063762A">
        <w:rPr>
          <w:rFonts w:cs="Times New Roman"/>
        </w:rPr>
        <w:t xml:space="preserve">. </w:t>
      </w:r>
      <w:r w:rsidR="00D06C7E">
        <w:rPr>
          <w:rFonts w:cs="Times New Roman"/>
        </w:rPr>
        <w:t>For the third and fourth procedures, we found a proportional and a nearly inverse proportional relationship.</w:t>
      </w:r>
      <w:r w:rsidR="008145AA">
        <w:rPr>
          <w:rFonts w:cs="Times New Roman"/>
        </w:rPr>
        <w:t xml:space="preserve"> As logical consequence a deviation of </w:t>
      </w:r>
      <w:del w:id="422" w:author="Benedikt" w:date="2020-09-16T22:34:00Z">
        <w:r w:rsidR="008145AA" w:rsidRPr="008145AA" w:rsidDel="009F6FA9">
          <w:rPr>
            <w:rFonts w:cs="Times New Roman"/>
            <w:i/>
          </w:rPr>
          <w:delText>t</w:delText>
        </w:r>
        <w:r w:rsidR="008145AA" w:rsidRPr="008145AA" w:rsidDel="009F6FA9">
          <w:rPr>
            <w:rFonts w:cs="Times New Roman"/>
            <w:vertAlign w:val="subscript"/>
          </w:rPr>
          <w:delText>0</w:delText>
        </w:r>
      </w:del>
      <w:ins w:id="423" w:author="Benedikt" w:date="2020-09-16T22:34:00Z">
        <w:r w:rsidR="009F6FA9" w:rsidRPr="009F6FA9">
          <w:rPr>
            <w:i/>
          </w:rPr>
          <w:t xml:space="preserve"> </w:t>
        </w:r>
        <w:r w:rsidR="009F6FA9" w:rsidRPr="00F55C1B">
          <w:rPr>
            <w:i/>
          </w:rPr>
          <w:t>t</w:t>
        </w:r>
        <w:r w:rsidR="009F6FA9">
          <w:rPr>
            <w:vertAlign w:val="subscript"/>
          </w:rPr>
          <w:t>void</w:t>
        </w:r>
      </w:ins>
      <w:r w:rsidR="008145AA">
        <w:rPr>
          <w:rFonts w:cs="Times New Roman"/>
        </w:rPr>
        <w:t xml:space="preserve"> leads to a divergence of the results in these procedures as it could be seen in the experimental results.</w:t>
      </w:r>
      <w:r w:rsidR="00FC62C1">
        <w:rPr>
          <w:rFonts w:cs="Times New Roman"/>
        </w:rPr>
        <w:t xml:space="preserve"> </w:t>
      </w:r>
      <w:r w:rsidR="00A444FC">
        <w:rPr>
          <w:rFonts w:cs="Times New Roman"/>
        </w:rPr>
        <w:t>This consideration lead to a closer consideration of an impact of the void peak time.</w:t>
      </w:r>
    </w:p>
    <w:p w14:paraId="5FAF36CB" w14:textId="1F4192F3" w:rsidR="0063762A" w:rsidRPr="0022247D" w:rsidRDefault="00123ED0" w:rsidP="000B6558">
      <w:pPr>
        <w:rPr>
          <w:rFonts w:cs="Times New Roman"/>
        </w:rPr>
      </w:pPr>
      <w:r>
        <w:rPr>
          <w:rFonts w:cs="Times New Roman"/>
          <w:i/>
        </w:rPr>
        <w:t xml:space="preserve">4.3 </w:t>
      </w:r>
      <w:r w:rsidR="0063762A" w:rsidRPr="003C28AC">
        <w:rPr>
          <w:rFonts w:cs="Times New Roman"/>
          <w:i/>
        </w:rPr>
        <w:t>Convergence of the calibration calculations via the adjustment of</w:t>
      </w:r>
      <w:del w:id="424" w:author="Benedikt" w:date="2020-09-16T22:34:00Z">
        <w:r w:rsidR="0063762A" w:rsidDel="000B6558">
          <w:rPr>
            <w:rFonts w:cs="Times New Roman"/>
          </w:rPr>
          <w:delText xml:space="preserve"> </w:delText>
        </w:r>
        <w:r w:rsidR="0063762A" w:rsidRPr="0063762A" w:rsidDel="000B6558">
          <w:rPr>
            <w:rFonts w:cs="Times New Roman"/>
            <w:i/>
          </w:rPr>
          <w:delText>t</w:delText>
        </w:r>
        <w:r w:rsidR="0063762A" w:rsidRPr="0063762A" w:rsidDel="000B6558">
          <w:rPr>
            <w:rFonts w:cs="Times New Roman"/>
            <w:vertAlign w:val="subscript"/>
          </w:rPr>
          <w:delText>0</w:delText>
        </w:r>
      </w:del>
      <w:ins w:id="425" w:author="Benedikt" w:date="2020-09-16T22:34:00Z">
        <w:r w:rsidR="000B6558" w:rsidRPr="000B6558">
          <w:rPr>
            <w:i/>
          </w:rPr>
          <w:t xml:space="preserve"> </w:t>
        </w:r>
        <w:r w:rsidR="000B6558" w:rsidRPr="00F55C1B">
          <w:rPr>
            <w:i/>
          </w:rPr>
          <w:t>t</w:t>
        </w:r>
        <w:r w:rsidR="000B6558">
          <w:rPr>
            <w:vertAlign w:val="subscript"/>
          </w:rPr>
          <w:t>void</w:t>
        </w:r>
      </w:ins>
    </w:p>
    <w:p w14:paraId="783B960E" w14:textId="77777777" w:rsidR="007E04A4" w:rsidRDefault="009F1C12" w:rsidP="00053E6C">
      <w:pPr>
        <w:rPr>
          <w:ins w:id="426" w:author="Benedikt" w:date="2020-09-25T13:51:00Z"/>
          <w:rFonts w:cs="Times New Roman"/>
        </w:rPr>
      </w:pPr>
      <w:r>
        <w:rPr>
          <w:rFonts w:cs="Times New Roman"/>
        </w:rPr>
        <w:t>Similarly, to the analysis above,</w:t>
      </w:r>
      <w:r w:rsidRPr="00A9437A">
        <w:rPr>
          <w:rFonts w:cs="Times New Roman"/>
          <w:i/>
          <w:vertAlign w:val="subscript"/>
        </w:rPr>
        <w:t xml:space="preserve"> </w:t>
      </w:r>
      <w:del w:id="427" w:author="Benedikt" w:date="2020-09-16T22:34:00Z">
        <w:r w:rsidRPr="00A9437A" w:rsidDel="00AE3C58">
          <w:rPr>
            <w:rFonts w:cs="Times New Roman"/>
            <w:i/>
          </w:rPr>
          <w:delText>t</w:delText>
        </w:r>
        <w:r w:rsidDel="00AE3C58">
          <w:rPr>
            <w:rFonts w:cs="Times New Roman"/>
          </w:rPr>
          <w:softHyphen/>
        </w:r>
      </w:del>
      <w:ins w:id="428" w:author="Benedikt" w:date="2020-09-16T22:34:00Z">
        <w:r w:rsidR="00AE3C58" w:rsidRPr="00AE3C58">
          <w:rPr>
            <w:i/>
          </w:rPr>
          <w:t xml:space="preserve"> </w:t>
        </w:r>
        <w:r w:rsidR="00AE3C58" w:rsidRPr="00F55C1B">
          <w:rPr>
            <w:i/>
          </w:rPr>
          <w:t>t</w:t>
        </w:r>
        <w:r w:rsidR="00AE3C58">
          <w:rPr>
            <w:vertAlign w:val="subscript"/>
          </w:rPr>
          <w:t>void</w:t>
        </w:r>
      </w:ins>
      <w:del w:id="429" w:author="Benedikt" w:date="2020-09-16T22:34:00Z">
        <w:r w:rsidRPr="009F1C12" w:rsidDel="005C65B8">
          <w:rPr>
            <w:rFonts w:cs="Times New Roman"/>
            <w:vertAlign w:val="subscript"/>
          </w:rPr>
          <w:delText>0</w:delText>
        </w:r>
      </w:del>
      <w:r>
        <w:rPr>
          <w:rFonts w:cs="Times New Roman"/>
        </w:rPr>
        <w:t xml:space="preserve"> was varied for all 5 algorithms</w:t>
      </w:r>
      <w:r w:rsidR="008576D9">
        <w:rPr>
          <w:rFonts w:cs="Times New Roman"/>
        </w:rPr>
        <w:t xml:space="preserve"> </w:t>
      </w:r>
      <w:r w:rsidR="0093034D">
        <w:rPr>
          <w:rFonts w:cs="Times New Roman"/>
        </w:rPr>
        <w:t xml:space="preserve">and the resulting channel </w:t>
      </w:r>
      <w:r w:rsidR="00F46031">
        <w:rPr>
          <w:rFonts w:cs="Times New Roman"/>
        </w:rPr>
        <w:t>widths</w:t>
      </w:r>
      <w:r w:rsidR="001D0DA2">
        <w:rPr>
          <w:rFonts w:cs="Times New Roman"/>
        </w:rPr>
        <w:t>.</w:t>
      </w:r>
      <w:r w:rsidR="00B4658C">
        <w:rPr>
          <w:rFonts w:cs="Times New Roman"/>
        </w:rPr>
        <w:t xml:space="preserve"> Th</w:t>
      </w:r>
      <w:r w:rsidR="00DF6382">
        <w:rPr>
          <w:rFonts w:cs="Times New Roman"/>
        </w:rPr>
        <w:t xml:space="preserve">e analysis was conducted for </w:t>
      </w:r>
      <w:r w:rsidR="006B2885">
        <w:rPr>
          <w:rFonts w:cs="Times New Roman"/>
        </w:rPr>
        <w:t xml:space="preserve">one </w:t>
      </w:r>
      <w:r w:rsidR="00A10B0A">
        <w:rPr>
          <w:rFonts w:cs="Times New Roman"/>
        </w:rPr>
        <w:t>measurement per triplicate.</w:t>
      </w:r>
      <w:r w:rsidR="006B2885">
        <w:rPr>
          <w:rFonts w:cs="Times New Roman"/>
        </w:rPr>
        <w:t xml:space="preserve"> </w:t>
      </w:r>
      <w:r w:rsidR="00BB125A">
        <w:rPr>
          <w:rFonts w:cs="Times New Roman"/>
        </w:rPr>
        <w:t xml:space="preserve">The results, shown in Fig. 9, </w:t>
      </w:r>
      <w:r w:rsidR="00FD74AC">
        <w:rPr>
          <w:rFonts w:cs="Times New Roman"/>
        </w:rPr>
        <w:t>indicate a convergence of all algorithms fo</w:t>
      </w:r>
      <w:r w:rsidR="00FD74AC" w:rsidRPr="00307D2C">
        <w:rPr>
          <w:rFonts w:cs="Times New Roman"/>
        </w:rPr>
        <w:t>r</w:t>
      </w:r>
      <w:r w:rsidR="00307D2C" w:rsidRPr="00307D2C">
        <w:rPr>
          <w:rFonts w:cs="Times New Roman"/>
          <w:i/>
        </w:rPr>
        <w:t xml:space="preserve"> w</w:t>
      </w:r>
      <w:r w:rsidR="00307D2C">
        <w:rPr>
          <w:rFonts w:cs="Times New Roman"/>
        </w:rPr>
        <w:t xml:space="preserve"> and </w:t>
      </w:r>
      <w:r w:rsidR="00307D2C" w:rsidRPr="00307D2C">
        <w:rPr>
          <w:rFonts w:cs="Times New Roman"/>
          <w:i/>
        </w:rPr>
        <w:t>V</w:t>
      </w:r>
      <w:r w:rsidR="005B3481">
        <w:rPr>
          <w:rFonts w:cs="Times New Roman"/>
        </w:rPr>
        <w:t xml:space="preserve"> </w:t>
      </w:r>
      <w:ins w:id="430" w:author="Benedikt" w:date="2020-09-25T12:56:00Z">
        <w:r w:rsidR="006B0874">
          <w:rPr>
            <w:rFonts w:cs="Times New Roman"/>
          </w:rPr>
          <w:t>for a value of</w:t>
        </w:r>
      </w:ins>
      <w:del w:id="431" w:author="Benedikt" w:date="2020-09-25T12:56:00Z">
        <w:r w:rsidR="005B3481" w:rsidDel="006B0874">
          <w:rPr>
            <w:rFonts w:cs="Times New Roman"/>
          </w:rPr>
          <w:delText>in a range of</w:delText>
        </w:r>
      </w:del>
      <w:del w:id="432" w:author="Benedikt" w:date="2020-09-16T22:35:00Z">
        <w:r w:rsidR="00307D2C" w:rsidDel="00B72002">
          <w:rPr>
            <w:rFonts w:cs="Times New Roman"/>
          </w:rPr>
          <w:delText xml:space="preserve"> </w:delText>
        </w:r>
      </w:del>
      <w:del w:id="433" w:author="Benedikt" w:date="2020-09-16T22:34:00Z">
        <w:r w:rsidR="00FD74AC" w:rsidRPr="00A9437A" w:rsidDel="001D161C">
          <w:rPr>
            <w:rFonts w:cs="Times New Roman"/>
            <w:i/>
          </w:rPr>
          <w:delText>t</w:delText>
        </w:r>
        <w:r w:rsidR="00FD74AC" w:rsidRPr="00FD74AC" w:rsidDel="001D161C">
          <w:rPr>
            <w:rFonts w:cs="Times New Roman"/>
            <w:vertAlign w:val="subscript"/>
          </w:rPr>
          <w:delText>0</w:delText>
        </w:r>
      </w:del>
      <w:ins w:id="434" w:author="Benedikt" w:date="2020-09-16T22:34:00Z">
        <w:r w:rsidR="001D161C" w:rsidRPr="001D161C">
          <w:rPr>
            <w:i/>
          </w:rPr>
          <w:t xml:space="preserve"> </w:t>
        </w:r>
        <w:r w:rsidR="001D161C" w:rsidRPr="00F55C1B">
          <w:rPr>
            <w:i/>
          </w:rPr>
          <w:t>t</w:t>
        </w:r>
        <w:r w:rsidR="001D161C">
          <w:rPr>
            <w:vertAlign w:val="subscript"/>
          </w:rPr>
          <w:t>void</w:t>
        </w:r>
      </w:ins>
      <w:r w:rsidR="00FD74AC">
        <w:rPr>
          <w:rFonts w:cs="Times New Roman"/>
          <w:vertAlign w:val="subscript"/>
        </w:rPr>
        <w:t xml:space="preserve"> </w:t>
      </w:r>
      <w:r w:rsidR="00E44BF1">
        <w:rPr>
          <w:rFonts w:cs="Times New Roman"/>
        </w:rPr>
        <w:t>which is significantly disloca</w:t>
      </w:r>
      <w:r w:rsidR="006823EB">
        <w:rPr>
          <w:rFonts w:cs="Times New Roman"/>
        </w:rPr>
        <w:t>ted from the</w:t>
      </w:r>
      <w:r w:rsidR="00B61CD2">
        <w:rPr>
          <w:rFonts w:cs="Times New Roman"/>
        </w:rPr>
        <w:t xml:space="preserve"> respective</w:t>
      </w:r>
      <w:r w:rsidR="006823EB">
        <w:rPr>
          <w:rFonts w:cs="Times New Roman"/>
        </w:rPr>
        <w:t xml:space="preserve"> measured value.</w:t>
      </w:r>
      <w:ins w:id="435" w:author="Benedikt" w:date="2020-09-25T12:57:00Z">
        <w:r w:rsidR="005828E9">
          <w:rPr>
            <w:rFonts w:cs="Times New Roman"/>
          </w:rPr>
          <w:t xml:space="preserve"> </w:t>
        </w:r>
      </w:ins>
      <w:ins w:id="436" w:author="Benedikt" w:date="2020-09-25T13:46:00Z">
        <w:r w:rsidR="006B13CA">
          <w:rPr>
            <w:rFonts w:cs="Times New Roman"/>
          </w:rPr>
          <w:t xml:space="preserve">We concluded that the position of the intersection point rather designates the </w:t>
        </w:r>
      </w:ins>
      <w:ins w:id="437" w:author="Benedikt" w:date="2020-09-25T13:47:00Z">
        <w:r w:rsidR="006B13CA">
          <w:rPr>
            <w:rFonts w:cs="Times New Roman"/>
          </w:rPr>
          <w:t xml:space="preserve">position which should represent the actual position of </w:t>
        </w:r>
      </w:ins>
      <w:ins w:id="438" w:author="Benedikt" w:date="2020-09-25T13:48:00Z">
        <w:r w:rsidR="006B13CA" w:rsidRPr="00F55C1B">
          <w:rPr>
            <w:i/>
          </w:rPr>
          <w:t>t</w:t>
        </w:r>
        <w:r w:rsidR="006B13CA">
          <w:rPr>
            <w:vertAlign w:val="subscript"/>
          </w:rPr>
          <w:t xml:space="preserve">void </w:t>
        </w:r>
      </w:ins>
      <w:ins w:id="439" w:author="Benedikt" w:date="2020-09-25T13:49:00Z">
        <w:r w:rsidR="006B13CA">
          <w:rPr>
            <w:rFonts w:cs="Times New Roman"/>
          </w:rPr>
          <w:t>by its definition (the time used of passing the channel with the average migration velocity, starting from the focus position).</w:t>
        </w:r>
      </w:ins>
      <w:del w:id="440" w:author="Benedikt" w:date="2020-09-25T12:56:00Z">
        <w:r w:rsidR="00B61CD2" w:rsidDel="005828E9">
          <w:rPr>
            <w:rFonts w:cs="Times New Roman"/>
          </w:rPr>
          <w:delText xml:space="preserve"> </w:delText>
        </w:r>
      </w:del>
      <w:r w:rsidR="0067284B">
        <w:rPr>
          <w:rFonts w:cs="Times New Roman"/>
        </w:rPr>
        <w:t xml:space="preserve">This confirms prior observations that the measured void peak might </w:t>
      </w:r>
      <w:r w:rsidR="001E0B4E">
        <w:rPr>
          <w:rFonts w:cs="Times New Roman"/>
        </w:rPr>
        <w:t>yield</w:t>
      </w:r>
      <w:r w:rsidR="0067284B">
        <w:rPr>
          <w:rFonts w:cs="Times New Roman"/>
        </w:rPr>
        <w:t xml:space="preserve"> wrong results</w:t>
      </w:r>
      <w:r w:rsidR="003D7896">
        <w:rPr>
          <w:rFonts w:cs="Times New Roman"/>
        </w:rPr>
        <w:t xml:space="preserve"> </w:t>
      </w:r>
      <w:r w:rsidR="0067284B">
        <w:rPr>
          <w:rFonts w:cs="Times New Roman"/>
        </w:rPr>
        <w:t>[</w:t>
      </w:r>
      <w:r w:rsidR="009E096E">
        <w:rPr>
          <w:rFonts w:cs="Times New Roman"/>
        </w:rPr>
        <w:t>1</w:t>
      </w:r>
      <w:r w:rsidR="00734C6E">
        <w:rPr>
          <w:rFonts w:cs="Times New Roman"/>
        </w:rPr>
        <w:t>,</w:t>
      </w:r>
      <w:r w:rsidR="009E096E">
        <w:rPr>
          <w:rFonts w:cs="Times New Roman"/>
        </w:rPr>
        <w:t>10</w:t>
      </w:r>
      <w:r w:rsidR="0067284B">
        <w:rPr>
          <w:rFonts w:cs="Times New Roman"/>
        </w:rPr>
        <w:t>].</w:t>
      </w:r>
      <w:r w:rsidR="006C320A">
        <w:rPr>
          <w:rFonts w:cs="Times New Roman"/>
        </w:rPr>
        <w:t xml:space="preserve"> </w:t>
      </w:r>
    </w:p>
    <w:p w14:paraId="3384E817" w14:textId="56D602CB" w:rsidR="002E7F6E" w:rsidRDefault="00831D2D" w:rsidP="00847EFF">
      <w:pPr>
        <w:rPr>
          <w:rFonts w:cs="Times New Roman"/>
        </w:rPr>
      </w:pPr>
      <w:ins w:id="441" w:author="Benedikt" w:date="2020-09-25T13:56:00Z">
        <w:r>
          <w:rPr>
            <w:rFonts w:cs="Times New Roman"/>
          </w:rPr>
          <w:t>The results of</w:t>
        </w:r>
      </w:ins>
      <w:ins w:id="442" w:author="Benedikt" w:date="2020-09-25T13:58:00Z">
        <w:r w:rsidR="007D06C9">
          <w:rPr>
            <w:rFonts w:cs="Times New Roman"/>
          </w:rPr>
          <w:t xml:space="preserve"> an</w:t>
        </w:r>
      </w:ins>
      <w:ins w:id="443" w:author="Benedikt" w:date="2020-09-25T13:56:00Z">
        <w:r w:rsidR="00FA1850">
          <w:rPr>
            <w:rFonts w:cs="Times New Roman"/>
          </w:rPr>
          <w:t xml:space="preserve"> analysis </w:t>
        </w:r>
      </w:ins>
      <w:ins w:id="444" w:author="Benedikt" w:date="2020-09-25T13:57:00Z">
        <w:r>
          <w:rPr>
            <w:rFonts w:cs="Times New Roman"/>
          </w:rPr>
          <w:t>for</w:t>
        </w:r>
      </w:ins>
      <w:ins w:id="445" w:author="Benedikt" w:date="2020-09-25T13:56:00Z">
        <w:r w:rsidR="00FA1850">
          <w:rPr>
            <w:rFonts w:cs="Times New Roman"/>
          </w:rPr>
          <w:t xml:space="preserve"> th</w:t>
        </w:r>
      </w:ins>
      <w:ins w:id="446" w:author="Benedikt" w:date="2020-09-25T13:57:00Z">
        <w:r w:rsidR="00FA1850">
          <w:rPr>
            <w:rFonts w:cs="Times New Roman"/>
          </w:rPr>
          <w:t>is</w:t>
        </w:r>
      </w:ins>
      <w:ins w:id="447" w:author="Benedikt" w:date="2020-09-25T13:56:00Z">
        <w:r w:rsidR="00FA1850">
          <w:rPr>
            <w:rFonts w:cs="Times New Roman"/>
          </w:rPr>
          <w:t xml:space="preserve"> intersectional </w:t>
        </w:r>
      </w:ins>
      <w:ins w:id="448" w:author="Benedikt" w:date="2020-09-25T13:57:00Z">
        <w:r w:rsidR="00FA1850" w:rsidRPr="00F55C1B">
          <w:rPr>
            <w:i/>
          </w:rPr>
          <w:t>t</w:t>
        </w:r>
        <w:r w:rsidR="00FA1850">
          <w:rPr>
            <w:vertAlign w:val="subscript"/>
          </w:rPr>
          <w:t>void</w:t>
        </w:r>
        <w:r w:rsidR="00FA1850">
          <w:rPr>
            <w:rFonts w:cs="Times New Roman"/>
          </w:rPr>
          <w:t xml:space="preserve"> </w:t>
        </w:r>
      </w:ins>
      <w:ins w:id="449" w:author="Benedikt" w:date="2020-09-25T13:56:00Z">
        <w:r w:rsidR="00FA1850">
          <w:rPr>
            <w:rFonts w:cs="Times New Roman"/>
          </w:rPr>
          <w:t xml:space="preserve">are </w:t>
        </w:r>
      </w:ins>
      <w:ins w:id="450" w:author="Benedikt" w:date="2020-09-25T13:57:00Z">
        <w:r w:rsidR="00FA1850">
          <w:rPr>
            <w:rFonts w:cs="Times New Roman"/>
          </w:rPr>
          <w:t>shown</w:t>
        </w:r>
      </w:ins>
      <w:ins w:id="451" w:author="Benedikt" w:date="2020-09-25T13:56:00Z">
        <w:r w:rsidR="00FA1850">
          <w:rPr>
            <w:rFonts w:cs="Times New Roman"/>
          </w:rPr>
          <w:t xml:space="preserve"> in Fig.</w:t>
        </w:r>
      </w:ins>
      <w:ins w:id="452" w:author="Benedikt" w:date="2020-09-25T13:57:00Z">
        <w:r w:rsidR="00FA1850">
          <w:rPr>
            <w:rFonts w:cs="Times New Roman"/>
          </w:rPr>
          <w:t xml:space="preserve"> 10.</w:t>
        </w:r>
      </w:ins>
      <w:ins w:id="453" w:author="Benedikt" w:date="2020-09-25T13:58:00Z">
        <w:r w:rsidR="00B747B1">
          <w:rPr>
            <w:rFonts w:cs="Times New Roman"/>
          </w:rPr>
          <w:t xml:space="preserve"> Besides </w:t>
        </w:r>
        <w:r w:rsidR="004B3741">
          <w:rPr>
            <w:rFonts w:cs="Times New Roman"/>
          </w:rPr>
          <w:t xml:space="preserve">the </w:t>
        </w:r>
        <w:r w:rsidR="00254BAF">
          <w:rPr>
            <w:rFonts w:cs="Times New Roman"/>
          </w:rPr>
          <w:t xml:space="preserve">balanced results for the single measurements we can also show that </w:t>
        </w:r>
      </w:ins>
      <w:ins w:id="454" w:author="Benedikt" w:date="2020-09-25T13:59:00Z">
        <w:r w:rsidR="00254BAF">
          <w:rPr>
            <w:rFonts w:cs="Times New Roman"/>
          </w:rPr>
          <w:t>the</w:t>
        </w:r>
      </w:ins>
      <w:ins w:id="455" w:author="Benedikt" w:date="2020-09-25T13:58:00Z">
        <w:r w:rsidR="00254BAF">
          <w:rPr>
            <w:rFonts w:cs="Times New Roman"/>
          </w:rPr>
          <w:t xml:space="preserve"> </w:t>
        </w:r>
      </w:ins>
      <w:ins w:id="456" w:author="Benedikt" w:date="2020-09-25T13:59:00Z">
        <w:r w:rsidR="00254BAF">
          <w:rPr>
            <w:rFonts w:cs="Times New Roman"/>
          </w:rPr>
          <w:t>discrepancies of the results between the different crossflows</w:t>
        </w:r>
      </w:ins>
      <w:ins w:id="457" w:author="Benedikt" w:date="2020-09-25T14:00:00Z">
        <w:r w:rsidR="00254BAF">
          <w:rPr>
            <w:rFonts w:cs="Times New Roman"/>
          </w:rPr>
          <w:t xml:space="preserve"> now completely vanish.</w:t>
        </w:r>
      </w:ins>
      <w:del w:id="458" w:author="Benedikt" w:date="2020-09-25T12:55:00Z">
        <w:r w:rsidR="00726F96" w:rsidDel="006B0874">
          <w:rPr>
            <w:rFonts w:cs="Times New Roman"/>
          </w:rPr>
          <w:delText>Similar results could be obtained for the</w:delText>
        </w:r>
        <w:r w:rsidR="009F161A" w:rsidDel="006B0874">
          <w:rPr>
            <w:rFonts w:cs="Times New Roman"/>
          </w:rPr>
          <w:delText xml:space="preserve"> evaluati</w:delText>
        </w:r>
        <w:r w:rsidR="00E36A95" w:rsidDel="006B0874">
          <w:rPr>
            <w:rFonts w:cs="Times New Roman"/>
          </w:rPr>
          <w:delText xml:space="preserve">on of the given </w:delText>
        </w:r>
        <w:r w:rsidR="00E36A95" w:rsidDel="006B0874">
          <w:rPr>
            <w:rFonts w:cs="Times New Roman"/>
          </w:rPr>
          <w:lastRenderedPageBreak/>
          <w:delText>literature data (Supporting information)</w:delText>
        </w:r>
        <w:r w:rsidR="009F4E40" w:rsidDel="006B0874">
          <w:rPr>
            <w:rFonts w:cs="Times New Roman"/>
          </w:rPr>
          <w:delText>.</w:delText>
        </w:r>
        <w:r w:rsidR="0058777B" w:rsidDel="006B0874">
          <w:rPr>
            <w:rFonts w:cs="Times New Roman"/>
          </w:rPr>
          <w:delText xml:space="preserve"> </w:delText>
        </w:r>
      </w:del>
      <w:del w:id="459" w:author="Benedikt" w:date="2020-09-25T13:49:00Z">
        <w:r w:rsidR="0058777B" w:rsidDel="006B13CA">
          <w:rPr>
            <w:rFonts w:cs="Times New Roman"/>
          </w:rPr>
          <w:delText xml:space="preserve">Consequently, only a much smaller </w:delText>
        </w:r>
        <w:r w:rsidR="00C2074B" w:rsidDel="006B13CA">
          <w:rPr>
            <w:rFonts w:cs="Times New Roman"/>
          </w:rPr>
          <w:delText xml:space="preserve">value </w:delText>
        </w:r>
        <w:r w:rsidR="0058777B" w:rsidDel="006B13CA">
          <w:rPr>
            <w:rFonts w:cs="Times New Roman"/>
          </w:rPr>
          <w:delText xml:space="preserve">can be considered </w:delText>
        </w:r>
        <w:r w:rsidR="007764CE" w:rsidDel="006B13CA">
          <w:rPr>
            <w:rFonts w:cs="Times New Roman"/>
          </w:rPr>
          <w:delText>as</w:delText>
        </w:r>
        <w:r w:rsidR="0058777B" w:rsidDel="006B13CA">
          <w:rPr>
            <w:rFonts w:cs="Times New Roman"/>
          </w:rPr>
          <w:delText xml:space="preserve"> the “true”</w:delText>
        </w:r>
        <w:r w:rsidR="008E22CA" w:rsidDel="006B13CA">
          <w:rPr>
            <w:rFonts w:cs="Times New Roman"/>
          </w:rPr>
          <w:delText xml:space="preserve"> </w:delText>
        </w:r>
        <w:r w:rsidR="0058777B" w:rsidDel="006B13CA">
          <w:rPr>
            <w:rFonts w:cs="Times New Roman"/>
          </w:rPr>
          <w:delText>void peak position by its definition (</w:delText>
        </w:r>
        <w:r w:rsidR="00E86057" w:rsidDel="006B13CA">
          <w:rPr>
            <w:rFonts w:cs="Times New Roman"/>
          </w:rPr>
          <w:delText>the time used of passing the channel with</w:delText>
        </w:r>
        <w:r w:rsidR="00995E14" w:rsidDel="006B13CA">
          <w:rPr>
            <w:rFonts w:cs="Times New Roman"/>
          </w:rPr>
          <w:delText xml:space="preserve"> the average migration velocity, starting from the focus position</w:delText>
        </w:r>
        <w:r w:rsidR="0058777B" w:rsidDel="006B13CA">
          <w:rPr>
            <w:rFonts w:cs="Times New Roman"/>
          </w:rPr>
          <w:delText>).</w:delText>
        </w:r>
      </w:del>
    </w:p>
    <w:p w14:paraId="5BF93D2E" w14:textId="1CCE1A78" w:rsidR="00331DB9" w:rsidRPr="001D5264" w:rsidRDefault="00123ED0" w:rsidP="00801056">
      <w:pPr>
        <w:rPr>
          <w:rFonts w:cs="Times New Roman"/>
          <w:b/>
        </w:rPr>
      </w:pPr>
      <w:r>
        <w:rPr>
          <w:rFonts w:cs="Times New Roman"/>
          <w:b/>
        </w:rPr>
        <w:t xml:space="preserve">5. </w:t>
      </w:r>
      <w:r w:rsidR="00371E6D" w:rsidRPr="001D5264">
        <w:rPr>
          <w:rFonts w:cs="Times New Roman"/>
          <w:b/>
        </w:rPr>
        <w:t>Discussion</w:t>
      </w:r>
    </w:p>
    <w:p w14:paraId="05745298" w14:textId="7F2EBC58" w:rsidR="00B80C91" w:rsidRPr="00F45776" w:rsidRDefault="00123ED0" w:rsidP="00801056">
      <w:pPr>
        <w:rPr>
          <w:rFonts w:cs="Times New Roman"/>
          <w:i/>
        </w:rPr>
      </w:pPr>
      <w:r>
        <w:rPr>
          <w:rFonts w:cs="Times New Roman"/>
          <w:i/>
        </w:rPr>
        <w:t xml:space="preserve">5.1 </w:t>
      </w:r>
      <w:r w:rsidR="00B80C91" w:rsidRPr="00F45776">
        <w:rPr>
          <w:rFonts w:cs="Times New Roman"/>
          <w:i/>
        </w:rPr>
        <w:t>Invalidity of</w:t>
      </w:r>
      <w:r w:rsidR="00AE6DB5">
        <w:rPr>
          <w:rFonts w:cs="Times New Roman"/>
          <w:i/>
        </w:rPr>
        <w:t xml:space="preserve"> the</w:t>
      </w:r>
      <w:r w:rsidR="00B80C91" w:rsidRPr="00F45776">
        <w:rPr>
          <w:rFonts w:cs="Times New Roman"/>
          <w:i/>
        </w:rPr>
        <w:t xml:space="preserve"> measured void peak</w:t>
      </w:r>
    </w:p>
    <w:p w14:paraId="3EA3E4F7" w14:textId="7A53F4EE" w:rsidR="00A81493" w:rsidRDefault="003249F9" w:rsidP="00801056">
      <w:pPr>
        <w:rPr>
          <w:rFonts w:cs="Times New Roman"/>
        </w:rPr>
      </w:pPr>
      <w:r>
        <w:rPr>
          <w:rFonts w:cs="Times New Roman"/>
        </w:rPr>
        <w:t xml:space="preserve">Our results </w:t>
      </w:r>
      <w:r w:rsidR="002E7F6E">
        <w:rPr>
          <w:rFonts w:cs="Times New Roman"/>
        </w:rPr>
        <w:t xml:space="preserve">show several implications towards working out best practices </w:t>
      </w:r>
      <w:r w:rsidR="00A00511">
        <w:rPr>
          <w:rFonts w:cs="Times New Roman"/>
        </w:rPr>
        <w:t>in AF4 calibration.</w:t>
      </w:r>
      <w:r w:rsidR="00A21C50">
        <w:rPr>
          <w:rFonts w:cs="Times New Roman"/>
        </w:rPr>
        <w:t xml:space="preserve"> </w:t>
      </w:r>
      <w:r w:rsidR="00DC0188">
        <w:rPr>
          <w:rFonts w:cs="Times New Roman"/>
        </w:rPr>
        <w:t>As it could be demonstrated</w:t>
      </w:r>
      <w:r w:rsidR="00360893">
        <w:rPr>
          <w:rFonts w:cs="Times New Roman"/>
        </w:rPr>
        <w:t xml:space="preserve">, the measured </w:t>
      </w:r>
      <w:r w:rsidR="00A5497D">
        <w:rPr>
          <w:rFonts w:cs="Times New Roman"/>
        </w:rPr>
        <w:t>“</w:t>
      </w:r>
      <w:r w:rsidR="00360893">
        <w:rPr>
          <w:rFonts w:cs="Times New Roman"/>
        </w:rPr>
        <w:t xml:space="preserve">void </w:t>
      </w:r>
      <w:r w:rsidR="0069261E">
        <w:rPr>
          <w:rFonts w:cs="Times New Roman"/>
        </w:rPr>
        <w:t>p</w:t>
      </w:r>
      <w:r w:rsidR="00360893">
        <w:rPr>
          <w:rFonts w:cs="Times New Roman"/>
        </w:rPr>
        <w:t>eaks</w:t>
      </w:r>
      <w:r w:rsidR="00A5497D">
        <w:rPr>
          <w:rFonts w:cs="Times New Roman"/>
        </w:rPr>
        <w:t>”</w:t>
      </w:r>
      <w:r w:rsidR="00360893">
        <w:rPr>
          <w:rFonts w:cs="Times New Roman"/>
        </w:rPr>
        <w:t xml:space="preserve"> are not s</w:t>
      </w:r>
      <w:r w:rsidR="003C0A85">
        <w:rPr>
          <w:rFonts w:cs="Times New Roman"/>
        </w:rPr>
        <w:t>uited to reproduce calibration results which are consistent</w:t>
      </w:r>
      <w:r w:rsidR="00200CFD">
        <w:rPr>
          <w:rFonts w:cs="Times New Roman"/>
        </w:rPr>
        <w:t xml:space="preserve"> with the elaborated AF4 the</w:t>
      </w:r>
      <w:r w:rsidR="00E12590">
        <w:rPr>
          <w:rFonts w:cs="Times New Roman"/>
        </w:rPr>
        <w:t>ory. A</w:t>
      </w:r>
      <w:r w:rsidR="005C76AE">
        <w:rPr>
          <w:rFonts w:cs="Times New Roman"/>
        </w:rPr>
        <w:t>n obvious</w:t>
      </w:r>
      <w:r w:rsidR="00E12590">
        <w:rPr>
          <w:rFonts w:cs="Times New Roman"/>
        </w:rPr>
        <w:t xml:space="preserve"> potential err</w:t>
      </w:r>
      <w:r w:rsidR="00A81493">
        <w:rPr>
          <w:rFonts w:cs="Times New Roman"/>
        </w:rPr>
        <w:t xml:space="preserve">or might be a bad correction of the offset volume </w:t>
      </w:r>
      <w:r w:rsidR="001D6C14">
        <w:rPr>
          <w:rFonts w:cs="Times New Roman"/>
        </w:rPr>
        <w:t xml:space="preserve">in our </w:t>
      </w:r>
      <w:r w:rsidR="00F72AFB">
        <w:rPr>
          <w:rFonts w:cs="Times New Roman"/>
        </w:rPr>
        <w:t>measurement setup.</w:t>
      </w:r>
      <w:r w:rsidR="007F128B">
        <w:rPr>
          <w:rFonts w:cs="Times New Roman"/>
        </w:rPr>
        <w:t xml:space="preserve"> </w:t>
      </w:r>
      <w:r w:rsidR="00EC1FBF">
        <w:rPr>
          <w:rFonts w:cs="Times New Roman"/>
        </w:rPr>
        <w:t xml:space="preserve">However, </w:t>
      </w:r>
      <w:r w:rsidR="0008406C">
        <w:rPr>
          <w:rFonts w:cs="Times New Roman"/>
        </w:rPr>
        <w:t xml:space="preserve">the error has </w:t>
      </w:r>
      <w:r w:rsidR="00D61861">
        <w:rPr>
          <w:rFonts w:cs="Times New Roman"/>
        </w:rPr>
        <w:t>been</w:t>
      </w:r>
      <w:r w:rsidR="0008406C">
        <w:rPr>
          <w:rFonts w:cs="Times New Roman"/>
        </w:rPr>
        <w:t xml:space="preserve"> shown</w:t>
      </w:r>
      <w:r w:rsidR="00C23F86">
        <w:rPr>
          <w:rFonts w:cs="Times New Roman"/>
        </w:rPr>
        <w:t xml:space="preserve"> to</w:t>
      </w:r>
      <w:r w:rsidR="0008406C">
        <w:rPr>
          <w:rFonts w:cs="Times New Roman"/>
        </w:rPr>
        <w:t xml:space="preserve"> </w:t>
      </w:r>
      <w:r w:rsidR="00503FD9">
        <w:rPr>
          <w:rFonts w:cs="Times New Roman"/>
        </w:rPr>
        <w:t xml:space="preserve">occur </w:t>
      </w:r>
      <w:r w:rsidR="0008406C">
        <w:rPr>
          <w:rFonts w:cs="Times New Roman"/>
        </w:rPr>
        <w:t>ab</w:t>
      </w:r>
      <w:r w:rsidR="00F91517">
        <w:rPr>
          <w:rFonts w:cs="Times New Roman"/>
        </w:rPr>
        <w:t>undant</w:t>
      </w:r>
      <w:r w:rsidR="00B856FA">
        <w:rPr>
          <w:rFonts w:cs="Times New Roman"/>
        </w:rPr>
        <w:t>ly</w:t>
      </w:r>
      <w:r w:rsidR="00F91517">
        <w:rPr>
          <w:rFonts w:cs="Times New Roman"/>
        </w:rPr>
        <w:t xml:space="preserve"> in literature data as well. </w:t>
      </w:r>
      <w:r w:rsidR="0088580F">
        <w:rPr>
          <w:rFonts w:cs="Times New Roman"/>
        </w:rPr>
        <w:t>As a consequence,</w:t>
      </w:r>
      <w:del w:id="460" w:author="Benedikt" w:date="2020-09-16T22:36:00Z">
        <w:r w:rsidR="0088580F" w:rsidDel="00E57DE3">
          <w:rPr>
            <w:rFonts w:cs="Times New Roman"/>
          </w:rPr>
          <w:delText xml:space="preserve"> </w:delText>
        </w:r>
        <w:r w:rsidR="0088580F" w:rsidRPr="0088580F" w:rsidDel="00E75988">
          <w:rPr>
            <w:rFonts w:cs="Times New Roman"/>
            <w:i/>
          </w:rPr>
          <w:delText>t</w:delText>
        </w:r>
        <w:r w:rsidR="0088580F" w:rsidRPr="0088580F" w:rsidDel="00E75988">
          <w:rPr>
            <w:rFonts w:cs="Times New Roman"/>
            <w:vertAlign w:val="subscript"/>
          </w:rPr>
          <w:delText>0</w:delText>
        </w:r>
      </w:del>
      <w:ins w:id="461" w:author="Benedikt" w:date="2020-09-16T22:36:00Z">
        <w:r w:rsidR="00E75988" w:rsidRPr="00E75988">
          <w:rPr>
            <w:i/>
          </w:rPr>
          <w:t xml:space="preserve"> </w:t>
        </w:r>
        <w:r w:rsidR="00E75988" w:rsidRPr="00F55C1B">
          <w:rPr>
            <w:i/>
          </w:rPr>
          <w:t>t</w:t>
        </w:r>
        <w:r w:rsidR="00E75988">
          <w:rPr>
            <w:vertAlign w:val="subscript"/>
          </w:rPr>
          <w:t>void</w:t>
        </w:r>
      </w:ins>
      <w:r w:rsidR="0088580F">
        <w:rPr>
          <w:rFonts w:cs="Times New Roman"/>
          <w:vertAlign w:val="subscript"/>
        </w:rPr>
        <w:t xml:space="preserve"> </w:t>
      </w:r>
      <w:r w:rsidR="0088580F">
        <w:rPr>
          <w:rFonts w:cs="Times New Roman"/>
        </w:rPr>
        <w:t xml:space="preserve">would be a </w:t>
      </w:r>
      <w:r w:rsidR="00115014">
        <w:rPr>
          <w:rFonts w:cs="Times New Roman"/>
        </w:rPr>
        <w:t xml:space="preserve">very unreliable source of information just because of </w:t>
      </w:r>
      <w:r w:rsidR="00782F48">
        <w:rPr>
          <w:rFonts w:cs="Times New Roman"/>
        </w:rPr>
        <w:t>this pitfall.</w:t>
      </w:r>
      <w:r w:rsidR="00A910EF">
        <w:rPr>
          <w:rFonts w:cs="Times New Roman"/>
        </w:rPr>
        <w:t xml:space="preserve"> Moreover, we even believe</w:t>
      </w:r>
      <w:r w:rsidR="009A37D6">
        <w:rPr>
          <w:rFonts w:cs="Times New Roman"/>
        </w:rPr>
        <w:t xml:space="preserve"> the observed</w:t>
      </w:r>
      <w:r w:rsidR="00562354">
        <w:rPr>
          <w:rFonts w:cs="Times New Roman"/>
        </w:rPr>
        <w:t xml:space="preserve"> small</w:t>
      </w:r>
      <w:r w:rsidR="009A37D6">
        <w:rPr>
          <w:rFonts w:cs="Times New Roman"/>
        </w:rPr>
        <w:t xml:space="preserve"> peak</w:t>
      </w:r>
      <w:r w:rsidR="00562354">
        <w:rPr>
          <w:rFonts w:cs="Times New Roman"/>
        </w:rPr>
        <w:t xml:space="preserve"> in AF4</w:t>
      </w:r>
      <w:r w:rsidR="009A37D6">
        <w:rPr>
          <w:rFonts w:cs="Times New Roman"/>
        </w:rPr>
        <w:t xml:space="preserve"> </w:t>
      </w:r>
      <w:r w:rsidR="00562354">
        <w:rPr>
          <w:rFonts w:cs="Times New Roman"/>
        </w:rPr>
        <w:t xml:space="preserve">should not be related to this magnitude at all. </w:t>
      </w:r>
    </w:p>
    <w:p w14:paraId="1F71CD66" w14:textId="75BDBE35" w:rsidR="00670299" w:rsidRPr="00F45776" w:rsidRDefault="00123ED0" w:rsidP="00801056">
      <w:pPr>
        <w:rPr>
          <w:rFonts w:cs="Times New Roman"/>
          <w:i/>
        </w:rPr>
      </w:pPr>
      <w:r>
        <w:rPr>
          <w:rFonts w:cs="Times New Roman"/>
          <w:i/>
        </w:rPr>
        <w:t xml:space="preserve">5.2 </w:t>
      </w:r>
      <w:r w:rsidR="00A519E2" w:rsidRPr="00F45776">
        <w:rPr>
          <w:rFonts w:cs="Times New Roman"/>
          <w:i/>
        </w:rPr>
        <w:t>Alternat</w:t>
      </w:r>
      <w:r w:rsidR="00A71F71" w:rsidRPr="00F45776">
        <w:rPr>
          <w:rFonts w:cs="Times New Roman"/>
          <w:i/>
        </w:rPr>
        <w:t>e hypothesis for th</w:t>
      </w:r>
      <w:r w:rsidR="00F45776" w:rsidRPr="00F45776">
        <w:rPr>
          <w:rFonts w:cs="Times New Roman"/>
          <w:i/>
        </w:rPr>
        <w:t>e occurrence of the “void peak”</w:t>
      </w:r>
    </w:p>
    <w:p w14:paraId="04E0A9BD" w14:textId="3D0E9C1C" w:rsidR="00AF3DD5" w:rsidRDefault="003C0682" w:rsidP="00801056">
      <w:pPr>
        <w:rPr>
          <w:rFonts w:cs="Times New Roman"/>
        </w:rPr>
      </w:pPr>
      <w:r>
        <w:rPr>
          <w:rFonts w:cs="Times New Roman"/>
        </w:rPr>
        <w:t xml:space="preserve">Finally, we want to give another possible explanation </w:t>
      </w:r>
      <w:r w:rsidR="00F85640">
        <w:rPr>
          <w:rFonts w:cs="Times New Roman"/>
        </w:rPr>
        <w:t xml:space="preserve">for the reason behind </w:t>
      </w:r>
      <w:r w:rsidR="00E86057">
        <w:rPr>
          <w:rFonts w:cs="Times New Roman"/>
        </w:rPr>
        <w:t xml:space="preserve">the occurrence of the little </w:t>
      </w:r>
      <w:r w:rsidR="00286A62">
        <w:rPr>
          <w:rFonts w:cs="Times New Roman"/>
        </w:rPr>
        <w:t>observable peak, which has been considered as the void peak. To the best of our knowle</w:t>
      </w:r>
      <w:r w:rsidR="001641F7">
        <w:rPr>
          <w:rFonts w:cs="Times New Roman"/>
        </w:rPr>
        <w:t>dge this explanation has not been reported elsewhere up to now.</w:t>
      </w:r>
      <w:r w:rsidR="00F45776">
        <w:rPr>
          <w:rFonts w:cs="Times New Roman"/>
        </w:rPr>
        <w:t xml:space="preserve"> FFF is fundamentally based on the </w:t>
      </w:r>
      <w:r w:rsidR="005100C1">
        <w:rPr>
          <w:rFonts w:cs="Times New Roman"/>
        </w:rPr>
        <w:t xml:space="preserve">friction between the solvent and the channel wall. This friction is </w:t>
      </w:r>
      <w:r w:rsidR="000A0A50">
        <w:rPr>
          <w:rFonts w:cs="Times New Roman"/>
        </w:rPr>
        <w:t>responsible for forming the parabolic flow profile.</w:t>
      </w:r>
      <w:r w:rsidR="009C59B1">
        <w:rPr>
          <w:rFonts w:cs="Times New Roman"/>
        </w:rPr>
        <w:t xml:space="preserve"> </w:t>
      </w:r>
      <w:r w:rsidR="004835B0">
        <w:rPr>
          <w:rFonts w:cs="Times New Roman"/>
        </w:rPr>
        <w:t xml:space="preserve">However, the friction to the side walls is usually not considered at all. Still, it should be assumed that a similar velocity gradient </w:t>
      </w:r>
      <w:r w:rsidR="00954E97">
        <w:rPr>
          <w:rFonts w:cs="Times New Roman"/>
        </w:rPr>
        <w:t xml:space="preserve">is present </w:t>
      </w:r>
      <w:r w:rsidR="00B25AF8">
        <w:rPr>
          <w:rFonts w:cs="Times New Roman"/>
        </w:rPr>
        <w:t xml:space="preserve">immediately </w:t>
      </w:r>
      <w:r w:rsidR="0046294B">
        <w:rPr>
          <w:rFonts w:cs="Times New Roman"/>
        </w:rPr>
        <w:t xml:space="preserve">at these side </w:t>
      </w:r>
      <w:r w:rsidR="00B570C7">
        <w:rPr>
          <w:rFonts w:cs="Times New Roman"/>
        </w:rPr>
        <w:t xml:space="preserve">channel walls. While we assume </w:t>
      </w:r>
      <w:r w:rsidR="00F629B9">
        <w:rPr>
          <w:rFonts w:cs="Times New Roman"/>
        </w:rPr>
        <w:t>the cross</w:t>
      </w:r>
      <w:del w:id="462" w:author="Benedikt" w:date="2020-09-25T13:29:00Z">
        <w:r w:rsidR="00F629B9" w:rsidDel="006577EA">
          <w:rPr>
            <w:rFonts w:cs="Times New Roman"/>
          </w:rPr>
          <w:delText xml:space="preserve"> </w:delText>
        </w:r>
      </w:del>
      <w:r w:rsidR="00F629B9">
        <w:rPr>
          <w:rFonts w:cs="Times New Roman"/>
        </w:rPr>
        <w:t xml:space="preserve">flow to be </w:t>
      </w:r>
      <w:r w:rsidR="00EC148B">
        <w:rPr>
          <w:rFonts w:cs="Times New Roman"/>
        </w:rPr>
        <w:t>uniformly distributed over the channel</w:t>
      </w:r>
      <w:r w:rsidR="003B08CC">
        <w:rPr>
          <w:rFonts w:cs="Times New Roman"/>
        </w:rPr>
        <w:t xml:space="preserve"> are</w:t>
      </w:r>
      <w:r w:rsidR="001B3FDD">
        <w:rPr>
          <w:rFonts w:cs="Times New Roman"/>
        </w:rPr>
        <w:t>a</w:t>
      </w:r>
      <w:r w:rsidR="00EC148B">
        <w:rPr>
          <w:rFonts w:cs="Times New Roman"/>
        </w:rPr>
        <w:t xml:space="preserve"> and the migration velocity </w:t>
      </w:r>
      <w:r w:rsidR="0095145F">
        <w:rPr>
          <w:rFonts w:cs="Times New Roman"/>
        </w:rPr>
        <w:t xml:space="preserve">to be dependent </w:t>
      </w:r>
      <w:r w:rsidR="00067374">
        <w:rPr>
          <w:rFonts w:cs="Times New Roman"/>
        </w:rPr>
        <w:t xml:space="preserve">solely on </w:t>
      </w:r>
      <w:r w:rsidR="00555E5C">
        <w:rPr>
          <w:rFonts w:cs="Times New Roman"/>
        </w:rPr>
        <w:t xml:space="preserve">x- and z position </w:t>
      </w:r>
      <w:r w:rsidR="00DE557C">
        <w:rPr>
          <w:rFonts w:cs="Times New Roman"/>
        </w:rPr>
        <w:t xml:space="preserve">referring to Fig. 3, </w:t>
      </w:r>
      <w:r w:rsidR="00FE4C7F">
        <w:rPr>
          <w:rFonts w:cs="Times New Roman"/>
        </w:rPr>
        <w:t xml:space="preserve">this is probably not true at these border regions. </w:t>
      </w:r>
      <w:r w:rsidR="00F03DDC">
        <w:rPr>
          <w:rFonts w:cs="Times New Roman"/>
        </w:rPr>
        <w:t>A more sophisticated hypothetical flow distribution i</w:t>
      </w:r>
      <w:r w:rsidR="00001FB2">
        <w:rPr>
          <w:rFonts w:cs="Times New Roman"/>
        </w:rPr>
        <w:t>s shown in Fig. 1</w:t>
      </w:r>
      <w:ins w:id="463" w:author="Benedikt" w:date="2020-09-25T17:04:00Z">
        <w:r w:rsidR="00F6739B">
          <w:rPr>
            <w:rFonts w:cs="Times New Roman"/>
          </w:rPr>
          <w:t>1</w:t>
        </w:r>
      </w:ins>
      <w:del w:id="464" w:author="Benedikt" w:date="2020-09-25T17:04:00Z">
        <w:r w:rsidR="00001FB2" w:rsidDel="00F6739B">
          <w:rPr>
            <w:rFonts w:cs="Times New Roman"/>
          </w:rPr>
          <w:delText>0</w:delText>
        </w:r>
      </w:del>
      <w:r w:rsidR="00001FB2">
        <w:rPr>
          <w:rFonts w:cs="Times New Roman"/>
        </w:rPr>
        <w:t>.</w:t>
      </w:r>
    </w:p>
    <w:p w14:paraId="714C3475" w14:textId="3E921E58" w:rsidR="000F6812" w:rsidRDefault="00EE2623" w:rsidP="00801056">
      <w:pPr>
        <w:rPr>
          <w:rFonts w:cs="Times New Roman"/>
        </w:rPr>
      </w:pPr>
      <w:r>
        <w:rPr>
          <w:rFonts w:cs="Times New Roman"/>
        </w:rPr>
        <w:t>Because of the friction</w:t>
      </w:r>
      <w:r w:rsidR="001A2D8F">
        <w:rPr>
          <w:rFonts w:cs="Times New Roman"/>
        </w:rPr>
        <w:t xml:space="preserve"> of solvent </w:t>
      </w:r>
      <w:r w:rsidR="0029635D">
        <w:rPr>
          <w:rFonts w:cs="Times New Roman"/>
        </w:rPr>
        <w:t xml:space="preserve">and </w:t>
      </w:r>
      <w:r w:rsidR="000A6B81">
        <w:rPr>
          <w:rFonts w:cs="Times New Roman"/>
        </w:rPr>
        <w:t>channel side wall</w:t>
      </w:r>
      <w:r w:rsidR="005D1524">
        <w:rPr>
          <w:rFonts w:cs="Times New Roman"/>
        </w:rPr>
        <w:t xml:space="preserve">, 4 regions </w:t>
      </w:r>
      <w:r w:rsidR="00F17762">
        <w:rPr>
          <w:rFonts w:cs="Times New Roman"/>
        </w:rPr>
        <w:t>with different flow are present in this model.</w:t>
      </w:r>
      <w:r w:rsidR="00C325AA">
        <w:rPr>
          <w:rFonts w:cs="Times New Roman"/>
        </w:rPr>
        <w:t xml:space="preserve"> Due to diffusion, a sample particle can</w:t>
      </w:r>
      <w:r w:rsidR="00E3574C">
        <w:rPr>
          <w:rFonts w:cs="Times New Roman"/>
        </w:rPr>
        <w:t xml:space="preserve"> easily migrate from one </w:t>
      </w:r>
      <w:r w:rsidR="00D008BE">
        <w:rPr>
          <w:rFonts w:cs="Times New Roman"/>
        </w:rPr>
        <w:t>of thes</w:t>
      </w:r>
      <w:r w:rsidR="00A43ABD">
        <w:rPr>
          <w:rFonts w:cs="Times New Roman"/>
        </w:rPr>
        <w:t>e zones into another.</w:t>
      </w:r>
      <w:r w:rsidR="00C760DD">
        <w:rPr>
          <w:rFonts w:cs="Times New Roman"/>
        </w:rPr>
        <w:t xml:space="preserve"> By this effect, a small amount of</w:t>
      </w:r>
      <w:r w:rsidR="00A43ABD">
        <w:rPr>
          <w:rFonts w:cs="Times New Roman"/>
        </w:rPr>
        <w:t xml:space="preserve"> the</w:t>
      </w:r>
      <w:r w:rsidR="00C760DD">
        <w:rPr>
          <w:rFonts w:cs="Times New Roman"/>
        </w:rPr>
        <w:t xml:space="preserve"> sample</w:t>
      </w:r>
      <w:r w:rsidR="00A47315">
        <w:rPr>
          <w:rFonts w:cs="Times New Roman"/>
        </w:rPr>
        <w:t xml:space="preserve"> partially</w:t>
      </w:r>
      <w:r w:rsidR="00C760DD">
        <w:rPr>
          <w:rFonts w:cs="Times New Roman"/>
        </w:rPr>
        <w:t xml:space="preserve"> eludes the </w:t>
      </w:r>
      <w:r w:rsidR="00A47315">
        <w:rPr>
          <w:rFonts w:cs="Times New Roman"/>
        </w:rPr>
        <w:t xml:space="preserve">retention </w:t>
      </w:r>
      <w:r w:rsidR="000013B0">
        <w:rPr>
          <w:rFonts w:cs="Times New Roman"/>
        </w:rPr>
        <w:t>effect of the crossflow. This portion is</w:t>
      </w:r>
      <w:r w:rsidR="00BF646D">
        <w:rPr>
          <w:rFonts w:cs="Times New Roman"/>
        </w:rPr>
        <w:t xml:space="preserve"> </w:t>
      </w:r>
      <w:r w:rsidR="000013B0">
        <w:rPr>
          <w:rFonts w:cs="Times New Roman"/>
        </w:rPr>
        <w:t>then detected</w:t>
      </w:r>
      <w:r w:rsidR="00BF646D">
        <w:rPr>
          <w:rFonts w:cs="Times New Roman"/>
        </w:rPr>
        <w:t xml:space="preserve"> </w:t>
      </w:r>
      <w:r w:rsidR="00B1637E">
        <w:rPr>
          <w:rFonts w:cs="Times New Roman"/>
        </w:rPr>
        <w:t>much earlier than the retained sample. However, it does not accompany a</w:t>
      </w:r>
      <w:r w:rsidR="000F6812">
        <w:rPr>
          <w:rFonts w:cs="Times New Roman"/>
        </w:rPr>
        <w:t xml:space="preserve"> </w:t>
      </w:r>
      <w:r w:rsidR="00B1637E">
        <w:rPr>
          <w:rFonts w:cs="Times New Roman"/>
        </w:rPr>
        <w:t>”solvent front”</w:t>
      </w:r>
      <w:r w:rsidR="004A1279">
        <w:rPr>
          <w:rFonts w:cs="Times New Roman"/>
        </w:rPr>
        <w:t xml:space="preserve">, a </w:t>
      </w:r>
      <w:r w:rsidR="00833623">
        <w:rPr>
          <w:rFonts w:cs="Times New Roman"/>
        </w:rPr>
        <w:t>term</w:t>
      </w:r>
      <w:r w:rsidR="004A1279">
        <w:rPr>
          <w:rFonts w:cs="Times New Roman"/>
        </w:rPr>
        <w:t xml:space="preserve"> used </w:t>
      </w:r>
      <w:r w:rsidR="00833623">
        <w:rPr>
          <w:rFonts w:cs="Times New Roman"/>
        </w:rPr>
        <w:t>for the description</w:t>
      </w:r>
      <w:r w:rsidR="00B1637E">
        <w:rPr>
          <w:rFonts w:cs="Times New Roman"/>
        </w:rPr>
        <w:t xml:space="preserve"> other chromatography techniques</w:t>
      </w:r>
      <w:r w:rsidR="004A1279">
        <w:rPr>
          <w:rFonts w:cs="Times New Roman"/>
        </w:rPr>
        <w:t>, which has no actual</w:t>
      </w:r>
      <w:r w:rsidR="00704CDA">
        <w:rPr>
          <w:rFonts w:cs="Times New Roman"/>
        </w:rPr>
        <w:t xml:space="preserve"> correspondent in f</w:t>
      </w:r>
      <w:r w:rsidR="00833623">
        <w:rPr>
          <w:rFonts w:cs="Times New Roman"/>
        </w:rPr>
        <w:t>ield-</w:t>
      </w:r>
      <w:r w:rsidR="00704CDA">
        <w:rPr>
          <w:rFonts w:cs="Times New Roman"/>
        </w:rPr>
        <w:t>f</w:t>
      </w:r>
      <w:r w:rsidR="00833623">
        <w:rPr>
          <w:rFonts w:cs="Times New Roman"/>
        </w:rPr>
        <w:t>low-</w:t>
      </w:r>
      <w:r w:rsidR="00704CDA">
        <w:rPr>
          <w:rFonts w:cs="Times New Roman"/>
        </w:rPr>
        <w:t>f</w:t>
      </w:r>
      <w:r w:rsidR="00833623">
        <w:rPr>
          <w:rFonts w:cs="Times New Roman"/>
        </w:rPr>
        <w:t>ractionation:</w:t>
      </w:r>
      <w:r w:rsidR="00577E3B">
        <w:rPr>
          <w:rFonts w:cs="Times New Roman"/>
        </w:rPr>
        <w:t xml:space="preserve"> Due to the parabolic </w:t>
      </w:r>
      <w:r w:rsidR="00835153">
        <w:rPr>
          <w:rFonts w:cs="Times New Roman"/>
        </w:rPr>
        <w:t xml:space="preserve">flow </w:t>
      </w:r>
      <w:r w:rsidR="003E678E">
        <w:rPr>
          <w:rFonts w:cs="Times New Roman"/>
        </w:rPr>
        <w:t>distribution</w:t>
      </w:r>
      <w:r w:rsidR="00232733">
        <w:rPr>
          <w:rFonts w:cs="Times New Roman"/>
        </w:rPr>
        <w:t>, the single laminar layers of the solvent flow</w:t>
      </w:r>
      <w:r w:rsidR="001D6C61">
        <w:rPr>
          <w:rFonts w:cs="Times New Roman"/>
        </w:rPr>
        <w:t xml:space="preserve"> are permanently displaced against each other.</w:t>
      </w:r>
      <w:r w:rsidR="00D029AF">
        <w:rPr>
          <w:rFonts w:cs="Times New Roman"/>
        </w:rPr>
        <w:t xml:space="preserve"> As a result, no common elution speed for all layers should exist. </w:t>
      </w:r>
      <w:r w:rsidR="000F6812">
        <w:rPr>
          <w:rFonts w:cs="Times New Roman"/>
        </w:rPr>
        <w:t>It has been reported</w:t>
      </w:r>
      <w:r w:rsidR="00055074">
        <w:rPr>
          <w:rFonts w:cs="Times New Roman"/>
        </w:rPr>
        <w:t xml:space="preserve"> that</w:t>
      </w:r>
      <w:r w:rsidR="00457F1D">
        <w:rPr>
          <w:rFonts w:cs="Times New Roman"/>
        </w:rPr>
        <w:t xml:space="preserve"> the observed peak intensity increases with decreasing </w:t>
      </w:r>
      <w:r w:rsidR="00457F1D" w:rsidRPr="00457F1D">
        <w:rPr>
          <w:rFonts w:cs="Times New Roman"/>
          <w:i/>
        </w:rPr>
        <w:t>V</w:t>
      </w:r>
      <w:r w:rsidR="00457F1D" w:rsidRPr="00457F1D">
        <w:rPr>
          <w:rFonts w:cs="Times New Roman"/>
          <w:vertAlign w:val="subscript"/>
        </w:rPr>
        <w:t>c</w:t>
      </w:r>
      <w:r w:rsidR="00055074">
        <w:rPr>
          <w:rFonts w:cs="Times New Roman"/>
        </w:rPr>
        <w:t xml:space="preserve"> </w:t>
      </w:r>
      <w:r w:rsidR="000F6812">
        <w:rPr>
          <w:rFonts w:cs="Times New Roman"/>
        </w:rPr>
        <w:t>[</w:t>
      </w:r>
      <w:r w:rsidR="0009543E">
        <w:rPr>
          <w:rFonts w:cs="Times New Roman"/>
        </w:rPr>
        <w:t>2</w:t>
      </w:r>
      <w:ins w:id="465" w:author="Benedikt" w:date="2020-09-25T17:46:00Z">
        <w:r w:rsidR="009235C1">
          <w:rPr>
            <w:rFonts w:cs="Times New Roman"/>
          </w:rPr>
          <w:t>5</w:t>
        </w:r>
      </w:ins>
      <w:del w:id="466" w:author="Benedikt" w:date="2020-09-25T17:45:00Z">
        <w:r w:rsidR="0009543E" w:rsidDel="009235C1">
          <w:rPr>
            <w:rFonts w:cs="Times New Roman"/>
          </w:rPr>
          <w:delText>4</w:delText>
        </w:r>
      </w:del>
      <w:r w:rsidR="0009543E">
        <w:rPr>
          <w:rFonts w:cs="Times New Roman"/>
        </w:rPr>
        <w:t>,4</w:t>
      </w:r>
      <w:del w:id="467" w:author="Benedikt" w:date="2020-09-25T17:46:00Z">
        <w:r w:rsidR="0009543E" w:rsidDel="009235C1">
          <w:rPr>
            <w:rFonts w:cs="Times New Roman"/>
          </w:rPr>
          <w:delText>1</w:delText>
        </w:r>
      </w:del>
      <w:ins w:id="468" w:author="Benedikt" w:date="2020-09-25T17:46:00Z">
        <w:r w:rsidR="009235C1">
          <w:rPr>
            <w:rFonts w:cs="Times New Roman"/>
          </w:rPr>
          <w:t>2</w:t>
        </w:r>
      </w:ins>
      <w:r w:rsidR="000F6812">
        <w:rPr>
          <w:rFonts w:cs="Times New Roman"/>
        </w:rPr>
        <w:t>]</w:t>
      </w:r>
      <w:r w:rsidR="005F6ADA">
        <w:rPr>
          <w:rFonts w:cs="Times New Roman"/>
        </w:rPr>
        <w:t>. This might be reasoned by an increase of the permeable (i.e. unaffected from crossflow)</w:t>
      </w:r>
      <w:r w:rsidR="008C2F82">
        <w:rPr>
          <w:rFonts w:cs="Times New Roman"/>
        </w:rPr>
        <w:t xml:space="preserve"> area in the presented model.</w:t>
      </w:r>
    </w:p>
    <w:p w14:paraId="15F69C4A" w14:textId="5596D651" w:rsidR="00F45776" w:rsidRDefault="0045414A" w:rsidP="00801056">
      <w:pPr>
        <w:rPr>
          <w:rFonts w:cs="Times New Roman"/>
        </w:rPr>
      </w:pPr>
      <w:r>
        <w:rPr>
          <w:rFonts w:cs="Times New Roman"/>
        </w:rPr>
        <w:t>T</w:t>
      </w:r>
      <w:r w:rsidR="00F45776">
        <w:rPr>
          <w:rFonts w:cs="Times New Roman"/>
        </w:rPr>
        <w:t xml:space="preserve">o give experimental </w:t>
      </w:r>
      <w:r w:rsidR="008C2F82">
        <w:rPr>
          <w:rFonts w:cs="Times New Roman"/>
        </w:rPr>
        <w:t>evidence</w:t>
      </w:r>
      <w:r w:rsidR="007B7651">
        <w:rPr>
          <w:rFonts w:cs="Times New Roman"/>
        </w:rPr>
        <w:t xml:space="preserve">, dedicated mathematical models will have to be </w:t>
      </w:r>
      <w:r w:rsidR="003C0682">
        <w:rPr>
          <w:rFonts w:cs="Times New Roman"/>
        </w:rPr>
        <w:t>developed in the future.</w:t>
      </w:r>
      <w:r w:rsidR="008F6A24">
        <w:rPr>
          <w:rFonts w:cs="Times New Roman"/>
        </w:rPr>
        <w:t xml:space="preserve"> </w:t>
      </w:r>
      <w:r w:rsidR="006D2A58">
        <w:rPr>
          <w:rFonts w:cs="Times New Roman"/>
        </w:rPr>
        <w:t>Therefore</w:t>
      </w:r>
      <w:r w:rsidR="00B244CE">
        <w:rPr>
          <w:rFonts w:cs="Times New Roman"/>
        </w:rPr>
        <w:t>,</w:t>
      </w:r>
      <w:r w:rsidR="008F6A24">
        <w:rPr>
          <w:rFonts w:cs="Times New Roman"/>
        </w:rPr>
        <w:t xml:space="preserve"> the physical nature of </w:t>
      </w:r>
      <w:del w:id="469" w:author="Benedikt" w:date="2020-09-16T22:36:00Z">
        <w:r w:rsidR="008F6A24" w:rsidRPr="008F6A24" w:rsidDel="00904C87">
          <w:rPr>
            <w:rFonts w:cs="Times New Roman"/>
            <w:i/>
          </w:rPr>
          <w:delText>t</w:delText>
        </w:r>
        <w:r w:rsidR="008F6A24" w:rsidRPr="008F6A24" w:rsidDel="00904C87">
          <w:rPr>
            <w:rFonts w:cs="Times New Roman"/>
            <w:vertAlign w:val="subscript"/>
          </w:rPr>
          <w:delText>0</w:delText>
        </w:r>
      </w:del>
      <w:ins w:id="470" w:author="Benedikt" w:date="2020-09-16T22:36:00Z">
        <w:r w:rsidR="00904C87" w:rsidRPr="00F55C1B">
          <w:rPr>
            <w:i/>
          </w:rPr>
          <w:t>t</w:t>
        </w:r>
        <w:r w:rsidR="00904C87">
          <w:rPr>
            <w:vertAlign w:val="subscript"/>
          </w:rPr>
          <w:t>void</w:t>
        </w:r>
      </w:ins>
      <w:r w:rsidR="008F6A24">
        <w:rPr>
          <w:rFonts w:cs="Times New Roman"/>
          <w:vertAlign w:val="subscript"/>
        </w:rPr>
        <w:t xml:space="preserve"> </w:t>
      </w:r>
      <w:r w:rsidR="008F6A24">
        <w:rPr>
          <w:rFonts w:cs="Times New Roman"/>
          <w:vertAlign w:val="subscript"/>
        </w:rPr>
        <w:softHyphen/>
      </w:r>
      <w:r w:rsidR="008F6A24">
        <w:rPr>
          <w:rFonts w:cs="Times New Roman"/>
        </w:rPr>
        <w:t>has to be considered as a</w:t>
      </w:r>
      <w:r w:rsidR="00F62504">
        <w:rPr>
          <w:rFonts w:cs="Times New Roman"/>
        </w:rPr>
        <w:t xml:space="preserve"> </w:t>
      </w:r>
      <w:r w:rsidR="008F6A24">
        <w:rPr>
          <w:rFonts w:cs="Times New Roman"/>
        </w:rPr>
        <w:t xml:space="preserve">theoretical </w:t>
      </w:r>
      <w:r w:rsidR="00CB3BBC">
        <w:rPr>
          <w:rFonts w:cs="Times New Roman"/>
        </w:rPr>
        <w:t xml:space="preserve">auxiliary </w:t>
      </w:r>
      <w:r w:rsidR="008F6A24">
        <w:rPr>
          <w:rFonts w:cs="Times New Roman"/>
        </w:rPr>
        <w:t xml:space="preserve">construct </w:t>
      </w:r>
      <w:r w:rsidR="00237251">
        <w:rPr>
          <w:rFonts w:cs="Times New Roman"/>
        </w:rPr>
        <w:t xml:space="preserve">(i.e. </w:t>
      </w:r>
      <w:r w:rsidR="00B218B6">
        <w:rPr>
          <w:rFonts w:cs="Times New Roman"/>
        </w:rPr>
        <w:t>“t</w:t>
      </w:r>
      <w:r w:rsidR="009854CD">
        <w:rPr>
          <w:rFonts w:cs="Times New Roman"/>
        </w:rPr>
        <w:t>he time needed to flush the</w:t>
      </w:r>
      <w:r w:rsidR="00B218B6">
        <w:rPr>
          <w:rFonts w:cs="Times New Roman"/>
        </w:rPr>
        <w:t xml:space="preserve"> separation volume if there was no f</w:t>
      </w:r>
      <w:r w:rsidR="00F651C3">
        <w:rPr>
          <w:rFonts w:cs="Times New Roman"/>
        </w:rPr>
        <w:t>low gradient along the diameter”</w:t>
      </w:r>
      <w:r w:rsidR="009E6F7C">
        <w:rPr>
          <w:rFonts w:cs="Times New Roman"/>
        </w:rPr>
        <w:t xml:space="preserve"> as it was the case for very</w:t>
      </w:r>
      <w:r w:rsidR="00F651C3">
        <w:rPr>
          <w:rFonts w:cs="Times New Roman"/>
        </w:rPr>
        <w:t xml:space="preserve"> big wall distance</w:t>
      </w:r>
      <w:r w:rsidR="00237251">
        <w:rPr>
          <w:rFonts w:cs="Times New Roman"/>
        </w:rPr>
        <w:t>)</w:t>
      </w:r>
      <w:r w:rsidR="002158C6">
        <w:rPr>
          <w:rFonts w:cs="Times New Roman"/>
        </w:rPr>
        <w:t>.</w:t>
      </w:r>
      <w:r w:rsidR="008B775E">
        <w:rPr>
          <w:rFonts w:cs="Times New Roman"/>
        </w:rPr>
        <w:t xml:space="preserve"> O</w:t>
      </w:r>
      <w:r w:rsidR="002158C6">
        <w:rPr>
          <w:rFonts w:cs="Times New Roman"/>
        </w:rPr>
        <w:t xml:space="preserve">ne should not rely </w:t>
      </w:r>
      <w:r w:rsidR="00202015">
        <w:rPr>
          <w:rFonts w:cs="Times New Roman"/>
        </w:rPr>
        <w:t xml:space="preserve">on </w:t>
      </w:r>
      <w:r w:rsidR="00117923">
        <w:rPr>
          <w:rFonts w:cs="Times New Roman"/>
        </w:rPr>
        <w:t xml:space="preserve">an </w:t>
      </w:r>
      <w:r w:rsidR="00117778">
        <w:rPr>
          <w:rFonts w:cs="Times New Roman"/>
        </w:rPr>
        <w:t>experimental</w:t>
      </w:r>
      <w:r w:rsidR="00117923">
        <w:rPr>
          <w:rFonts w:cs="Times New Roman"/>
        </w:rPr>
        <w:t xml:space="preserve"> value for</w:t>
      </w:r>
      <w:r w:rsidR="00117778">
        <w:rPr>
          <w:rFonts w:cs="Times New Roman"/>
        </w:rPr>
        <w:t xml:space="preserve"> this parameter</w:t>
      </w:r>
      <w:r w:rsidR="008B775E">
        <w:rPr>
          <w:rFonts w:cs="Times New Roman"/>
        </w:rPr>
        <w:t xml:space="preserve"> consequently</w:t>
      </w:r>
      <w:r w:rsidR="00117778">
        <w:rPr>
          <w:rFonts w:cs="Times New Roman"/>
        </w:rPr>
        <w:t>. A</w:t>
      </w:r>
      <w:r w:rsidR="00EE57CE">
        <w:rPr>
          <w:rFonts w:cs="Times New Roman"/>
        </w:rPr>
        <w:t>pproaches</w:t>
      </w:r>
      <w:r w:rsidR="00117923">
        <w:rPr>
          <w:rFonts w:cs="Times New Roman"/>
        </w:rPr>
        <w:t xml:space="preserve"> already</w:t>
      </w:r>
      <w:r w:rsidR="00117778">
        <w:rPr>
          <w:rFonts w:cs="Times New Roman"/>
        </w:rPr>
        <w:t xml:space="preserve"> exist,</w:t>
      </w:r>
      <w:r w:rsidR="00EE57CE">
        <w:rPr>
          <w:rFonts w:cs="Times New Roman"/>
        </w:rPr>
        <w:t xml:space="preserve"> which substitute its value by the informatio</w:t>
      </w:r>
      <w:r w:rsidR="00117778">
        <w:rPr>
          <w:rFonts w:cs="Times New Roman"/>
        </w:rPr>
        <w:t>n on the channel shape</w:t>
      </w:r>
      <w:r w:rsidR="00117923">
        <w:rPr>
          <w:rFonts w:cs="Times New Roman"/>
        </w:rPr>
        <w:t xml:space="preserve"> and the external calibration measurement using a calibrant </w:t>
      </w:r>
      <w:r w:rsidR="00B52EE1">
        <w:rPr>
          <w:rFonts w:cs="Times New Roman"/>
        </w:rPr>
        <w:t xml:space="preserve">with </w:t>
      </w:r>
      <w:r w:rsidR="00117923">
        <w:rPr>
          <w:rFonts w:cs="Times New Roman"/>
        </w:rPr>
        <w:t xml:space="preserve">known </w:t>
      </w:r>
      <w:r w:rsidR="00B52EE1">
        <w:rPr>
          <w:rFonts w:cs="Times New Roman"/>
        </w:rPr>
        <w:t>d</w:t>
      </w:r>
      <w:r w:rsidR="00117923">
        <w:rPr>
          <w:rFonts w:cs="Times New Roman"/>
        </w:rPr>
        <w:t>iffusion coefficient</w:t>
      </w:r>
      <w:r w:rsidR="00117778">
        <w:rPr>
          <w:rFonts w:cs="Times New Roman"/>
        </w:rPr>
        <w:t>.</w:t>
      </w:r>
      <w:r w:rsidR="00EE57CE">
        <w:rPr>
          <w:rFonts w:cs="Times New Roman"/>
        </w:rPr>
        <w:t xml:space="preserve"> </w:t>
      </w:r>
      <w:r w:rsidR="00117778">
        <w:rPr>
          <w:rFonts w:cs="Times New Roman"/>
        </w:rPr>
        <w:t>O</w:t>
      </w:r>
      <w:r w:rsidR="00EE57CE">
        <w:rPr>
          <w:rFonts w:cs="Times New Roman"/>
        </w:rPr>
        <w:t>ur fifth algorithm</w:t>
      </w:r>
      <w:r w:rsidR="00117778">
        <w:rPr>
          <w:rFonts w:cs="Times New Roman"/>
        </w:rPr>
        <w:t xml:space="preserve"> belongs t</w:t>
      </w:r>
      <w:r w:rsidR="0038471A">
        <w:rPr>
          <w:rFonts w:cs="Times New Roman"/>
        </w:rPr>
        <w:t>o this group as well as some si</w:t>
      </w:r>
      <w:r w:rsidR="00117778">
        <w:rPr>
          <w:rFonts w:cs="Times New Roman"/>
        </w:rPr>
        <w:t xml:space="preserve">mplified versions </w:t>
      </w:r>
      <w:r w:rsidR="00EE57CE">
        <w:rPr>
          <w:rFonts w:cs="Times New Roman"/>
        </w:rPr>
        <w:t>in literature</w:t>
      </w:r>
      <w:r w:rsidR="00C82CEC">
        <w:rPr>
          <w:rFonts w:cs="Times New Roman"/>
        </w:rPr>
        <w:t xml:space="preserve"> [</w:t>
      </w:r>
      <w:r w:rsidR="009E096E">
        <w:rPr>
          <w:rFonts w:cs="Times New Roman"/>
        </w:rPr>
        <w:t>10,</w:t>
      </w:r>
      <w:ins w:id="471" w:author="Benedikt" w:date="2020-09-16T12:18:00Z">
        <w:r w:rsidR="005B4478">
          <w:rPr>
            <w:rFonts w:cs="Times New Roman"/>
          </w:rPr>
          <w:t>17,20,</w:t>
        </w:r>
      </w:ins>
      <w:r w:rsidR="009E096E">
        <w:rPr>
          <w:rFonts w:cs="Times New Roman"/>
        </w:rPr>
        <w:t>4</w:t>
      </w:r>
      <w:ins w:id="472" w:author="Benedikt" w:date="2020-09-25T17:46:00Z">
        <w:r w:rsidR="009235C1">
          <w:rPr>
            <w:rFonts w:cs="Times New Roman"/>
          </w:rPr>
          <w:t>3</w:t>
        </w:r>
      </w:ins>
      <w:del w:id="473" w:author="Benedikt" w:date="2020-09-25T17:46:00Z">
        <w:r w:rsidR="0009543E" w:rsidDel="009235C1">
          <w:rPr>
            <w:rFonts w:cs="Times New Roman"/>
          </w:rPr>
          <w:delText>2</w:delText>
        </w:r>
      </w:del>
      <w:r w:rsidR="00520560">
        <w:rPr>
          <w:rFonts w:cs="Times New Roman"/>
        </w:rPr>
        <w:t>,</w:t>
      </w:r>
      <w:r w:rsidR="009E096E">
        <w:rPr>
          <w:rFonts w:cs="Times New Roman"/>
        </w:rPr>
        <w:t>4</w:t>
      </w:r>
      <w:del w:id="474" w:author="Benedikt" w:date="2020-09-25T17:46:00Z">
        <w:r w:rsidR="0009543E" w:rsidDel="009235C1">
          <w:rPr>
            <w:rFonts w:cs="Times New Roman"/>
          </w:rPr>
          <w:delText>3</w:delText>
        </w:r>
      </w:del>
      <w:ins w:id="475" w:author="Benedikt" w:date="2020-09-25T17:46:00Z">
        <w:r w:rsidR="009235C1">
          <w:rPr>
            <w:rFonts w:cs="Times New Roman"/>
          </w:rPr>
          <w:t>4</w:t>
        </w:r>
      </w:ins>
      <w:r w:rsidR="00C82CEC">
        <w:rPr>
          <w:rFonts w:cs="Times New Roman"/>
        </w:rPr>
        <w:t>]</w:t>
      </w:r>
      <w:r w:rsidR="00CE716F">
        <w:rPr>
          <w:rFonts w:cs="Times New Roman"/>
        </w:rPr>
        <w:t xml:space="preserve"> or the replacement of the known </w:t>
      </w:r>
      <w:r w:rsidR="00CE716F" w:rsidRPr="000F38A1">
        <w:rPr>
          <w:rFonts w:cs="Times New Roman"/>
          <w:i/>
        </w:rPr>
        <w:t>D</w:t>
      </w:r>
      <w:r w:rsidR="00CE716F">
        <w:rPr>
          <w:rFonts w:cs="Times New Roman"/>
        </w:rPr>
        <w:t xml:space="preserve"> with </w:t>
      </w:r>
      <w:r w:rsidR="0063334A">
        <w:rPr>
          <w:rFonts w:cs="Times New Roman"/>
        </w:rPr>
        <w:t xml:space="preserve">a related </w:t>
      </w:r>
      <w:r w:rsidR="0095579D">
        <w:rPr>
          <w:rFonts w:cs="Times New Roman"/>
        </w:rPr>
        <w:t>property of the c</w:t>
      </w:r>
      <w:r w:rsidR="000F38A1">
        <w:rPr>
          <w:rFonts w:cs="Times New Roman"/>
        </w:rPr>
        <w:t>alibrant</w:t>
      </w:r>
      <w:r w:rsidR="0095579D">
        <w:rPr>
          <w:rFonts w:cs="Times New Roman"/>
        </w:rPr>
        <w:t xml:space="preserve"> </w:t>
      </w:r>
      <w:r w:rsidR="0063334A">
        <w:rPr>
          <w:rFonts w:cs="Times New Roman"/>
        </w:rPr>
        <w:t>[18]</w:t>
      </w:r>
      <w:r w:rsidR="00117778">
        <w:rPr>
          <w:rFonts w:cs="Times New Roman"/>
        </w:rPr>
        <w:t>.</w:t>
      </w:r>
      <w:r w:rsidR="00C82CEC">
        <w:rPr>
          <w:rFonts w:cs="Times New Roman"/>
        </w:rPr>
        <w:t xml:space="preserve"> </w:t>
      </w:r>
      <w:r w:rsidR="00117778">
        <w:rPr>
          <w:rFonts w:cs="Times New Roman"/>
        </w:rPr>
        <w:t xml:space="preserve">According to our study, </w:t>
      </w:r>
      <w:r w:rsidR="00FB565B">
        <w:rPr>
          <w:rFonts w:cs="Times New Roman"/>
        </w:rPr>
        <w:t>this groups</w:t>
      </w:r>
      <w:r w:rsidR="00117778">
        <w:rPr>
          <w:rFonts w:cs="Times New Roman"/>
        </w:rPr>
        <w:t xml:space="preserve"> </w:t>
      </w:r>
      <w:r w:rsidR="00FB565B">
        <w:rPr>
          <w:rFonts w:cs="Times New Roman"/>
        </w:rPr>
        <w:t xml:space="preserve">remains </w:t>
      </w:r>
      <w:r w:rsidR="00C82CEC">
        <w:rPr>
          <w:rFonts w:cs="Times New Roman"/>
        </w:rPr>
        <w:t xml:space="preserve">the only </w:t>
      </w:r>
      <w:r w:rsidR="00D50995">
        <w:rPr>
          <w:rFonts w:cs="Times New Roman"/>
        </w:rPr>
        <w:t xml:space="preserve">valid </w:t>
      </w:r>
      <w:r w:rsidR="007E4896">
        <w:rPr>
          <w:rFonts w:cs="Times New Roman"/>
        </w:rPr>
        <w:t>approach to</w:t>
      </w:r>
      <w:r w:rsidR="00B24E59">
        <w:rPr>
          <w:rFonts w:cs="Times New Roman"/>
        </w:rPr>
        <w:t xml:space="preserve"> c</w:t>
      </w:r>
      <w:r w:rsidR="00ED0519">
        <w:rPr>
          <w:rFonts w:cs="Times New Roman"/>
        </w:rPr>
        <w:t>onduct the calibration properly.</w:t>
      </w:r>
    </w:p>
    <w:p w14:paraId="16A8BCB1" w14:textId="77777777" w:rsidR="00B22A6C" w:rsidRPr="008F6A24" w:rsidRDefault="00B22A6C" w:rsidP="00801056">
      <w:pPr>
        <w:rPr>
          <w:rFonts w:cs="Times New Roman"/>
        </w:rPr>
      </w:pPr>
    </w:p>
    <w:p w14:paraId="6BE19094" w14:textId="0F62CF0B" w:rsidR="00371E6D" w:rsidRPr="001D5264" w:rsidRDefault="00123ED0" w:rsidP="00801056">
      <w:pPr>
        <w:rPr>
          <w:rFonts w:cs="Times New Roman"/>
          <w:b/>
        </w:rPr>
      </w:pPr>
      <w:r>
        <w:rPr>
          <w:rFonts w:cs="Times New Roman"/>
          <w:b/>
        </w:rPr>
        <w:lastRenderedPageBreak/>
        <w:t xml:space="preserve">6. </w:t>
      </w:r>
      <w:r w:rsidR="00371E6D" w:rsidRPr="001D5264">
        <w:rPr>
          <w:rFonts w:cs="Times New Roman"/>
          <w:b/>
        </w:rPr>
        <w:t>Conclusion</w:t>
      </w:r>
      <w:r w:rsidR="00F2010C" w:rsidRPr="001D5264">
        <w:rPr>
          <w:rFonts w:cs="Times New Roman"/>
          <w:b/>
        </w:rPr>
        <w:t>s</w:t>
      </w:r>
    </w:p>
    <w:p w14:paraId="47746564" w14:textId="28C5F9C9" w:rsidR="007B4E57" w:rsidRDefault="0046254B" w:rsidP="003F3149">
      <w:pPr>
        <w:rPr>
          <w:rFonts w:cs="Times New Roman"/>
        </w:rPr>
      </w:pPr>
      <w:r>
        <w:rPr>
          <w:rFonts w:cs="Times New Roman"/>
        </w:rPr>
        <w:t xml:space="preserve">We have shown that </w:t>
      </w:r>
      <w:r w:rsidR="00DC1EA1">
        <w:rPr>
          <w:rFonts w:cs="Times New Roman"/>
        </w:rPr>
        <w:t>the measured void peak is not a reliable value for the evaluation of field-flow-fractionation data.</w:t>
      </w:r>
      <w:r w:rsidR="00C9624F">
        <w:rPr>
          <w:rFonts w:cs="Times New Roman"/>
        </w:rPr>
        <w:t xml:space="preserve"> Based on this observation,</w:t>
      </w:r>
      <w:r w:rsidR="00632CE9">
        <w:rPr>
          <w:rFonts w:cs="Times New Roman"/>
        </w:rPr>
        <w:t xml:space="preserve"> we</w:t>
      </w:r>
      <w:r w:rsidR="00C9624F">
        <w:rPr>
          <w:rFonts w:cs="Times New Roman"/>
        </w:rPr>
        <w:t xml:space="preserve"> could confirm </w:t>
      </w:r>
      <w:r w:rsidR="00BE6E0B">
        <w:rPr>
          <w:rFonts w:cs="Times New Roman"/>
        </w:rPr>
        <w:t>th</w:t>
      </w:r>
      <w:r w:rsidR="006C5B50">
        <w:rPr>
          <w:rFonts w:cs="Times New Roman"/>
        </w:rPr>
        <w:t>is hypothesis by Wahlund</w:t>
      </w:r>
      <w:r w:rsidR="002928A6">
        <w:rPr>
          <w:rFonts w:cs="Times New Roman"/>
        </w:rPr>
        <w:t xml:space="preserve"> </w:t>
      </w:r>
      <w:r w:rsidR="00B52EE1">
        <w:rPr>
          <w:rFonts w:cs="Times New Roman"/>
        </w:rPr>
        <w:t>[10]</w:t>
      </w:r>
      <w:r w:rsidR="006C5B50">
        <w:rPr>
          <w:rFonts w:cs="Times New Roman"/>
        </w:rPr>
        <w:t xml:space="preserve"> </w:t>
      </w:r>
      <w:r w:rsidR="00C9624F">
        <w:rPr>
          <w:rFonts w:cs="Times New Roman"/>
        </w:rPr>
        <w:t>a</w:t>
      </w:r>
      <w:r w:rsidR="002B45ED">
        <w:rPr>
          <w:rFonts w:cs="Times New Roman"/>
        </w:rPr>
        <w:t>nd give strong evidenc</w:t>
      </w:r>
      <w:r w:rsidR="00BE6E0B">
        <w:rPr>
          <w:rFonts w:cs="Times New Roman"/>
        </w:rPr>
        <w:t xml:space="preserve">e how a </w:t>
      </w:r>
      <w:r w:rsidR="00632CE9">
        <w:rPr>
          <w:rFonts w:cs="Times New Roman"/>
        </w:rPr>
        <w:t>gold standard</w:t>
      </w:r>
      <w:r w:rsidR="006E3891">
        <w:rPr>
          <w:rFonts w:cs="Times New Roman"/>
        </w:rPr>
        <w:t xml:space="preserve"> </w:t>
      </w:r>
      <w:r w:rsidR="002B45ED">
        <w:rPr>
          <w:rFonts w:cs="Times New Roman"/>
        </w:rPr>
        <w:t xml:space="preserve">calibration </w:t>
      </w:r>
      <w:r w:rsidR="006E3891">
        <w:rPr>
          <w:rFonts w:cs="Times New Roman"/>
        </w:rPr>
        <w:t>for</w:t>
      </w:r>
      <w:r w:rsidR="000F0BDB">
        <w:rPr>
          <w:rFonts w:cs="Times New Roman"/>
        </w:rPr>
        <w:t xml:space="preserve"> the evaluation </w:t>
      </w:r>
      <w:r w:rsidR="004E70BC">
        <w:rPr>
          <w:rFonts w:cs="Times New Roman"/>
        </w:rPr>
        <w:t>of AF4 data with current instruments</w:t>
      </w:r>
      <w:r w:rsidR="00D53D1A">
        <w:rPr>
          <w:rFonts w:cs="Times New Roman"/>
        </w:rPr>
        <w:t xml:space="preserve"> can be performed</w:t>
      </w:r>
      <w:r w:rsidR="004E70BC">
        <w:rPr>
          <w:rFonts w:cs="Times New Roman"/>
        </w:rPr>
        <w:t xml:space="preserve">. </w:t>
      </w:r>
      <w:r w:rsidR="00AA22E9">
        <w:rPr>
          <w:rFonts w:cs="Times New Roman"/>
        </w:rPr>
        <w:t>Our</w:t>
      </w:r>
      <w:r w:rsidR="00202DE2">
        <w:rPr>
          <w:rFonts w:cs="Times New Roman"/>
        </w:rPr>
        <w:t xml:space="preserve"> dedicated software for the evaluation has the potential to greatly improve the practical handling of </w:t>
      </w:r>
      <w:r w:rsidR="003201C4">
        <w:rPr>
          <w:rFonts w:cs="Times New Roman"/>
        </w:rPr>
        <w:t>AF4 data</w:t>
      </w:r>
      <w:r w:rsidR="004E70BC">
        <w:rPr>
          <w:rFonts w:cs="Times New Roman"/>
        </w:rPr>
        <w:t xml:space="preserve">. </w:t>
      </w:r>
      <w:r w:rsidR="00FE0E65">
        <w:rPr>
          <w:rFonts w:cs="Times New Roman"/>
        </w:rPr>
        <w:t xml:space="preserve">As </w:t>
      </w:r>
      <w:r w:rsidR="00E3580F">
        <w:rPr>
          <w:rFonts w:cs="Times New Roman"/>
        </w:rPr>
        <w:t>already known</w:t>
      </w:r>
      <w:r w:rsidR="002E587C">
        <w:rPr>
          <w:rFonts w:cs="Times New Roman"/>
        </w:rPr>
        <w:t>,</w:t>
      </w:r>
      <w:r w:rsidR="00E3580F">
        <w:rPr>
          <w:rFonts w:cs="Times New Roman"/>
        </w:rPr>
        <w:t xml:space="preserve"> </w:t>
      </w:r>
      <w:r w:rsidR="00FE0E65">
        <w:rPr>
          <w:rFonts w:cs="Times New Roman"/>
        </w:rPr>
        <w:t xml:space="preserve">the information about channel volume and channel </w:t>
      </w:r>
      <w:r w:rsidR="003A209A">
        <w:rPr>
          <w:rFonts w:cs="Times New Roman"/>
        </w:rPr>
        <w:t>width</w:t>
      </w:r>
      <w:r w:rsidR="00C647BA">
        <w:rPr>
          <w:rFonts w:cs="Times New Roman"/>
        </w:rPr>
        <w:t xml:space="preserve"> </w:t>
      </w:r>
      <w:r w:rsidR="002E587C">
        <w:rPr>
          <w:rFonts w:cs="Times New Roman"/>
        </w:rPr>
        <w:t>are the critical quantities for contemporary machines</w:t>
      </w:r>
      <w:r w:rsidR="00043158">
        <w:rPr>
          <w:rFonts w:cs="Times New Roman"/>
        </w:rPr>
        <w:t>.</w:t>
      </w:r>
      <w:r w:rsidR="007F1D9C">
        <w:rPr>
          <w:rFonts w:cs="Times New Roman"/>
        </w:rPr>
        <w:t xml:space="preserve"> Avoiding</w:t>
      </w:r>
      <w:del w:id="476" w:author="Benedikt" w:date="2020-09-16T22:36:00Z">
        <w:r w:rsidR="00D65F4F" w:rsidDel="00B144D4">
          <w:rPr>
            <w:rFonts w:cs="Times New Roman"/>
          </w:rPr>
          <w:delText xml:space="preserve"> </w:delText>
        </w:r>
        <w:r w:rsidR="00D65F4F" w:rsidRPr="00691FD1" w:rsidDel="00691B6F">
          <w:rPr>
            <w:rFonts w:cs="Times New Roman"/>
            <w:i/>
          </w:rPr>
          <w:delText>t</w:delText>
        </w:r>
        <w:r w:rsidR="00691FD1" w:rsidRPr="00691FD1" w:rsidDel="00691B6F">
          <w:rPr>
            <w:rFonts w:cs="Times New Roman"/>
            <w:vertAlign w:val="subscript"/>
          </w:rPr>
          <w:delText>0</w:delText>
        </w:r>
      </w:del>
      <w:ins w:id="477" w:author="Benedikt" w:date="2020-09-16T22:36:00Z">
        <w:r w:rsidR="00691B6F" w:rsidRPr="00691B6F">
          <w:rPr>
            <w:i/>
          </w:rPr>
          <w:t xml:space="preserve"> </w:t>
        </w:r>
        <w:r w:rsidR="00691B6F" w:rsidRPr="00F55C1B">
          <w:rPr>
            <w:i/>
          </w:rPr>
          <w:t>t</w:t>
        </w:r>
        <w:r w:rsidR="00691B6F">
          <w:rPr>
            <w:vertAlign w:val="subscript"/>
          </w:rPr>
          <w:t>void</w:t>
        </w:r>
      </w:ins>
      <w:r w:rsidR="007875C6">
        <w:rPr>
          <w:rFonts w:cs="Times New Roman"/>
        </w:rPr>
        <w:t xml:space="preserve"> as an error-prone </w:t>
      </w:r>
      <w:r w:rsidR="001E3745">
        <w:rPr>
          <w:rFonts w:cs="Times New Roman"/>
        </w:rPr>
        <w:t xml:space="preserve">calibration </w:t>
      </w:r>
      <w:r w:rsidR="007875C6">
        <w:rPr>
          <w:rFonts w:cs="Times New Roman"/>
        </w:rPr>
        <w:t>input</w:t>
      </w:r>
      <w:r w:rsidR="001E3745">
        <w:rPr>
          <w:rFonts w:cs="Times New Roman"/>
        </w:rPr>
        <w:t xml:space="preserve"> is likely to improve accuracy</w:t>
      </w:r>
      <w:r w:rsidR="003B14F9">
        <w:rPr>
          <w:rFonts w:cs="Times New Roman"/>
        </w:rPr>
        <w:t xml:space="preserve"> of AF4 measurements.</w:t>
      </w:r>
      <w:r w:rsidR="004F3BC8">
        <w:rPr>
          <w:rFonts w:cs="Times New Roman"/>
        </w:rPr>
        <w:t xml:space="preserve"> </w:t>
      </w:r>
      <w:r w:rsidR="00934E44">
        <w:rPr>
          <w:rFonts w:cs="Times New Roman"/>
        </w:rPr>
        <w:t xml:space="preserve">The </w:t>
      </w:r>
      <w:r w:rsidR="00E3580F">
        <w:rPr>
          <w:rFonts w:cs="Times New Roman"/>
        </w:rPr>
        <w:t>development of</w:t>
      </w:r>
      <w:r w:rsidR="00EA5561">
        <w:rPr>
          <w:rFonts w:cs="Times New Roman"/>
        </w:rPr>
        <w:t xml:space="preserve"> </w:t>
      </w:r>
      <w:r w:rsidR="00042D57">
        <w:rPr>
          <w:rFonts w:cs="Times New Roman"/>
        </w:rPr>
        <w:t>our</w:t>
      </w:r>
      <w:r w:rsidR="00EA5561">
        <w:rPr>
          <w:rFonts w:cs="Times New Roman"/>
        </w:rPr>
        <w:t xml:space="preserve"> software will be continued, considering </w:t>
      </w:r>
      <w:r w:rsidR="00042D57">
        <w:rPr>
          <w:rFonts w:cs="Times New Roman"/>
        </w:rPr>
        <w:t>a</w:t>
      </w:r>
      <w:r w:rsidR="00EA5561">
        <w:rPr>
          <w:rFonts w:cs="Times New Roman"/>
        </w:rPr>
        <w:t xml:space="preserve"> list of features </w:t>
      </w:r>
      <w:r w:rsidR="008872AC">
        <w:rPr>
          <w:rFonts w:cs="Times New Roman"/>
        </w:rPr>
        <w:t>for numerous possible extensions:</w:t>
      </w:r>
    </w:p>
    <w:p w14:paraId="57628F42" w14:textId="3D67A141" w:rsidR="00DB421F" w:rsidRDefault="007B4E57" w:rsidP="00DB421F">
      <w:pPr>
        <w:pStyle w:val="ListParagraph"/>
        <w:numPr>
          <w:ilvl w:val="0"/>
          <w:numId w:val="2"/>
        </w:numPr>
        <w:rPr>
          <w:rFonts w:cs="Times New Roman"/>
        </w:rPr>
      </w:pPr>
      <w:r w:rsidRPr="007B4E57">
        <w:rPr>
          <w:rFonts w:cs="Times New Roman"/>
        </w:rPr>
        <w:t>A</w:t>
      </w:r>
      <w:r w:rsidR="00E3580F" w:rsidRPr="007B4E57">
        <w:rPr>
          <w:rFonts w:cs="Times New Roman"/>
        </w:rPr>
        <w:t>lternative calibration methods</w:t>
      </w:r>
      <w:r w:rsidR="001C4A5F">
        <w:rPr>
          <w:rFonts w:cs="Times New Roman"/>
        </w:rPr>
        <w:t xml:space="preserve"> as investigated</w:t>
      </w:r>
      <w:r w:rsidR="00DB421F">
        <w:rPr>
          <w:rFonts w:cs="Times New Roman"/>
        </w:rPr>
        <w:t xml:space="preserve"> recently </w:t>
      </w:r>
      <w:r w:rsidR="002A1A22">
        <w:rPr>
          <w:rFonts w:cs="Times New Roman"/>
        </w:rPr>
        <w:t>[</w:t>
      </w:r>
      <w:r w:rsidR="0009024C">
        <w:rPr>
          <w:rFonts w:cs="Times New Roman"/>
        </w:rPr>
        <w:t>18</w:t>
      </w:r>
      <w:r w:rsidR="002A1A22">
        <w:rPr>
          <w:rFonts w:cs="Times New Roman"/>
        </w:rPr>
        <w:t>]</w:t>
      </w:r>
      <w:r w:rsidR="001C4A5F">
        <w:rPr>
          <w:rFonts w:cs="Times New Roman"/>
        </w:rPr>
        <w:t>. Also</w:t>
      </w:r>
      <w:r w:rsidR="00D53D1A">
        <w:rPr>
          <w:rFonts w:cs="Times New Roman"/>
        </w:rPr>
        <w:t>,</w:t>
      </w:r>
    </w:p>
    <w:p w14:paraId="7B1EC053" w14:textId="7D3A0582" w:rsidR="007B4E57" w:rsidRDefault="0060227A" w:rsidP="00DB421F">
      <w:pPr>
        <w:pStyle w:val="ListParagraph"/>
        <w:rPr>
          <w:rFonts w:cs="Times New Roman"/>
        </w:rPr>
      </w:pPr>
      <w:r>
        <w:rPr>
          <w:rFonts w:cs="Times New Roman"/>
        </w:rPr>
        <w:t>d</w:t>
      </w:r>
      <w:r w:rsidR="007B4E57">
        <w:rPr>
          <w:rFonts w:cs="Times New Roman"/>
        </w:rPr>
        <w:t xml:space="preserve">istance measurement has improved continuously </w:t>
      </w:r>
      <w:r w:rsidR="009E096E">
        <w:rPr>
          <w:rFonts w:cs="Times New Roman"/>
        </w:rPr>
        <w:t>[4</w:t>
      </w:r>
      <w:del w:id="478" w:author="Benedikt" w:date="2020-09-25T17:46:00Z">
        <w:r w:rsidR="0009543E" w:rsidDel="009235C1">
          <w:rPr>
            <w:rFonts w:cs="Times New Roman"/>
          </w:rPr>
          <w:delText>4</w:delText>
        </w:r>
      </w:del>
      <w:ins w:id="479" w:author="Benedikt" w:date="2020-09-25T17:46:00Z">
        <w:r w:rsidR="009235C1">
          <w:rPr>
            <w:rFonts w:cs="Times New Roman"/>
          </w:rPr>
          <w:t>5</w:t>
        </w:r>
      </w:ins>
      <w:r w:rsidR="009E096E">
        <w:rPr>
          <w:rFonts w:cs="Times New Roman"/>
        </w:rPr>
        <w:t>]</w:t>
      </w:r>
      <w:r w:rsidR="001C4A5F">
        <w:rPr>
          <w:rFonts w:cs="Times New Roman"/>
        </w:rPr>
        <w:t xml:space="preserve">, therefore we think that further calibration methods based on combination of the channel with such a device might be an additional orthogonal tool for the calibration. </w:t>
      </w:r>
    </w:p>
    <w:p w14:paraId="65C518D3" w14:textId="3AD4F362" w:rsidR="003F3149" w:rsidRDefault="001C4A5F" w:rsidP="007B4E57">
      <w:pPr>
        <w:pStyle w:val="ListParagraph"/>
        <w:numPr>
          <w:ilvl w:val="0"/>
          <w:numId w:val="2"/>
        </w:numPr>
        <w:rPr>
          <w:rFonts w:cs="Times New Roman"/>
        </w:rPr>
      </w:pPr>
      <w:r>
        <w:rPr>
          <w:rFonts w:cs="Times New Roman"/>
        </w:rPr>
        <w:t>C</w:t>
      </w:r>
      <w:r w:rsidR="00E3580F" w:rsidRPr="007B4E57">
        <w:rPr>
          <w:rFonts w:cs="Times New Roman"/>
        </w:rPr>
        <w:t>rossflow gradients</w:t>
      </w:r>
      <w:r w:rsidR="00744295">
        <w:rPr>
          <w:rFonts w:cs="Times New Roman"/>
        </w:rPr>
        <w:t xml:space="preserve"> </w:t>
      </w:r>
      <w:r w:rsidR="009E096E">
        <w:rPr>
          <w:rFonts w:cs="Times New Roman"/>
        </w:rPr>
        <w:t>[5,4</w:t>
      </w:r>
      <w:ins w:id="480" w:author="Benedikt" w:date="2020-09-25T17:47:00Z">
        <w:r w:rsidR="009235C1">
          <w:rPr>
            <w:rFonts w:cs="Times New Roman"/>
          </w:rPr>
          <w:t>6</w:t>
        </w:r>
      </w:ins>
      <w:del w:id="481" w:author="Benedikt" w:date="2020-09-25T17:47:00Z">
        <w:r w:rsidR="0009543E" w:rsidDel="009235C1">
          <w:rPr>
            <w:rFonts w:cs="Times New Roman"/>
          </w:rPr>
          <w:delText>5</w:delText>
        </w:r>
      </w:del>
      <w:r w:rsidR="009E096E">
        <w:rPr>
          <w:rFonts w:cs="Times New Roman"/>
        </w:rPr>
        <w:t>,4</w:t>
      </w:r>
      <w:del w:id="482" w:author="Benedikt" w:date="2020-09-25T17:47:00Z">
        <w:r w:rsidR="0009543E" w:rsidDel="009235C1">
          <w:rPr>
            <w:rFonts w:cs="Times New Roman"/>
          </w:rPr>
          <w:delText>6</w:delText>
        </w:r>
      </w:del>
      <w:ins w:id="483" w:author="Benedikt" w:date="2020-09-25T17:47:00Z">
        <w:r w:rsidR="009235C1">
          <w:rPr>
            <w:rFonts w:cs="Times New Roman"/>
          </w:rPr>
          <w:t>7</w:t>
        </w:r>
      </w:ins>
      <w:r w:rsidR="009E096E">
        <w:rPr>
          <w:rFonts w:cs="Times New Roman"/>
        </w:rPr>
        <w:t>]</w:t>
      </w:r>
      <w:r w:rsidR="00DB421F">
        <w:rPr>
          <w:rFonts w:cs="Times New Roman"/>
        </w:rPr>
        <w:t>, steric effects and decays</w:t>
      </w:r>
      <w:r w:rsidR="00D74901">
        <w:rPr>
          <w:rFonts w:cs="Times New Roman"/>
        </w:rPr>
        <w:t xml:space="preserve"> </w:t>
      </w:r>
      <w:r w:rsidR="002A1A22">
        <w:rPr>
          <w:rFonts w:cs="Times New Roman"/>
        </w:rPr>
        <w:t>[10</w:t>
      </w:r>
      <w:r w:rsidR="00736F08">
        <w:rPr>
          <w:rFonts w:cs="Times New Roman"/>
        </w:rPr>
        <w:t>,</w:t>
      </w:r>
      <w:r w:rsidR="002A1A22">
        <w:rPr>
          <w:rFonts w:cs="Times New Roman"/>
        </w:rPr>
        <w:t>20</w:t>
      </w:r>
      <w:r w:rsidR="002712A1">
        <w:rPr>
          <w:rFonts w:cs="Times New Roman"/>
        </w:rPr>
        <w:t>,</w:t>
      </w:r>
      <w:r w:rsidR="00DB421F">
        <w:rPr>
          <w:rFonts w:cs="Times New Roman"/>
        </w:rPr>
        <w:t>21</w:t>
      </w:r>
      <w:r w:rsidR="002A1A22">
        <w:rPr>
          <w:rFonts w:cs="Times New Roman"/>
        </w:rPr>
        <w:t>]</w:t>
      </w:r>
      <w:r w:rsidR="00213225">
        <w:rPr>
          <w:rFonts w:cs="Times New Roman"/>
        </w:rPr>
        <w:t xml:space="preserve">. </w:t>
      </w:r>
      <w:r w:rsidR="00E3580F" w:rsidRPr="007B4E57">
        <w:rPr>
          <w:rFonts w:cs="Times New Roman"/>
        </w:rPr>
        <w:t xml:space="preserve">Our final goal </w:t>
      </w:r>
      <w:r w:rsidR="002E587C" w:rsidRPr="007B4E57">
        <w:rPr>
          <w:rFonts w:cs="Times New Roman"/>
        </w:rPr>
        <w:t>will be to provide an open and extensible</w:t>
      </w:r>
      <w:r w:rsidR="00E3580F" w:rsidRPr="007B4E57">
        <w:rPr>
          <w:rFonts w:cs="Times New Roman"/>
        </w:rPr>
        <w:t xml:space="preserve"> reference </w:t>
      </w:r>
      <w:r w:rsidR="00D53D1A">
        <w:rPr>
          <w:rFonts w:cs="Times New Roman"/>
        </w:rPr>
        <w:t xml:space="preserve">implementation, </w:t>
      </w:r>
      <w:r w:rsidR="002E587C" w:rsidRPr="007B4E57">
        <w:rPr>
          <w:rFonts w:cs="Times New Roman"/>
        </w:rPr>
        <w:t xml:space="preserve">which gathers all </w:t>
      </w:r>
      <w:r w:rsidR="009258D5" w:rsidRPr="007B4E57">
        <w:rPr>
          <w:rFonts w:cs="Times New Roman"/>
        </w:rPr>
        <w:t xml:space="preserve">these </w:t>
      </w:r>
      <w:r w:rsidR="002E587C" w:rsidRPr="007B4E57">
        <w:rPr>
          <w:rFonts w:cs="Times New Roman"/>
        </w:rPr>
        <w:t>state-of-the-art evaluation methods</w:t>
      </w:r>
      <w:r w:rsidR="00D53D1A">
        <w:rPr>
          <w:rFonts w:cs="Times New Roman"/>
        </w:rPr>
        <w:t>.</w:t>
      </w:r>
    </w:p>
    <w:p w14:paraId="55564D6A" w14:textId="48CF1823" w:rsidR="002D0406" w:rsidRDefault="004D6CFF" w:rsidP="007B4E57">
      <w:pPr>
        <w:pStyle w:val="ListParagraph"/>
        <w:numPr>
          <w:ilvl w:val="0"/>
          <w:numId w:val="2"/>
        </w:numPr>
        <w:rPr>
          <w:rFonts w:cs="Times New Roman"/>
        </w:rPr>
      </w:pPr>
      <w:r>
        <w:rPr>
          <w:rFonts w:cs="Times New Roman"/>
        </w:rPr>
        <w:t>A</w:t>
      </w:r>
      <w:r w:rsidR="002D0406">
        <w:rPr>
          <w:rFonts w:cs="Times New Roman"/>
        </w:rPr>
        <w:t>dvanced handling of light scattering data</w:t>
      </w:r>
      <w:r w:rsidR="00615883">
        <w:rPr>
          <w:rFonts w:cs="Times New Roman"/>
        </w:rPr>
        <w:t>.</w:t>
      </w:r>
    </w:p>
    <w:p w14:paraId="627B4F99" w14:textId="77975EAE" w:rsidR="009F3784" w:rsidRPr="00EC66C9" w:rsidRDefault="00D92135" w:rsidP="001A758C">
      <w:pPr>
        <w:pStyle w:val="ListParagraph"/>
        <w:numPr>
          <w:ilvl w:val="0"/>
          <w:numId w:val="2"/>
        </w:numPr>
        <w:rPr>
          <w:rFonts w:cs="Times New Roman"/>
        </w:rPr>
      </w:pPr>
      <w:r w:rsidRPr="00EC66C9">
        <w:rPr>
          <w:rFonts w:cs="Times New Roman"/>
        </w:rPr>
        <w:t>AF4 related deconvolution techniques</w:t>
      </w:r>
      <w:r w:rsidR="007B7E68" w:rsidRPr="00EC66C9">
        <w:rPr>
          <w:rFonts w:cs="Times New Roman"/>
        </w:rPr>
        <w:t xml:space="preserve"> </w:t>
      </w:r>
      <w:r w:rsidR="002712A1">
        <w:rPr>
          <w:rFonts w:cs="Times New Roman"/>
        </w:rPr>
        <w:t>[</w:t>
      </w:r>
      <w:r w:rsidR="00EB4B62">
        <w:rPr>
          <w:rFonts w:cs="Times New Roman"/>
        </w:rPr>
        <w:t>22</w:t>
      </w:r>
      <w:r w:rsidR="009D4BA6">
        <w:rPr>
          <w:rFonts w:cs="Times New Roman"/>
        </w:rPr>
        <w:t>,</w:t>
      </w:r>
      <w:r w:rsidR="002712A1">
        <w:rPr>
          <w:rFonts w:cs="Times New Roman"/>
        </w:rPr>
        <w:t>4</w:t>
      </w:r>
      <w:del w:id="484" w:author="Benedikt" w:date="2020-09-25T17:47:00Z">
        <w:r w:rsidR="002712A1" w:rsidDel="009235C1">
          <w:rPr>
            <w:rFonts w:cs="Times New Roman"/>
          </w:rPr>
          <w:delText>7</w:delText>
        </w:r>
      </w:del>
      <w:ins w:id="485" w:author="Benedikt" w:date="2020-09-25T17:47:00Z">
        <w:r w:rsidR="009235C1">
          <w:rPr>
            <w:rFonts w:cs="Times New Roman"/>
          </w:rPr>
          <w:t>8</w:t>
        </w:r>
      </w:ins>
      <w:r w:rsidR="002712A1">
        <w:rPr>
          <w:rFonts w:cs="Times New Roman"/>
        </w:rPr>
        <w:t>]</w:t>
      </w:r>
      <w:r w:rsidR="00D53D1A">
        <w:rPr>
          <w:rFonts w:cs="Times New Roman"/>
        </w:rPr>
        <w:t>.</w:t>
      </w:r>
    </w:p>
    <w:p w14:paraId="2FA98C68" w14:textId="09F0E59E" w:rsidR="00DB421F" w:rsidRDefault="004D6CFF" w:rsidP="00164146">
      <w:pPr>
        <w:pStyle w:val="ListParagraph"/>
        <w:numPr>
          <w:ilvl w:val="0"/>
          <w:numId w:val="2"/>
        </w:numPr>
        <w:rPr>
          <w:rFonts w:cs="Times New Roman"/>
        </w:rPr>
      </w:pPr>
      <w:r>
        <w:rPr>
          <w:rFonts w:cs="Times New Roman"/>
        </w:rPr>
        <w:t>I</w:t>
      </w:r>
      <w:r w:rsidR="00DB421F" w:rsidRPr="004B2D71">
        <w:rPr>
          <w:rFonts w:cs="Times New Roman"/>
        </w:rPr>
        <w:t xml:space="preserve">mproved focus point determination </w:t>
      </w:r>
      <w:r w:rsidR="001C4A5F" w:rsidRPr="004B2D71">
        <w:rPr>
          <w:rFonts w:cs="Times New Roman"/>
        </w:rPr>
        <w:t xml:space="preserve">as recently presented </w:t>
      </w:r>
      <w:r w:rsidR="00306176">
        <w:rPr>
          <w:rFonts w:cs="Times New Roman"/>
        </w:rPr>
        <w:t>[4</w:t>
      </w:r>
      <w:ins w:id="486" w:author="Benedikt" w:date="2020-09-25T17:47:00Z">
        <w:r w:rsidR="009235C1">
          <w:rPr>
            <w:rFonts w:cs="Times New Roman"/>
          </w:rPr>
          <w:t>4</w:t>
        </w:r>
      </w:ins>
      <w:del w:id="487" w:author="Benedikt" w:date="2020-09-25T17:47:00Z">
        <w:r w:rsidR="00A423FF" w:rsidDel="009235C1">
          <w:rPr>
            <w:rFonts w:cs="Times New Roman"/>
          </w:rPr>
          <w:delText>3</w:delText>
        </w:r>
      </w:del>
      <w:r w:rsidR="00306176">
        <w:rPr>
          <w:rFonts w:cs="Times New Roman"/>
        </w:rPr>
        <w:t>]</w:t>
      </w:r>
      <w:r w:rsidR="004B2D71">
        <w:rPr>
          <w:rFonts w:cs="Times New Roman"/>
        </w:rPr>
        <w:t>.</w:t>
      </w:r>
    </w:p>
    <w:p w14:paraId="167C33DF" w14:textId="52E14CC6" w:rsidR="004B2D71" w:rsidRPr="004B2D71" w:rsidRDefault="00803B33" w:rsidP="00164146">
      <w:pPr>
        <w:pStyle w:val="ListParagraph"/>
        <w:numPr>
          <w:ilvl w:val="0"/>
          <w:numId w:val="2"/>
        </w:numPr>
        <w:rPr>
          <w:rFonts w:cs="Times New Roman"/>
        </w:rPr>
      </w:pPr>
      <w:r>
        <w:rPr>
          <w:rFonts w:cs="Times New Roman"/>
        </w:rPr>
        <w:t>An API for scripting language</w:t>
      </w:r>
      <w:r w:rsidR="0096600E">
        <w:rPr>
          <w:rFonts w:cs="Times New Roman"/>
        </w:rPr>
        <w:t>s</w:t>
      </w:r>
      <w:r w:rsidR="00F83C50">
        <w:rPr>
          <w:rFonts w:cs="Times New Roman"/>
        </w:rPr>
        <w:t>.</w:t>
      </w:r>
    </w:p>
    <w:p w14:paraId="35DEAD6E" w14:textId="3EABB28F" w:rsidR="00074926" w:rsidRDefault="007020A6" w:rsidP="00801056">
      <w:pPr>
        <w:rPr>
          <w:rFonts w:cs="Times New Roman"/>
        </w:rPr>
      </w:pPr>
      <w:r>
        <w:rPr>
          <w:rFonts w:cs="Times New Roman"/>
        </w:rPr>
        <w:t>As distanc</w:t>
      </w:r>
      <w:r w:rsidR="00674A5E">
        <w:rPr>
          <w:rFonts w:cs="Times New Roman"/>
        </w:rPr>
        <w:t xml:space="preserve">e measurement by optical methods has improved continuously over the last decades </w:t>
      </w:r>
      <w:r w:rsidR="00D83DD7">
        <w:rPr>
          <w:rFonts w:cs="Times New Roman"/>
        </w:rPr>
        <w:t xml:space="preserve">up to submicrometer precision </w:t>
      </w:r>
      <w:r w:rsidR="00674A5E">
        <w:rPr>
          <w:rFonts w:cs="Times New Roman"/>
        </w:rPr>
        <w:t xml:space="preserve">a direct measurement of </w:t>
      </w:r>
      <w:r w:rsidR="00674A5E" w:rsidRPr="008F26B0">
        <w:rPr>
          <w:rFonts w:cs="Times New Roman"/>
          <w:i/>
        </w:rPr>
        <w:t>w</w:t>
      </w:r>
      <w:r w:rsidR="00AA4825">
        <w:rPr>
          <w:rFonts w:cs="Times New Roman"/>
        </w:rPr>
        <w:t xml:space="preserve"> </w:t>
      </w:r>
      <w:r w:rsidR="003F3149">
        <w:rPr>
          <w:rFonts w:cs="Times New Roman"/>
        </w:rPr>
        <w:t>will</w:t>
      </w:r>
      <w:r w:rsidR="008F26B0">
        <w:rPr>
          <w:rFonts w:cs="Times New Roman"/>
        </w:rPr>
        <w:t xml:space="preserve"> be</w:t>
      </w:r>
      <w:r w:rsidR="00060085">
        <w:rPr>
          <w:rFonts w:cs="Times New Roman"/>
        </w:rPr>
        <w:t xml:space="preserve"> a</w:t>
      </w:r>
      <w:r w:rsidR="003F3149">
        <w:rPr>
          <w:rFonts w:cs="Times New Roman"/>
        </w:rPr>
        <w:t>n additional improvement</w:t>
      </w:r>
      <w:r w:rsidR="00FC0B92">
        <w:rPr>
          <w:rFonts w:cs="Times New Roman"/>
        </w:rPr>
        <w:t>.</w:t>
      </w:r>
      <w:r w:rsidR="002A15D8">
        <w:rPr>
          <w:rFonts w:cs="Times New Roman"/>
        </w:rPr>
        <w:t xml:space="preserve"> If the </w:t>
      </w:r>
      <w:r w:rsidR="00211E8E">
        <w:rPr>
          <w:rFonts w:cs="Times New Roman"/>
        </w:rPr>
        <w:t>width</w:t>
      </w:r>
      <w:r w:rsidR="002A15D8">
        <w:rPr>
          <w:rFonts w:cs="Times New Roman"/>
        </w:rPr>
        <w:t xml:space="preserve"> could be provided directly,</w:t>
      </w:r>
      <w:r w:rsidR="003E4AA7">
        <w:rPr>
          <w:rFonts w:cs="Times New Roman"/>
        </w:rPr>
        <w:t xml:space="preserve"> the presented </w:t>
      </w:r>
      <w:r w:rsidR="00EF731D">
        <w:rPr>
          <w:rFonts w:cs="Times New Roman"/>
        </w:rPr>
        <w:t>formalism could be applied easily to</w:t>
      </w:r>
      <w:r w:rsidR="00436923">
        <w:rPr>
          <w:rFonts w:cs="Times New Roman"/>
        </w:rPr>
        <w:t xml:space="preserve"> determine </w:t>
      </w:r>
      <w:r w:rsidR="008134A5" w:rsidRPr="008134A5">
        <w:rPr>
          <w:rFonts w:cs="Times New Roman"/>
          <w:i/>
        </w:rPr>
        <w:t>D</w:t>
      </w:r>
      <w:r w:rsidR="008134A5">
        <w:rPr>
          <w:rFonts w:cs="Times New Roman"/>
        </w:rPr>
        <w:t xml:space="preserve"> without prior calibration.</w:t>
      </w:r>
      <w:r w:rsidR="003E4AA7">
        <w:rPr>
          <w:rFonts w:cs="Times New Roman"/>
        </w:rPr>
        <w:t xml:space="preserve"> </w:t>
      </w:r>
      <w:r w:rsidR="007F0827">
        <w:rPr>
          <w:rFonts w:cs="Times New Roman"/>
        </w:rPr>
        <w:t>It was stated by Wahlund</w:t>
      </w:r>
      <w:r w:rsidR="00067054">
        <w:rPr>
          <w:rFonts w:cs="Times New Roman"/>
        </w:rPr>
        <w:t>[10]</w:t>
      </w:r>
      <w:r w:rsidR="00E3580F">
        <w:rPr>
          <w:rFonts w:cs="Times New Roman"/>
        </w:rPr>
        <w:t xml:space="preserve"> </w:t>
      </w:r>
      <w:r w:rsidR="00164BA0">
        <w:rPr>
          <w:rFonts w:cs="Times New Roman"/>
        </w:rPr>
        <w:t>that</w:t>
      </w:r>
      <w:r w:rsidR="00F44917">
        <w:rPr>
          <w:rFonts w:cs="Times New Roman"/>
        </w:rPr>
        <w:t>,</w:t>
      </w:r>
      <w:r w:rsidR="00164BA0">
        <w:rPr>
          <w:rFonts w:cs="Times New Roman"/>
        </w:rPr>
        <w:t xml:space="preserve"> unfortunately, </w:t>
      </w:r>
      <w:r w:rsidR="0017152C">
        <w:rPr>
          <w:rFonts w:cs="Times New Roman"/>
        </w:rPr>
        <w:t>hydrodynamic</w:t>
      </w:r>
      <w:r w:rsidR="00164BA0">
        <w:rPr>
          <w:rFonts w:cs="Times New Roman"/>
        </w:rPr>
        <w:t xml:space="preserve"> calculations</w:t>
      </w:r>
      <w:r w:rsidR="00DA3E39">
        <w:rPr>
          <w:rFonts w:cs="Times New Roman"/>
        </w:rPr>
        <w:t xml:space="preserve"> were not </w:t>
      </w:r>
      <w:r w:rsidR="009363CC">
        <w:rPr>
          <w:rFonts w:cs="Times New Roman"/>
        </w:rPr>
        <w:t>available in commercial software</w:t>
      </w:r>
      <w:r w:rsidR="00DA3E39">
        <w:rPr>
          <w:rFonts w:cs="Times New Roman"/>
        </w:rPr>
        <w:t>.</w:t>
      </w:r>
      <w:r w:rsidR="009363CC">
        <w:rPr>
          <w:rFonts w:cs="Times New Roman"/>
        </w:rPr>
        <w:t xml:space="preserve"> Our platform-independent and vendor-agnostic implementation is designed to fill this gap, relying on a state-of-the-art</w:t>
      </w:r>
      <w:r w:rsidR="00615ACC">
        <w:rPr>
          <w:rFonts w:cs="Times New Roman"/>
        </w:rPr>
        <w:t xml:space="preserve"> technology stack</w:t>
      </w:r>
      <w:r w:rsidR="00632CE9">
        <w:rPr>
          <w:rFonts w:cs="Times New Roman"/>
        </w:rPr>
        <w:t xml:space="preserve">. </w:t>
      </w:r>
      <w:r w:rsidR="00B866F0">
        <w:rPr>
          <w:rFonts w:cs="Times New Roman"/>
        </w:rPr>
        <w:t>W</w:t>
      </w:r>
      <w:r w:rsidR="003E059B">
        <w:rPr>
          <w:rFonts w:cs="Times New Roman"/>
        </w:rPr>
        <w:t xml:space="preserve">e encourage users of AF4 get in contact </w:t>
      </w:r>
      <w:r w:rsidR="00E256AF">
        <w:rPr>
          <w:rFonts w:cs="Times New Roman"/>
        </w:rPr>
        <w:t>to di</w:t>
      </w:r>
      <w:r w:rsidR="004B10A0">
        <w:rPr>
          <w:rFonts w:cs="Times New Roman"/>
        </w:rPr>
        <w:t xml:space="preserve">scuss possible extensions for </w:t>
      </w:r>
      <w:r w:rsidR="00B866F0">
        <w:rPr>
          <w:rFonts w:cs="Times New Roman"/>
        </w:rPr>
        <w:t>their</w:t>
      </w:r>
      <w:r w:rsidR="004B10A0">
        <w:rPr>
          <w:rFonts w:cs="Times New Roman"/>
        </w:rPr>
        <w:t xml:space="preserve"> specific needs</w:t>
      </w:r>
      <w:r w:rsidR="00780623">
        <w:rPr>
          <w:rFonts w:cs="Times New Roman"/>
        </w:rPr>
        <w:t>.</w:t>
      </w:r>
    </w:p>
    <w:p w14:paraId="3AB03060" w14:textId="0B3DA422" w:rsidR="00DB421F" w:rsidRDefault="00123ED0" w:rsidP="00801056">
      <w:pPr>
        <w:rPr>
          <w:rFonts w:cs="Times New Roman"/>
          <w:b/>
        </w:rPr>
      </w:pPr>
      <w:r>
        <w:rPr>
          <w:rFonts w:cs="Times New Roman"/>
          <w:b/>
        </w:rPr>
        <w:t xml:space="preserve">7. </w:t>
      </w:r>
      <w:r w:rsidR="003E059B" w:rsidRPr="003E059B">
        <w:rPr>
          <w:rFonts w:cs="Times New Roman"/>
          <w:b/>
        </w:rPr>
        <w:t>Acknowledgements</w:t>
      </w:r>
    </w:p>
    <w:p w14:paraId="7745241B" w14:textId="77777777" w:rsidR="00D358BC" w:rsidRDefault="00DB421F" w:rsidP="00801056">
      <w:pPr>
        <w:rPr>
          <w:kern w:val="22"/>
          <w:szCs w:val="19"/>
        </w:rPr>
      </w:pPr>
      <w:r>
        <w:rPr>
          <w:kern w:val="22"/>
          <w:szCs w:val="19"/>
        </w:rPr>
        <w:t>This work was generously supported by the DFG (Deutsche Forschungsgemeinschaft) within the SFB 1214, project B6.</w:t>
      </w:r>
      <w:r w:rsidR="00607F5C">
        <w:rPr>
          <w:kern w:val="22"/>
          <w:szCs w:val="19"/>
        </w:rPr>
        <w:t xml:space="preserve"> We</w:t>
      </w:r>
      <w:r w:rsidR="009E35AE">
        <w:rPr>
          <w:kern w:val="22"/>
          <w:szCs w:val="19"/>
        </w:rPr>
        <w:t xml:space="preserve"> also</w:t>
      </w:r>
      <w:r w:rsidR="00607F5C">
        <w:rPr>
          <w:kern w:val="22"/>
          <w:szCs w:val="19"/>
        </w:rPr>
        <w:t xml:space="preserve"> thank Emre Brookes for hosting </w:t>
      </w:r>
      <w:r w:rsidR="007D5901">
        <w:rPr>
          <w:kern w:val="22"/>
          <w:szCs w:val="19"/>
        </w:rPr>
        <w:t>a</w:t>
      </w:r>
      <w:r w:rsidR="007037C5">
        <w:rPr>
          <w:kern w:val="22"/>
          <w:szCs w:val="19"/>
        </w:rPr>
        <w:t xml:space="preserve"> </w:t>
      </w:r>
      <w:r w:rsidR="00E74051">
        <w:rPr>
          <w:kern w:val="22"/>
          <w:szCs w:val="19"/>
        </w:rPr>
        <w:t>repository for the</w:t>
      </w:r>
      <w:r w:rsidR="00A122E3">
        <w:rPr>
          <w:kern w:val="22"/>
          <w:szCs w:val="19"/>
        </w:rPr>
        <w:t xml:space="preserve"> devel</w:t>
      </w:r>
      <w:r w:rsidR="007D5901">
        <w:rPr>
          <w:kern w:val="22"/>
          <w:szCs w:val="19"/>
        </w:rPr>
        <w:t xml:space="preserve">opment steps </w:t>
      </w:r>
      <w:r w:rsidR="00C10048">
        <w:rPr>
          <w:kern w:val="22"/>
          <w:szCs w:val="19"/>
        </w:rPr>
        <w:t>prior</w:t>
      </w:r>
      <w:r w:rsidR="007D5901">
        <w:rPr>
          <w:kern w:val="22"/>
          <w:szCs w:val="19"/>
        </w:rPr>
        <w:t xml:space="preserve"> publication.</w:t>
      </w:r>
    </w:p>
    <w:p w14:paraId="74705488" w14:textId="4B2ABA34" w:rsidR="003E059B" w:rsidRDefault="00123ED0" w:rsidP="00801056">
      <w:pPr>
        <w:rPr>
          <w:rFonts w:cs="Times New Roman"/>
          <w:b/>
        </w:rPr>
      </w:pPr>
      <w:r>
        <w:rPr>
          <w:rFonts w:cs="Times New Roman"/>
          <w:b/>
        </w:rPr>
        <w:t xml:space="preserve">8. </w:t>
      </w:r>
      <w:r w:rsidR="003E059B" w:rsidRPr="003E059B">
        <w:rPr>
          <w:rFonts w:cs="Times New Roman"/>
          <w:b/>
        </w:rPr>
        <w:t>Reference</w:t>
      </w:r>
      <w:r w:rsidR="00415967">
        <w:rPr>
          <w:rFonts w:cs="Times New Roman"/>
          <w:b/>
        </w:rPr>
        <w:t>s</w:t>
      </w:r>
    </w:p>
    <w:p w14:paraId="0A3594BB" w14:textId="1EB0B60E" w:rsidR="00716EBE" w:rsidRDefault="00716EBE" w:rsidP="00716EBE">
      <w:pPr>
        <w:pStyle w:val="TextBody"/>
        <w:spacing w:after="0"/>
        <w:rPr>
          <w:rStyle w:val="DefaultParagraphFont0"/>
          <w:rFonts w:ascii="Times New Roman" w:hAnsi="Times New Roman"/>
          <w:sz w:val="20"/>
        </w:rPr>
      </w:pPr>
      <w:r>
        <w:rPr>
          <w:rStyle w:val="DefaultParagraphFont0"/>
          <w:rFonts w:ascii="Times New Roman" w:hAnsi="Times New Roman"/>
          <w:sz w:val="20"/>
        </w:rPr>
        <w:t>[</w:t>
      </w:r>
      <w:r w:rsidR="0006450D">
        <w:rPr>
          <w:rStyle w:val="DefaultParagraphFont0"/>
          <w:rFonts w:ascii="Times New Roman" w:hAnsi="Times New Roman"/>
          <w:sz w:val="20"/>
        </w:rPr>
        <w:t>1</w:t>
      </w:r>
      <w:r>
        <w:rPr>
          <w:rStyle w:val="DefaultParagraphFont0"/>
          <w:rFonts w:ascii="Times New Roman" w:hAnsi="Times New Roman"/>
          <w:sz w:val="20"/>
        </w:rPr>
        <w:t xml:space="preserve">] K.-G. Wahlund, J. C. Giddings, </w:t>
      </w:r>
      <w:r>
        <w:rPr>
          <w:rStyle w:val="DefaultParagraphFont0"/>
          <w:rFonts w:ascii="Times New Roman" w:hAnsi="Times New Roman"/>
          <w:color w:val="000000"/>
          <w:sz w:val="20"/>
        </w:rPr>
        <w:t xml:space="preserve">Properties of an asymmetrical flow field-flow fractionation channel having one permeable wall, </w:t>
      </w:r>
      <w:r>
        <w:rPr>
          <w:rStyle w:val="DefaultParagraphFont0"/>
          <w:rFonts w:ascii="Times New Roman" w:hAnsi="Times New Roman"/>
          <w:sz w:val="20"/>
        </w:rPr>
        <w:t>Anal</w:t>
      </w:r>
      <w:r w:rsidR="007B0545">
        <w:rPr>
          <w:rStyle w:val="DefaultParagraphFont0"/>
          <w:rFonts w:ascii="Times New Roman" w:hAnsi="Times New Roman"/>
          <w:sz w:val="20"/>
        </w:rPr>
        <w:t xml:space="preserve">. </w:t>
      </w:r>
      <w:r>
        <w:rPr>
          <w:rStyle w:val="DefaultParagraphFont0"/>
          <w:rFonts w:ascii="Times New Roman" w:hAnsi="Times New Roman"/>
          <w:sz w:val="20"/>
        </w:rPr>
        <w:t>Chem</w:t>
      </w:r>
      <w:r w:rsidR="007B0545">
        <w:rPr>
          <w:rStyle w:val="DefaultParagraphFont0"/>
          <w:rFonts w:ascii="Times New Roman" w:hAnsi="Times New Roman"/>
          <w:sz w:val="20"/>
        </w:rPr>
        <w:t>.</w:t>
      </w:r>
      <w:r>
        <w:rPr>
          <w:rStyle w:val="DefaultParagraphFont0"/>
          <w:rFonts w:ascii="Times New Roman" w:hAnsi="Times New Roman"/>
          <w:sz w:val="20"/>
        </w:rPr>
        <w:t xml:space="preserve"> 1987, 59(9), 1332-1339; </w:t>
      </w:r>
      <w:r w:rsidR="008D292F" w:rsidRPr="008D292F">
        <w:rPr>
          <w:rStyle w:val="DefaultParagraphFont0"/>
          <w:rFonts w:ascii="Times New Roman" w:hAnsi="Times New Roman"/>
          <w:sz w:val="20"/>
        </w:rPr>
        <w:t>https://doi.org/10.1021/ac00136a016</w:t>
      </w:r>
    </w:p>
    <w:p w14:paraId="1FB5FA49" w14:textId="77777777" w:rsidR="008D292F" w:rsidRDefault="008D292F" w:rsidP="00716EBE">
      <w:pPr>
        <w:pStyle w:val="TextBody"/>
        <w:spacing w:after="0"/>
        <w:rPr>
          <w:rFonts w:ascii="Times New Roman" w:hAnsi="Times New Roman"/>
        </w:rPr>
      </w:pPr>
    </w:p>
    <w:p w14:paraId="44977C10" w14:textId="6341A36E" w:rsidR="00716EBE" w:rsidRDefault="00716EBE" w:rsidP="00716EBE">
      <w:pPr>
        <w:pStyle w:val="TextBody"/>
        <w:spacing w:after="0"/>
        <w:rPr>
          <w:rStyle w:val="Fontstyle010"/>
          <w:sz w:val="20"/>
        </w:rPr>
      </w:pPr>
      <w:r>
        <w:rPr>
          <w:rStyle w:val="Fontstyle010"/>
          <w:sz w:val="20"/>
        </w:rPr>
        <w:t>[</w:t>
      </w:r>
      <w:r w:rsidR="0006450D">
        <w:rPr>
          <w:rStyle w:val="Fontstyle010"/>
          <w:sz w:val="20"/>
        </w:rPr>
        <w:t>2</w:t>
      </w:r>
      <w:r>
        <w:rPr>
          <w:rStyle w:val="Fontstyle010"/>
          <w:sz w:val="20"/>
        </w:rPr>
        <w:t>] J. C. Giddings, F. J. Yang, M. N. Myers, Flow field-flow fractionation: new method for separating, purifying, and characterizing the diffusivity of viruses, J</w:t>
      </w:r>
      <w:r w:rsidR="007B0545">
        <w:rPr>
          <w:rStyle w:val="Fontstyle010"/>
          <w:sz w:val="20"/>
        </w:rPr>
        <w:t>.</w:t>
      </w:r>
      <w:r>
        <w:rPr>
          <w:rStyle w:val="Fontstyle010"/>
          <w:sz w:val="20"/>
        </w:rPr>
        <w:t xml:space="preserve"> Virol </w:t>
      </w:r>
      <w:r w:rsidR="007B0545">
        <w:rPr>
          <w:rStyle w:val="Fontstyle010"/>
          <w:sz w:val="20"/>
        </w:rPr>
        <w:t>.</w:t>
      </w:r>
      <w:r>
        <w:rPr>
          <w:rStyle w:val="Fontstyle010"/>
          <w:sz w:val="20"/>
        </w:rPr>
        <w:t xml:space="preserve">1977, 21(1), 131-138; </w:t>
      </w:r>
    </w:p>
    <w:p w14:paraId="29D4A95D" w14:textId="77777777" w:rsidR="008D292F" w:rsidRDefault="008D292F" w:rsidP="00716EBE">
      <w:pPr>
        <w:pStyle w:val="TextBody"/>
        <w:spacing w:after="0"/>
        <w:rPr>
          <w:rFonts w:ascii="Times New Roman" w:hAnsi="Times New Roman"/>
        </w:rPr>
      </w:pPr>
    </w:p>
    <w:p w14:paraId="027F3926" w14:textId="009E89CE" w:rsidR="00716EBE" w:rsidRDefault="00716EBE" w:rsidP="00716EBE">
      <w:pPr>
        <w:pStyle w:val="TextBody"/>
        <w:spacing w:after="0"/>
        <w:rPr>
          <w:rStyle w:val="Fontstyle010"/>
          <w:sz w:val="20"/>
        </w:rPr>
      </w:pPr>
      <w:r>
        <w:rPr>
          <w:rStyle w:val="Fontstyle010"/>
          <w:sz w:val="20"/>
        </w:rPr>
        <w:t>[</w:t>
      </w:r>
      <w:r w:rsidR="0006450D">
        <w:rPr>
          <w:rStyle w:val="Fontstyle010"/>
          <w:sz w:val="20"/>
        </w:rPr>
        <w:t>3</w:t>
      </w:r>
      <w:r>
        <w:rPr>
          <w:rStyle w:val="Fontstyle010"/>
          <w:sz w:val="20"/>
        </w:rPr>
        <w:t>] H. Cölfen, M. Antonietti, Field-flow fractionation techniques for polymer and colloid analysis, in: New Developments in Polymer Analytics I, Editor: Manfred Schmidt,</w:t>
      </w:r>
      <w:r w:rsidR="009D7FA2">
        <w:rPr>
          <w:rStyle w:val="Fontstyle010"/>
          <w:sz w:val="20"/>
        </w:rPr>
        <w:t xml:space="preserve"> Springer</w:t>
      </w:r>
      <w:r w:rsidR="00BC606C">
        <w:rPr>
          <w:rStyle w:val="Fontstyle010"/>
          <w:sz w:val="20"/>
        </w:rPr>
        <w:t>,</w:t>
      </w:r>
      <w:r w:rsidR="003047DC">
        <w:rPr>
          <w:rStyle w:val="Fontstyle010"/>
          <w:sz w:val="20"/>
        </w:rPr>
        <w:t xml:space="preserve"> 2000,</w:t>
      </w:r>
      <w:r>
        <w:rPr>
          <w:rStyle w:val="Fontstyle010"/>
          <w:sz w:val="20"/>
        </w:rPr>
        <w:t xml:space="preserve"> Adv</w:t>
      </w:r>
      <w:r w:rsidR="007B0545">
        <w:rPr>
          <w:rStyle w:val="Fontstyle010"/>
          <w:sz w:val="20"/>
        </w:rPr>
        <w:t>.</w:t>
      </w:r>
      <w:r>
        <w:rPr>
          <w:rStyle w:val="Fontstyle010"/>
          <w:sz w:val="20"/>
        </w:rPr>
        <w:t xml:space="preserve"> Pol</w:t>
      </w:r>
      <w:r w:rsidR="007B0545">
        <w:rPr>
          <w:rStyle w:val="Fontstyle010"/>
          <w:sz w:val="20"/>
        </w:rPr>
        <w:t>.</w:t>
      </w:r>
      <w:r w:rsidR="00DD6287">
        <w:rPr>
          <w:rStyle w:val="Fontstyle010"/>
          <w:sz w:val="20"/>
        </w:rPr>
        <w:t xml:space="preserve"> Sci</w:t>
      </w:r>
      <w:r w:rsidR="007B0545">
        <w:rPr>
          <w:rStyle w:val="Fontstyle010"/>
          <w:sz w:val="20"/>
        </w:rPr>
        <w:t>.</w:t>
      </w:r>
      <w:r>
        <w:rPr>
          <w:rStyle w:val="Fontstyle010"/>
          <w:sz w:val="20"/>
        </w:rPr>
        <w:t>, 150, 67-187</w:t>
      </w:r>
    </w:p>
    <w:p w14:paraId="5B70F8F2" w14:textId="77777777" w:rsidR="008D292F" w:rsidRDefault="008D292F" w:rsidP="00716EBE">
      <w:pPr>
        <w:pStyle w:val="TextBody"/>
        <w:spacing w:after="0"/>
        <w:rPr>
          <w:rFonts w:ascii="Times New Roman" w:hAnsi="Times New Roman"/>
        </w:rPr>
      </w:pPr>
    </w:p>
    <w:p w14:paraId="65C01748" w14:textId="16488421" w:rsidR="00716EBE" w:rsidRDefault="0006450D" w:rsidP="00716EBE">
      <w:pPr>
        <w:pStyle w:val="TextBody"/>
        <w:spacing w:after="0"/>
        <w:rPr>
          <w:rStyle w:val="Fontstyle010"/>
          <w:sz w:val="20"/>
        </w:rPr>
      </w:pPr>
      <w:r>
        <w:rPr>
          <w:rStyle w:val="Fontstyle010"/>
          <w:sz w:val="20"/>
        </w:rPr>
        <w:t>[4</w:t>
      </w:r>
      <w:r w:rsidR="00716EBE">
        <w:rPr>
          <w:rStyle w:val="Fontstyle010"/>
          <w:sz w:val="20"/>
        </w:rPr>
        <w:t>] J.</w:t>
      </w:r>
      <w:r w:rsidR="006D324A">
        <w:rPr>
          <w:rStyle w:val="Fontstyle010"/>
          <w:sz w:val="20"/>
        </w:rPr>
        <w:t xml:space="preserve"> </w:t>
      </w:r>
      <w:r w:rsidR="00716EBE">
        <w:rPr>
          <w:rStyle w:val="Fontstyle010"/>
          <w:sz w:val="20"/>
        </w:rPr>
        <w:t xml:space="preserve">C. Giddings, Field-Flow Fractionation: Analysis of Macromolecular, Colloidal, and Particulate Materials, </w:t>
      </w:r>
      <w:r w:rsidR="00716EBE">
        <w:rPr>
          <w:rStyle w:val="Fontstyle010"/>
          <w:sz w:val="20"/>
        </w:rPr>
        <w:lastRenderedPageBreak/>
        <w:t xml:space="preserve">Science 1993, 260, 1456-1465; </w:t>
      </w:r>
      <w:r w:rsidR="008D292F" w:rsidRPr="008D292F">
        <w:rPr>
          <w:rStyle w:val="Fontstyle010"/>
          <w:sz w:val="20"/>
        </w:rPr>
        <w:t>https://doi.org/10.1126/science.8502990</w:t>
      </w:r>
    </w:p>
    <w:p w14:paraId="0259106F" w14:textId="77777777" w:rsidR="008D292F" w:rsidRDefault="008D292F" w:rsidP="00716EBE">
      <w:pPr>
        <w:pStyle w:val="TextBody"/>
        <w:spacing w:after="0"/>
        <w:rPr>
          <w:rFonts w:ascii="Times New Roman" w:hAnsi="Times New Roman"/>
        </w:rPr>
      </w:pPr>
    </w:p>
    <w:p w14:paraId="154A1302" w14:textId="0E55B58B" w:rsidR="00716EBE" w:rsidRDefault="00716EBE" w:rsidP="00716EBE">
      <w:pPr>
        <w:pStyle w:val="TextBody"/>
        <w:spacing w:after="0"/>
        <w:rPr>
          <w:rStyle w:val="Fontstyle010"/>
          <w:sz w:val="20"/>
        </w:rPr>
      </w:pPr>
      <w:r>
        <w:rPr>
          <w:rStyle w:val="Fontstyle010"/>
          <w:sz w:val="20"/>
        </w:rPr>
        <w:t>[</w:t>
      </w:r>
      <w:r w:rsidR="0006450D">
        <w:rPr>
          <w:rStyle w:val="Fontstyle010"/>
          <w:sz w:val="20"/>
        </w:rPr>
        <w:t>5</w:t>
      </w:r>
      <w:r>
        <w:rPr>
          <w:rStyle w:val="Fontstyle010"/>
          <w:sz w:val="20"/>
        </w:rPr>
        <w:t>] A. Litzén, K. G. Wahlund, Improved separation speed and efficiency for proteins, nucleic acids and viruses in asymmetrical flow fi</w:t>
      </w:r>
      <w:r w:rsidR="00A4515A">
        <w:rPr>
          <w:rStyle w:val="Fontstyle010"/>
          <w:sz w:val="20"/>
        </w:rPr>
        <w:t>eld flow fractionation, J</w:t>
      </w:r>
      <w:r w:rsidR="007B0545">
        <w:rPr>
          <w:rStyle w:val="Fontstyle010"/>
          <w:sz w:val="20"/>
        </w:rPr>
        <w:t>.</w:t>
      </w:r>
      <w:r>
        <w:rPr>
          <w:rStyle w:val="Fontstyle010"/>
          <w:sz w:val="20"/>
        </w:rPr>
        <w:t xml:space="preserve"> Chromatogr</w:t>
      </w:r>
      <w:r w:rsidR="007B0545">
        <w:rPr>
          <w:rStyle w:val="Fontstyle010"/>
          <w:sz w:val="20"/>
        </w:rPr>
        <w:t>.</w:t>
      </w:r>
      <w:r>
        <w:rPr>
          <w:rStyle w:val="Fontstyle010"/>
          <w:sz w:val="20"/>
        </w:rPr>
        <w:t xml:space="preserve"> A 1989, 476, 413-42 </w:t>
      </w:r>
      <w:r w:rsidR="008D292F" w:rsidRPr="008D292F">
        <w:rPr>
          <w:rStyle w:val="Fontstyle010"/>
          <w:sz w:val="20"/>
        </w:rPr>
        <w:t>https://doi.org/10.1016/S0021-9673(01)93885-3</w:t>
      </w:r>
    </w:p>
    <w:p w14:paraId="086A63C6" w14:textId="77777777" w:rsidR="00CD4B08" w:rsidRDefault="00CD4B08" w:rsidP="00CD4B08">
      <w:pPr>
        <w:pStyle w:val="TextBody"/>
        <w:spacing w:after="0"/>
        <w:rPr>
          <w:rStyle w:val="Fontstyle010"/>
          <w:sz w:val="20"/>
        </w:rPr>
      </w:pPr>
    </w:p>
    <w:p w14:paraId="443D5460" w14:textId="63871C95" w:rsidR="00CD4B08" w:rsidRDefault="00CD4B08" w:rsidP="00CD4B08">
      <w:pPr>
        <w:pStyle w:val="TextBody"/>
        <w:spacing w:after="0"/>
        <w:rPr>
          <w:rFonts w:ascii="Times New Roman" w:hAnsi="Times New Roman"/>
        </w:rPr>
      </w:pPr>
      <w:r>
        <w:rPr>
          <w:rStyle w:val="Fontstyle010"/>
          <w:sz w:val="20"/>
        </w:rPr>
        <w:t xml:space="preserve">[6] A. Litzén, J.K. Walter, H. Krischollek, K.-G. Wahlund, Separation and quantitation of monoclonal antibody aggregates by asymmetrical flow field-flow fractionation and comparison to gel permeation chromatography, </w:t>
      </w:r>
      <w:r w:rsidR="000149AB">
        <w:rPr>
          <w:rStyle w:val="Fontstyle010"/>
          <w:sz w:val="20"/>
        </w:rPr>
        <w:t>Anal. Biochem.</w:t>
      </w:r>
      <w:r>
        <w:rPr>
          <w:rStyle w:val="Fontstyle010"/>
          <w:sz w:val="20"/>
        </w:rPr>
        <w:t>, 1993, 212(2), 469-480; https://doi.org/10.1006/abio.1993.1356</w:t>
      </w:r>
    </w:p>
    <w:p w14:paraId="10301B57" w14:textId="0BF8DEE3" w:rsidR="008D292F" w:rsidRDefault="008D292F" w:rsidP="00716EBE">
      <w:pPr>
        <w:pStyle w:val="TextBody"/>
        <w:spacing w:after="0"/>
        <w:rPr>
          <w:rFonts w:ascii="Times New Roman" w:hAnsi="Times New Roman"/>
        </w:rPr>
      </w:pPr>
    </w:p>
    <w:p w14:paraId="55C7E2C8" w14:textId="11C9104C" w:rsidR="00716EBE" w:rsidRDefault="00716EBE" w:rsidP="00716EBE">
      <w:pPr>
        <w:pStyle w:val="TextBody"/>
        <w:spacing w:after="0"/>
        <w:rPr>
          <w:rStyle w:val="Fontstyle010"/>
          <w:sz w:val="20"/>
        </w:rPr>
      </w:pPr>
      <w:r>
        <w:rPr>
          <w:rStyle w:val="Fontstyle010"/>
          <w:sz w:val="20"/>
        </w:rPr>
        <w:t>[</w:t>
      </w:r>
      <w:r w:rsidR="009455DF">
        <w:rPr>
          <w:rStyle w:val="Fontstyle010"/>
          <w:sz w:val="20"/>
        </w:rPr>
        <w:t>7</w:t>
      </w:r>
      <w:r>
        <w:rPr>
          <w:rStyle w:val="Fontstyle010"/>
          <w:sz w:val="20"/>
        </w:rPr>
        <w:t>] G.Yohannes, S. K. Wiedmer, M. Elomaa, M. Jussilal, V. Aseyev, M.-L. Riekkola, Thermal aggregation of bovine serum albumin studied by asymmetrical flow fiel</w:t>
      </w:r>
      <w:r w:rsidR="007B0545">
        <w:rPr>
          <w:rStyle w:val="Fontstyle010"/>
          <w:sz w:val="20"/>
        </w:rPr>
        <w:t xml:space="preserve">d-flow fractionation, Anal. </w:t>
      </w:r>
      <w:r>
        <w:rPr>
          <w:rStyle w:val="Fontstyle010"/>
          <w:sz w:val="20"/>
        </w:rPr>
        <w:t>Chim</w:t>
      </w:r>
      <w:r w:rsidR="007B0545">
        <w:rPr>
          <w:rStyle w:val="Fontstyle010"/>
          <w:sz w:val="20"/>
        </w:rPr>
        <w:t>.</w:t>
      </w:r>
      <w:r>
        <w:rPr>
          <w:rStyle w:val="Fontstyle010"/>
          <w:sz w:val="20"/>
        </w:rPr>
        <w:t xml:space="preserve"> Acta 2010, 675, 191-198; </w:t>
      </w:r>
      <w:r w:rsidR="008D292F" w:rsidRPr="008D292F">
        <w:rPr>
          <w:rStyle w:val="Fontstyle010"/>
          <w:sz w:val="20"/>
        </w:rPr>
        <w:t>https://doi.org/10.1016/j.aca.2010.07.016</w:t>
      </w:r>
    </w:p>
    <w:p w14:paraId="26C9952B" w14:textId="77777777" w:rsidR="008D292F" w:rsidRDefault="008D292F" w:rsidP="00716EBE">
      <w:pPr>
        <w:pStyle w:val="TextBody"/>
        <w:spacing w:after="0"/>
        <w:rPr>
          <w:rFonts w:ascii="Times New Roman" w:hAnsi="Times New Roman"/>
        </w:rPr>
      </w:pPr>
    </w:p>
    <w:p w14:paraId="551BE7F6" w14:textId="618BB007" w:rsidR="008D292F" w:rsidRDefault="00716EBE" w:rsidP="008D292F">
      <w:pPr>
        <w:pStyle w:val="TextBody"/>
        <w:spacing w:after="0"/>
        <w:rPr>
          <w:rFonts w:ascii="Times New Roman" w:hAnsi="Times New Roman"/>
        </w:rPr>
      </w:pPr>
      <w:r>
        <w:rPr>
          <w:rStyle w:val="Fontstyle010"/>
          <w:sz w:val="20"/>
        </w:rPr>
        <w:t>[</w:t>
      </w:r>
      <w:r w:rsidR="009455DF">
        <w:rPr>
          <w:rStyle w:val="Fontstyle010"/>
          <w:sz w:val="20"/>
        </w:rPr>
        <w:t>8</w:t>
      </w:r>
      <w:r>
        <w:rPr>
          <w:rStyle w:val="Fontstyle010"/>
          <w:sz w:val="20"/>
        </w:rPr>
        <w:t>] L. F. Pease, D. I. Lipin, D.-H. Tsai, M. R. Zachariah, L. H. L. Lua, M. J. Tarlov, A. P. J. Middelberg, Quantitative characterization of virus-like particles by asymmetrical flow field flow fractionation, electrospray differential mobility analysis, and transmission electron microscopy, Biotechnol</w:t>
      </w:r>
      <w:r w:rsidR="00B835A1">
        <w:rPr>
          <w:rStyle w:val="Fontstyle010"/>
          <w:sz w:val="20"/>
        </w:rPr>
        <w:t>.</w:t>
      </w:r>
      <w:r>
        <w:rPr>
          <w:rStyle w:val="Fontstyle010"/>
          <w:sz w:val="20"/>
        </w:rPr>
        <w:t xml:space="preserve"> Bioeng</w:t>
      </w:r>
      <w:r w:rsidR="00B835A1">
        <w:rPr>
          <w:rStyle w:val="Fontstyle010"/>
          <w:sz w:val="20"/>
        </w:rPr>
        <w:t>.</w:t>
      </w:r>
      <w:r>
        <w:rPr>
          <w:rStyle w:val="Fontstyle010"/>
          <w:sz w:val="20"/>
        </w:rPr>
        <w:t xml:space="preserve"> 200</w:t>
      </w:r>
      <w:r w:rsidR="00B835A1">
        <w:rPr>
          <w:rStyle w:val="Fontstyle010"/>
          <w:sz w:val="20"/>
        </w:rPr>
        <w:t>8</w:t>
      </w:r>
      <w:r>
        <w:rPr>
          <w:rStyle w:val="Fontstyle010"/>
          <w:sz w:val="20"/>
        </w:rPr>
        <w:t>, 102(3), 845-855; http://dx.doi.org/10.1002/bit.22085</w:t>
      </w:r>
    </w:p>
    <w:p w14:paraId="7053EF31" w14:textId="77777777" w:rsidR="00716EBE" w:rsidRDefault="00716EBE" w:rsidP="00716EBE">
      <w:pPr>
        <w:pStyle w:val="TextBody"/>
        <w:spacing w:after="0"/>
        <w:rPr>
          <w:rFonts w:ascii="Times New Roman" w:hAnsi="Times New Roman"/>
        </w:rPr>
      </w:pPr>
    </w:p>
    <w:p w14:paraId="2A9EA1D5" w14:textId="551787E5" w:rsidR="008D292F" w:rsidRDefault="00716EBE" w:rsidP="008D292F">
      <w:pPr>
        <w:pStyle w:val="TextBody"/>
        <w:spacing w:after="0"/>
        <w:rPr>
          <w:rFonts w:ascii="Times New Roman" w:hAnsi="Times New Roman"/>
        </w:rPr>
      </w:pPr>
      <w:r>
        <w:rPr>
          <w:rStyle w:val="Fontstyle010"/>
          <w:sz w:val="20"/>
        </w:rPr>
        <w:t>[</w:t>
      </w:r>
      <w:r w:rsidR="009455DF">
        <w:rPr>
          <w:rStyle w:val="Fontstyle010"/>
          <w:sz w:val="20"/>
        </w:rPr>
        <w:t>9</w:t>
      </w:r>
      <w:r>
        <w:rPr>
          <w:rStyle w:val="Fontstyle010"/>
          <w:sz w:val="20"/>
        </w:rPr>
        <w:t>] W. Fraunhofer, G. Winter, C. Coester, Asymmetrical flow field-flow fractionation and multiangle light scattering for analysis of gelatin nanoparticle drug carrier systems, Anal</w:t>
      </w:r>
      <w:r w:rsidR="00B835A1">
        <w:rPr>
          <w:rStyle w:val="Fontstyle010"/>
          <w:sz w:val="20"/>
        </w:rPr>
        <w:t>.</w:t>
      </w:r>
      <w:r>
        <w:rPr>
          <w:rStyle w:val="Fontstyle010"/>
          <w:sz w:val="20"/>
        </w:rPr>
        <w:t xml:space="preserve"> Chem</w:t>
      </w:r>
      <w:r w:rsidR="00B835A1">
        <w:rPr>
          <w:rStyle w:val="Fontstyle010"/>
          <w:sz w:val="20"/>
        </w:rPr>
        <w:t>.</w:t>
      </w:r>
      <w:r>
        <w:rPr>
          <w:rStyle w:val="Fontstyle010"/>
          <w:sz w:val="20"/>
        </w:rPr>
        <w:t xml:space="preserve"> 2004, 76(7), 1909-1920; http://dx.doi.org/10.1021/ac0353031</w:t>
      </w:r>
    </w:p>
    <w:p w14:paraId="5F0C1127" w14:textId="77777777" w:rsidR="00716EBE" w:rsidRDefault="00716EBE" w:rsidP="00716EBE">
      <w:pPr>
        <w:pStyle w:val="TextBody"/>
        <w:spacing w:after="0"/>
        <w:rPr>
          <w:rFonts w:ascii="Times New Roman" w:hAnsi="Times New Roman"/>
        </w:rPr>
      </w:pPr>
    </w:p>
    <w:p w14:paraId="22B33D93" w14:textId="52D003BA" w:rsidR="008D292F" w:rsidRDefault="00716EBE" w:rsidP="008D292F">
      <w:pPr>
        <w:pStyle w:val="TextBody"/>
        <w:spacing w:after="0"/>
        <w:rPr>
          <w:rFonts w:ascii="Times New Roman" w:hAnsi="Times New Roman"/>
        </w:rPr>
      </w:pPr>
      <w:r>
        <w:rPr>
          <w:rStyle w:val="Fontstyle010"/>
          <w:sz w:val="20"/>
        </w:rPr>
        <w:t>[</w:t>
      </w:r>
      <w:r w:rsidR="009455DF">
        <w:rPr>
          <w:rStyle w:val="Fontstyle010"/>
          <w:sz w:val="20"/>
        </w:rPr>
        <w:t>10</w:t>
      </w:r>
      <w:r>
        <w:rPr>
          <w:rStyle w:val="Fontstyle010"/>
          <w:sz w:val="20"/>
        </w:rPr>
        <w:t xml:space="preserve">] K.-G. Wahlund, Flow field-flow fractionation: critical overview, </w:t>
      </w:r>
      <w:r w:rsidR="002D57F1">
        <w:rPr>
          <w:rStyle w:val="Fontstyle010"/>
          <w:sz w:val="20"/>
        </w:rPr>
        <w:t>J. C</w:t>
      </w:r>
      <w:r>
        <w:rPr>
          <w:rStyle w:val="Fontstyle010"/>
          <w:sz w:val="20"/>
        </w:rPr>
        <w:t>hromatogr</w:t>
      </w:r>
      <w:r w:rsidR="002D57F1">
        <w:rPr>
          <w:rStyle w:val="Fontstyle010"/>
          <w:sz w:val="20"/>
        </w:rPr>
        <w:t xml:space="preserve">. </w:t>
      </w:r>
      <w:r>
        <w:rPr>
          <w:rStyle w:val="Fontstyle010"/>
          <w:sz w:val="20"/>
        </w:rPr>
        <w:t>A 2013, 1287, 97-112; https://doi.org/10.1016/j.chroma.2013.02.028</w:t>
      </w:r>
    </w:p>
    <w:p w14:paraId="6CFAE3CD" w14:textId="77777777" w:rsidR="00716EBE" w:rsidRDefault="00716EBE" w:rsidP="00716EBE">
      <w:pPr>
        <w:pStyle w:val="TextBody"/>
        <w:spacing w:after="0"/>
        <w:rPr>
          <w:rFonts w:ascii="Times New Roman" w:hAnsi="Times New Roman"/>
        </w:rPr>
      </w:pPr>
    </w:p>
    <w:p w14:paraId="7715DA1F" w14:textId="5B889745" w:rsidR="008D292F" w:rsidRDefault="00716EBE" w:rsidP="008D292F">
      <w:pPr>
        <w:pStyle w:val="TextBody"/>
        <w:spacing w:after="0"/>
        <w:rPr>
          <w:rFonts w:ascii="Times New Roman" w:hAnsi="Times New Roman"/>
        </w:rPr>
      </w:pPr>
      <w:r>
        <w:rPr>
          <w:rStyle w:val="Fontstyle010"/>
          <w:sz w:val="20"/>
        </w:rPr>
        <w:t>[</w:t>
      </w:r>
      <w:r w:rsidR="009455DF">
        <w:rPr>
          <w:rStyle w:val="Fontstyle010"/>
          <w:sz w:val="20"/>
        </w:rPr>
        <w:t>11</w:t>
      </w:r>
      <w:r>
        <w:rPr>
          <w:rStyle w:val="Fontstyle010"/>
          <w:sz w:val="20"/>
        </w:rPr>
        <w:t>] W. Hiller, W. van Aswegen, M. Hehn, H. Pasch, Online ThFFF-NMR: A Novel Tool for Molar Mass and Chemical Composition Analysis of Complex Macromolecule, Macromol</w:t>
      </w:r>
      <w:r w:rsidR="006D324A">
        <w:rPr>
          <w:rStyle w:val="Fontstyle010"/>
          <w:sz w:val="20"/>
        </w:rPr>
        <w:t xml:space="preserve">ecules 2013, 46(7), 2544-2552, </w:t>
      </w:r>
      <w:r>
        <w:rPr>
          <w:rStyle w:val="Fontstyle010"/>
          <w:sz w:val="20"/>
        </w:rPr>
        <w:t>https://doi.org/10.1021/ma400350y</w:t>
      </w:r>
    </w:p>
    <w:p w14:paraId="7002191E" w14:textId="77777777" w:rsidR="00716EBE" w:rsidRDefault="00716EBE" w:rsidP="00716EBE">
      <w:pPr>
        <w:pStyle w:val="TextBody"/>
        <w:spacing w:after="0"/>
        <w:rPr>
          <w:rFonts w:ascii="Times New Roman" w:hAnsi="Times New Roman"/>
        </w:rPr>
      </w:pPr>
    </w:p>
    <w:p w14:paraId="1C5DBD8B" w14:textId="69B9589B" w:rsidR="008D292F" w:rsidRDefault="00716EBE" w:rsidP="008D292F">
      <w:pPr>
        <w:pStyle w:val="TextBody"/>
        <w:spacing w:after="0"/>
        <w:rPr>
          <w:rFonts w:ascii="Times New Roman" w:hAnsi="Times New Roman"/>
        </w:rPr>
      </w:pPr>
      <w:r>
        <w:rPr>
          <w:rStyle w:val="Fontstyle010"/>
          <w:sz w:val="20"/>
        </w:rPr>
        <w:t>[</w:t>
      </w:r>
      <w:r w:rsidR="009455DF">
        <w:rPr>
          <w:rStyle w:val="Fontstyle010"/>
          <w:sz w:val="20"/>
        </w:rPr>
        <w:t>12</w:t>
      </w:r>
      <w:r>
        <w:rPr>
          <w:rStyle w:val="Fontstyle010"/>
          <w:sz w:val="20"/>
        </w:rPr>
        <w:t xml:space="preserve">] G.Yohannes, M. Jussila, K. Hartonen, M-L Riekkola, Asymmetrical flow field-flow fractionation technique for separation and characterization of biopolymers and bioparticles, </w:t>
      </w:r>
      <w:r w:rsidR="00A4515A">
        <w:rPr>
          <w:rStyle w:val="Fontstyle010"/>
          <w:sz w:val="20"/>
        </w:rPr>
        <w:t xml:space="preserve">J Chromatogr A </w:t>
      </w:r>
      <w:r>
        <w:rPr>
          <w:rStyle w:val="Fontstyle010"/>
          <w:sz w:val="20"/>
        </w:rPr>
        <w:t>2011, 1218, 4104-4116; https://doi.org/10.1016/j.chroma.2010.12.110</w:t>
      </w:r>
    </w:p>
    <w:p w14:paraId="1B8A9899" w14:textId="77777777" w:rsidR="00716EBE" w:rsidRDefault="00716EBE" w:rsidP="00716EBE">
      <w:pPr>
        <w:pStyle w:val="TextBody"/>
        <w:spacing w:after="0"/>
        <w:rPr>
          <w:rFonts w:ascii="Times New Roman" w:hAnsi="Times New Roman"/>
        </w:rPr>
      </w:pPr>
    </w:p>
    <w:p w14:paraId="533D2EB9" w14:textId="48036ABD" w:rsidR="008D292F" w:rsidRDefault="00716EBE" w:rsidP="008D292F">
      <w:pPr>
        <w:pStyle w:val="TextBody"/>
        <w:spacing w:after="0"/>
        <w:rPr>
          <w:rFonts w:ascii="Times New Roman" w:hAnsi="Times New Roman"/>
        </w:rPr>
      </w:pPr>
      <w:r>
        <w:rPr>
          <w:rStyle w:val="Fontstyle010"/>
          <w:sz w:val="20"/>
        </w:rPr>
        <w:t>[</w:t>
      </w:r>
      <w:r w:rsidR="0006450D">
        <w:rPr>
          <w:rStyle w:val="Fontstyle010"/>
          <w:sz w:val="20"/>
        </w:rPr>
        <w:t>1</w:t>
      </w:r>
      <w:r w:rsidR="009455DF">
        <w:rPr>
          <w:rStyle w:val="Fontstyle010"/>
          <w:sz w:val="20"/>
        </w:rPr>
        <w:t>3</w:t>
      </w:r>
      <w:r>
        <w:rPr>
          <w:rStyle w:val="Fontstyle010"/>
          <w:sz w:val="20"/>
        </w:rPr>
        <w:t xml:space="preserve">] A. F. Thünemann, P. Knappe, R. Bienert and S. Weidner, Online coupling of field-flow fractionation with SAXS and DLS </w:t>
      </w:r>
      <w:r w:rsidR="002D57F1">
        <w:rPr>
          <w:rStyle w:val="Fontstyle010"/>
          <w:sz w:val="20"/>
        </w:rPr>
        <w:t>for polymer analysis, Anal.</w:t>
      </w:r>
      <w:r>
        <w:rPr>
          <w:rStyle w:val="Fontstyle010"/>
          <w:sz w:val="20"/>
        </w:rPr>
        <w:t xml:space="preserve"> Meth</w:t>
      </w:r>
      <w:r w:rsidR="002D57F1">
        <w:rPr>
          <w:rStyle w:val="Fontstyle010"/>
          <w:sz w:val="20"/>
        </w:rPr>
        <w:t>ods</w:t>
      </w:r>
      <w:r>
        <w:rPr>
          <w:rStyle w:val="Fontstyle010"/>
          <w:sz w:val="20"/>
        </w:rPr>
        <w:t xml:space="preserve"> 2009, 1(3), 153-228, https://doi.org/10.1039/B9AY00107G</w:t>
      </w:r>
    </w:p>
    <w:p w14:paraId="2F0CF36F" w14:textId="77777777" w:rsidR="00716EBE" w:rsidRDefault="00716EBE" w:rsidP="00716EBE">
      <w:pPr>
        <w:pStyle w:val="TextBody"/>
        <w:spacing w:after="0"/>
        <w:rPr>
          <w:rFonts w:ascii="Times New Roman" w:hAnsi="Times New Roman"/>
        </w:rPr>
      </w:pPr>
    </w:p>
    <w:p w14:paraId="6D365602" w14:textId="5DB7DE40" w:rsidR="008D292F" w:rsidRDefault="00716EBE" w:rsidP="008D292F">
      <w:pPr>
        <w:pStyle w:val="TextBody"/>
        <w:spacing w:after="0"/>
        <w:rPr>
          <w:rFonts w:ascii="Times New Roman" w:hAnsi="Times New Roman"/>
        </w:rPr>
      </w:pPr>
      <w:r>
        <w:rPr>
          <w:rStyle w:val="DefaultParagraphFont0"/>
          <w:rFonts w:ascii="Times New Roman" w:hAnsi="Times New Roman"/>
          <w:sz w:val="20"/>
        </w:rPr>
        <w:t>[</w:t>
      </w:r>
      <w:r w:rsidR="0006450D">
        <w:rPr>
          <w:rStyle w:val="DefaultParagraphFont0"/>
          <w:rFonts w:ascii="Times New Roman" w:hAnsi="Times New Roman"/>
          <w:sz w:val="20"/>
        </w:rPr>
        <w:t>1</w:t>
      </w:r>
      <w:r w:rsidR="009455DF">
        <w:rPr>
          <w:rStyle w:val="DefaultParagraphFont0"/>
          <w:rFonts w:ascii="Times New Roman" w:hAnsi="Times New Roman"/>
          <w:sz w:val="20"/>
        </w:rPr>
        <w:t>4</w:t>
      </w:r>
      <w:r>
        <w:rPr>
          <w:rStyle w:val="DefaultParagraphFont0"/>
          <w:rFonts w:ascii="Times New Roman" w:hAnsi="Times New Roman"/>
          <w:sz w:val="20"/>
        </w:rPr>
        <w:t>] P. Schuck, Size-distribution analysis of macromolecules by sedimentation velocity ultracentrifugation and lamm</w:t>
      </w:r>
      <w:r w:rsidR="00300A38">
        <w:rPr>
          <w:rStyle w:val="DefaultParagraphFont0"/>
          <w:rFonts w:ascii="Times New Roman" w:hAnsi="Times New Roman"/>
          <w:sz w:val="20"/>
        </w:rPr>
        <w:t xml:space="preserve"> equation modeling, Biophy</w:t>
      </w:r>
      <w:r w:rsidR="00296052">
        <w:rPr>
          <w:rStyle w:val="DefaultParagraphFont0"/>
          <w:rFonts w:ascii="Times New Roman" w:hAnsi="Times New Roman"/>
          <w:sz w:val="20"/>
        </w:rPr>
        <w:t>s</w:t>
      </w:r>
      <w:r w:rsidR="00300A38">
        <w:rPr>
          <w:rStyle w:val="DefaultParagraphFont0"/>
          <w:rFonts w:ascii="Times New Roman" w:hAnsi="Times New Roman"/>
          <w:sz w:val="20"/>
        </w:rPr>
        <w:t>. J</w:t>
      </w:r>
      <w:r w:rsidR="00D55748">
        <w:rPr>
          <w:rStyle w:val="DefaultParagraphFont0"/>
          <w:rFonts w:ascii="Times New Roman" w:hAnsi="Times New Roman"/>
          <w:sz w:val="20"/>
        </w:rPr>
        <w:t>.</w:t>
      </w:r>
      <w:r w:rsidR="00300A38">
        <w:rPr>
          <w:rStyle w:val="DefaultParagraphFont0"/>
          <w:rFonts w:ascii="Times New Roman" w:hAnsi="Times New Roman"/>
          <w:sz w:val="20"/>
        </w:rPr>
        <w:t xml:space="preserve"> </w:t>
      </w:r>
      <w:r>
        <w:rPr>
          <w:rStyle w:val="DefaultParagraphFont0"/>
          <w:rFonts w:ascii="Times New Roman" w:hAnsi="Times New Roman"/>
          <w:sz w:val="20"/>
        </w:rPr>
        <w:t>2000, 78(3), 1606-1619, https://doi.org/10.1016/S0006-3495(00)76713-0</w:t>
      </w:r>
    </w:p>
    <w:p w14:paraId="1EE3B89A" w14:textId="77777777" w:rsidR="00716EBE" w:rsidRDefault="00716EBE" w:rsidP="00716EBE">
      <w:pPr>
        <w:pStyle w:val="TextBody"/>
        <w:spacing w:after="0"/>
        <w:rPr>
          <w:rFonts w:ascii="Times New Roman" w:hAnsi="Times New Roman"/>
        </w:rPr>
      </w:pPr>
    </w:p>
    <w:p w14:paraId="588E6CA8" w14:textId="5B7ABA25" w:rsidR="008D292F" w:rsidRDefault="00716EBE" w:rsidP="008D292F">
      <w:pPr>
        <w:pStyle w:val="TextBody"/>
        <w:spacing w:after="0"/>
        <w:rPr>
          <w:rFonts w:ascii="Times New Roman" w:hAnsi="Times New Roman"/>
        </w:rPr>
      </w:pPr>
      <w:r>
        <w:rPr>
          <w:rStyle w:val="Fontstyle010"/>
          <w:sz w:val="20"/>
        </w:rPr>
        <w:t>[</w:t>
      </w:r>
      <w:r w:rsidR="009455DF">
        <w:rPr>
          <w:rStyle w:val="Fontstyle010"/>
          <w:sz w:val="20"/>
        </w:rPr>
        <w:t>15</w:t>
      </w:r>
      <w:r>
        <w:rPr>
          <w:rStyle w:val="Fontstyle010"/>
          <w:sz w:val="20"/>
        </w:rPr>
        <w:t>] B. Demeler, UltraScan – A Comprehensive Data Analysis Software Package for Analytical Ultracentrifugation Experiments, in: Analytical Ultracentrifugation: Techniques and Methods, 2005, Editor: D. J. Scott, S. E. Harding and A. J. Rowe</w:t>
      </w:r>
    </w:p>
    <w:p w14:paraId="212DA62B" w14:textId="77777777" w:rsidR="00716EBE" w:rsidRDefault="00716EBE" w:rsidP="00716EBE">
      <w:pPr>
        <w:pStyle w:val="TextBody"/>
        <w:spacing w:after="0"/>
        <w:rPr>
          <w:rFonts w:ascii="Times New Roman" w:hAnsi="Times New Roman"/>
        </w:rPr>
      </w:pPr>
    </w:p>
    <w:p w14:paraId="6AEB5274" w14:textId="01766BE6" w:rsidR="008D292F" w:rsidRDefault="00716EBE" w:rsidP="008D292F">
      <w:pPr>
        <w:pStyle w:val="TextBody"/>
        <w:spacing w:after="0"/>
        <w:rPr>
          <w:rFonts w:ascii="Times New Roman" w:hAnsi="Times New Roman"/>
        </w:rPr>
      </w:pPr>
      <w:r>
        <w:rPr>
          <w:rStyle w:val="Fontstyle010"/>
          <w:sz w:val="20"/>
        </w:rPr>
        <w:t>[</w:t>
      </w:r>
      <w:r w:rsidR="0006450D">
        <w:rPr>
          <w:rStyle w:val="Fontstyle010"/>
          <w:sz w:val="20"/>
        </w:rPr>
        <w:t>1</w:t>
      </w:r>
      <w:r w:rsidR="009455DF">
        <w:rPr>
          <w:rStyle w:val="Fontstyle010"/>
          <w:sz w:val="20"/>
        </w:rPr>
        <w:t>6</w:t>
      </w:r>
      <w:r>
        <w:rPr>
          <w:rStyle w:val="Fontstyle010"/>
          <w:sz w:val="20"/>
        </w:rPr>
        <w:t>] A. Zattoni, D. C. Rambaldi, P. Reschiglian, M. Melucci, S. Krol, A. M. Coto-Garcia, A. Sanz-Medel, D</w:t>
      </w:r>
      <w:r w:rsidR="00D55748">
        <w:rPr>
          <w:rStyle w:val="Fontstyle010"/>
          <w:sz w:val="20"/>
        </w:rPr>
        <w:t>.</w:t>
      </w:r>
      <w:r>
        <w:rPr>
          <w:rStyle w:val="Fontstyle010"/>
          <w:sz w:val="20"/>
        </w:rPr>
        <w:t xml:space="preserve"> Roessner, C</w:t>
      </w:r>
      <w:r w:rsidR="00D55748">
        <w:rPr>
          <w:rStyle w:val="Fontstyle010"/>
          <w:sz w:val="20"/>
        </w:rPr>
        <w:t>.</w:t>
      </w:r>
      <w:r>
        <w:rPr>
          <w:rStyle w:val="Fontstyle010"/>
          <w:sz w:val="20"/>
        </w:rPr>
        <w:t xml:space="preserve"> Johann, Asymmetrical flow field-flow fractionation with multi-angle light scattering detection for the </w:t>
      </w:r>
      <w:r>
        <w:rPr>
          <w:rStyle w:val="Fontstyle010"/>
          <w:sz w:val="20"/>
        </w:rPr>
        <w:lastRenderedPageBreak/>
        <w:t xml:space="preserve">analysis of structured nanoparticles, </w:t>
      </w:r>
      <w:r w:rsidR="00A4515A">
        <w:rPr>
          <w:rStyle w:val="Fontstyle010"/>
          <w:sz w:val="20"/>
        </w:rPr>
        <w:t>J</w:t>
      </w:r>
      <w:r w:rsidR="00296052">
        <w:rPr>
          <w:rStyle w:val="Fontstyle010"/>
          <w:sz w:val="20"/>
        </w:rPr>
        <w:t>.</w:t>
      </w:r>
      <w:r w:rsidR="00A4515A">
        <w:rPr>
          <w:rStyle w:val="Fontstyle010"/>
          <w:sz w:val="20"/>
        </w:rPr>
        <w:t xml:space="preserve"> Chromat</w:t>
      </w:r>
      <w:r w:rsidR="000822F8">
        <w:rPr>
          <w:rStyle w:val="Fontstyle010"/>
          <w:sz w:val="20"/>
        </w:rPr>
        <w:t>o</w:t>
      </w:r>
      <w:r w:rsidR="00A4515A">
        <w:rPr>
          <w:rStyle w:val="Fontstyle010"/>
          <w:sz w:val="20"/>
        </w:rPr>
        <w:t>gr</w:t>
      </w:r>
      <w:r w:rsidR="000822F8">
        <w:rPr>
          <w:rStyle w:val="Fontstyle010"/>
          <w:sz w:val="20"/>
        </w:rPr>
        <w:t>.</w:t>
      </w:r>
      <w:r w:rsidR="00A4515A">
        <w:rPr>
          <w:rStyle w:val="Fontstyle010"/>
          <w:sz w:val="20"/>
        </w:rPr>
        <w:t xml:space="preserve"> A </w:t>
      </w:r>
      <w:r>
        <w:rPr>
          <w:rStyle w:val="Fontstyle010"/>
          <w:sz w:val="20"/>
        </w:rPr>
        <w:t>2009, 1216, 9106-9112; https://doi.org/10.1016/j.chroma.2009.06.037</w:t>
      </w:r>
    </w:p>
    <w:p w14:paraId="6A6FB10F" w14:textId="747450E1" w:rsidR="00D16356" w:rsidRDefault="00716EBE" w:rsidP="00716EBE">
      <w:pPr>
        <w:pStyle w:val="TextBody"/>
        <w:spacing w:after="0"/>
        <w:rPr>
          <w:rStyle w:val="Fontstyle010"/>
          <w:sz w:val="20"/>
        </w:rPr>
      </w:pPr>
      <w:r>
        <w:rPr>
          <w:rStyle w:val="Fontstyle010"/>
          <w:sz w:val="20"/>
        </w:rPr>
        <w:t>[</w:t>
      </w:r>
      <w:r w:rsidR="009455DF">
        <w:rPr>
          <w:rStyle w:val="Fontstyle010"/>
          <w:sz w:val="20"/>
        </w:rPr>
        <w:t>17</w:t>
      </w:r>
      <w:r>
        <w:rPr>
          <w:rStyle w:val="Fontstyle010"/>
          <w:sz w:val="20"/>
        </w:rPr>
        <w:t>] A. Litzén, Separation Speed, Retention, and Dispersion in Asymmetrical Flow Field-Flow Fractionation as Functions of Channel Dimensions and Flow Rates, Anal</w:t>
      </w:r>
      <w:r w:rsidR="00296052">
        <w:rPr>
          <w:rStyle w:val="Fontstyle010"/>
          <w:sz w:val="20"/>
        </w:rPr>
        <w:t>.</w:t>
      </w:r>
      <w:r>
        <w:rPr>
          <w:rStyle w:val="Fontstyle010"/>
          <w:sz w:val="20"/>
        </w:rPr>
        <w:t xml:space="preserve"> Ch</w:t>
      </w:r>
      <w:r w:rsidR="00296052">
        <w:rPr>
          <w:rStyle w:val="Fontstyle010"/>
          <w:sz w:val="20"/>
        </w:rPr>
        <w:t>e</w:t>
      </w:r>
      <w:r>
        <w:rPr>
          <w:rStyle w:val="Fontstyle010"/>
          <w:sz w:val="20"/>
        </w:rPr>
        <w:t>m</w:t>
      </w:r>
      <w:r w:rsidR="00296052">
        <w:rPr>
          <w:rStyle w:val="Fontstyle010"/>
          <w:sz w:val="20"/>
        </w:rPr>
        <w:t>.</w:t>
      </w:r>
      <w:r>
        <w:rPr>
          <w:rStyle w:val="Fontstyle010"/>
          <w:sz w:val="20"/>
        </w:rPr>
        <w:t xml:space="preserve"> 1993, 65(4), </w:t>
      </w:r>
      <w:r w:rsidR="00D16356" w:rsidRPr="00D16356">
        <w:rPr>
          <w:rStyle w:val="Fontstyle010"/>
          <w:sz w:val="20"/>
        </w:rPr>
        <w:t>https://doi.org/10.1021/ac00052a025</w:t>
      </w:r>
    </w:p>
    <w:p w14:paraId="41F1B788" w14:textId="6C75DA17" w:rsidR="00D16356" w:rsidRPr="005C109C" w:rsidRDefault="00D16356" w:rsidP="00716EBE">
      <w:pPr>
        <w:pStyle w:val="TextBody"/>
        <w:spacing w:after="0"/>
        <w:rPr>
          <w:rFonts w:ascii="Times New Roman" w:hAnsi="Times New Roman"/>
          <w:color w:val="000000"/>
          <w:sz w:val="20"/>
          <w:szCs w:val="20"/>
        </w:rPr>
      </w:pPr>
    </w:p>
    <w:p w14:paraId="4D1998CF" w14:textId="4BC8DA68" w:rsidR="00D16356" w:rsidRPr="005C109C" w:rsidRDefault="00D16356" w:rsidP="00716EBE">
      <w:pPr>
        <w:pStyle w:val="TextBody"/>
        <w:spacing w:after="0"/>
        <w:rPr>
          <w:rFonts w:ascii="Times New Roman" w:hAnsi="Times New Roman"/>
          <w:color w:val="000000"/>
          <w:sz w:val="20"/>
          <w:szCs w:val="20"/>
        </w:rPr>
      </w:pPr>
      <w:r w:rsidRPr="005C109C">
        <w:rPr>
          <w:rFonts w:ascii="Times New Roman" w:hAnsi="Times New Roman"/>
          <w:color w:val="000000"/>
          <w:sz w:val="20"/>
          <w:szCs w:val="20"/>
        </w:rPr>
        <w:t>[18]</w:t>
      </w:r>
      <w:r w:rsidR="00A82070" w:rsidRPr="005C109C">
        <w:rPr>
          <w:rFonts w:ascii="Times New Roman" w:hAnsi="Times New Roman"/>
          <w:color w:val="000000"/>
          <w:sz w:val="20"/>
          <w:szCs w:val="20"/>
        </w:rPr>
        <w:t xml:space="preserve"> H.</w:t>
      </w:r>
      <w:r w:rsidRPr="005C109C">
        <w:rPr>
          <w:rFonts w:ascii="Times New Roman" w:hAnsi="Times New Roman"/>
          <w:color w:val="000000"/>
          <w:sz w:val="20"/>
          <w:szCs w:val="20"/>
        </w:rPr>
        <w:t xml:space="preserve"> Bolinsso</w:t>
      </w:r>
      <w:r w:rsidR="00A82070" w:rsidRPr="005C109C">
        <w:rPr>
          <w:rFonts w:ascii="Times New Roman" w:hAnsi="Times New Roman"/>
          <w:color w:val="000000"/>
          <w:sz w:val="20"/>
          <w:szCs w:val="20"/>
        </w:rPr>
        <w:t>n, Y.</w:t>
      </w:r>
      <w:r w:rsidR="00CF4F26" w:rsidRPr="005C109C">
        <w:rPr>
          <w:rFonts w:ascii="Times New Roman" w:hAnsi="Times New Roman"/>
          <w:color w:val="000000"/>
          <w:sz w:val="20"/>
          <w:szCs w:val="20"/>
        </w:rPr>
        <w:t xml:space="preserve"> </w:t>
      </w:r>
      <w:r w:rsidR="00A82070" w:rsidRPr="005C109C">
        <w:rPr>
          <w:rFonts w:ascii="Times New Roman" w:hAnsi="Times New Roman"/>
          <w:color w:val="000000"/>
          <w:sz w:val="20"/>
          <w:szCs w:val="20"/>
        </w:rPr>
        <w:t>Lu, S. Hall, L. Nilsson, A. Håkannsson, An alternative method for calibration of flow-field-flow fractionation channels for hydrodrnamic radius determination: The nanoemulsion method</w:t>
      </w:r>
      <w:r w:rsidR="00CC766F" w:rsidRPr="005C109C">
        <w:rPr>
          <w:rFonts w:ascii="Times New Roman" w:hAnsi="Times New Roman"/>
          <w:color w:val="000000"/>
          <w:sz w:val="20"/>
          <w:szCs w:val="20"/>
        </w:rPr>
        <w:t>, J</w:t>
      </w:r>
      <w:r w:rsidR="00401999">
        <w:rPr>
          <w:rFonts w:ascii="Times New Roman" w:hAnsi="Times New Roman"/>
          <w:color w:val="000000"/>
          <w:sz w:val="20"/>
          <w:szCs w:val="20"/>
        </w:rPr>
        <w:t>.</w:t>
      </w:r>
      <w:r w:rsidR="000822F8">
        <w:rPr>
          <w:rFonts w:ascii="Times New Roman" w:hAnsi="Times New Roman"/>
          <w:color w:val="000000"/>
          <w:sz w:val="20"/>
          <w:szCs w:val="20"/>
        </w:rPr>
        <w:t xml:space="preserve"> </w:t>
      </w:r>
      <w:r w:rsidR="00CC766F" w:rsidRPr="005C109C">
        <w:rPr>
          <w:rFonts w:ascii="Times New Roman" w:hAnsi="Times New Roman"/>
          <w:color w:val="000000"/>
          <w:sz w:val="20"/>
          <w:szCs w:val="20"/>
        </w:rPr>
        <w:t>Chromatogr</w:t>
      </w:r>
      <w:r w:rsidR="00401999">
        <w:rPr>
          <w:rFonts w:ascii="Times New Roman" w:hAnsi="Times New Roman"/>
          <w:color w:val="000000"/>
          <w:sz w:val="20"/>
          <w:szCs w:val="20"/>
        </w:rPr>
        <w:t>.</w:t>
      </w:r>
      <w:r w:rsidR="00CC766F" w:rsidRPr="005C109C">
        <w:rPr>
          <w:rFonts w:ascii="Times New Roman" w:hAnsi="Times New Roman"/>
          <w:color w:val="000000"/>
          <w:sz w:val="20"/>
          <w:szCs w:val="20"/>
        </w:rPr>
        <w:t xml:space="preserve"> A</w:t>
      </w:r>
      <w:r w:rsidR="00327C5B" w:rsidRPr="005C109C">
        <w:rPr>
          <w:rFonts w:ascii="Times New Roman" w:hAnsi="Times New Roman"/>
          <w:color w:val="000000"/>
          <w:sz w:val="20"/>
          <w:szCs w:val="20"/>
        </w:rPr>
        <w:t xml:space="preserve"> 2018</w:t>
      </w:r>
      <w:r w:rsidR="00E67464" w:rsidRPr="005C109C">
        <w:rPr>
          <w:rFonts w:ascii="Times New Roman" w:hAnsi="Times New Roman"/>
          <w:color w:val="000000"/>
          <w:sz w:val="20"/>
          <w:szCs w:val="20"/>
        </w:rPr>
        <w:t xml:space="preserve">, 1553, 155-163, </w:t>
      </w:r>
      <w:r w:rsidR="00E67464" w:rsidRPr="005C109C">
        <w:rPr>
          <w:rStyle w:val="Fontstyle010"/>
          <w:sz w:val="20"/>
          <w:szCs w:val="20"/>
        </w:rPr>
        <w:t>https://doi.org/10.1016/j.chroma.2017.12.026</w:t>
      </w:r>
    </w:p>
    <w:p w14:paraId="1BAFC1FE" w14:textId="77777777" w:rsidR="00D16356" w:rsidRPr="005C109C" w:rsidRDefault="00D16356" w:rsidP="00716EBE">
      <w:pPr>
        <w:pStyle w:val="TextBody"/>
        <w:spacing w:after="0"/>
        <w:rPr>
          <w:rFonts w:ascii="Times New Roman" w:hAnsi="Times New Roman" w:cs="Times New Roman"/>
          <w:color w:val="000000"/>
          <w:sz w:val="20"/>
          <w:szCs w:val="20"/>
        </w:rPr>
      </w:pPr>
    </w:p>
    <w:p w14:paraId="29C680F4" w14:textId="6177405E" w:rsidR="00716EBE" w:rsidRPr="003C43B0" w:rsidRDefault="00D16356" w:rsidP="00716EBE">
      <w:pPr>
        <w:pStyle w:val="TextBody"/>
        <w:spacing w:after="0"/>
        <w:rPr>
          <w:rFonts w:ascii="Times New Roman" w:hAnsi="Times New Roman" w:cs="Times New Roman"/>
          <w:color w:val="000000"/>
          <w:sz w:val="20"/>
          <w:szCs w:val="20"/>
        </w:rPr>
      </w:pPr>
      <w:r w:rsidRPr="005C109C">
        <w:rPr>
          <w:rStyle w:val="Fontstyle010"/>
          <w:rFonts w:cs="Times New Roman"/>
          <w:sz w:val="20"/>
          <w:szCs w:val="20"/>
        </w:rPr>
        <w:t>[1</w:t>
      </w:r>
      <w:r w:rsidR="00B06B0E" w:rsidRPr="005C109C">
        <w:rPr>
          <w:rStyle w:val="Fontstyle010"/>
          <w:rFonts w:cs="Times New Roman"/>
          <w:sz w:val="20"/>
          <w:szCs w:val="20"/>
        </w:rPr>
        <w:t>9</w:t>
      </w:r>
      <w:r w:rsidRPr="005C109C">
        <w:rPr>
          <w:rStyle w:val="Fontstyle010"/>
          <w:rFonts w:cs="Times New Roman"/>
          <w:sz w:val="20"/>
          <w:szCs w:val="20"/>
        </w:rPr>
        <w:t xml:space="preserve">] </w:t>
      </w:r>
      <w:r w:rsidR="00716EBE" w:rsidRPr="005C109C">
        <w:rPr>
          <w:rStyle w:val="Fontstyle010"/>
          <w:rFonts w:cs="Times New Roman"/>
          <w:sz w:val="20"/>
          <w:szCs w:val="20"/>
        </w:rPr>
        <w:t>M</w:t>
      </w:r>
      <w:r w:rsidR="00716EBE" w:rsidRPr="00847EFF">
        <w:rPr>
          <w:rStyle w:val="Fontstyle010"/>
          <w:rFonts w:cs="Times New Roman"/>
          <w:sz w:val="20"/>
          <w:szCs w:val="20"/>
        </w:rPr>
        <w:t>. Martin, M. Hoyos, On the no-fied method for void time determination in flow field-flow fractionation</w:t>
      </w:r>
    </w:p>
    <w:p w14:paraId="5181BA5F" w14:textId="528514F0" w:rsidR="008D292F" w:rsidRPr="0030281B" w:rsidRDefault="00A4515A" w:rsidP="008D292F">
      <w:pPr>
        <w:pStyle w:val="TextBody"/>
        <w:spacing w:after="0"/>
        <w:rPr>
          <w:rFonts w:ascii="Times New Roman" w:hAnsi="Times New Roman" w:cs="Times New Roman"/>
          <w:sz w:val="20"/>
          <w:szCs w:val="20"/>
        </w:rPr>
      </w:pPr>
      <w:r w:rsidRPr="00B01482">
        <w:rPr>
          <w:rStyle w:val="Fontstyle010"/>
          <w:rFonts w:cs="Times New Roman"/>
          <w:sz w:val="20"/>
        </w:rPr>
        <w:t>J</w:t>
      </w:r>
      <w:r w:rsidR="00401999" w:rsidRPr="00B01482">
        <w:rPr>
          <w:rStyle w:val="Fontstyle010"/>
          <w:rFonts w:cs="Times New Roman"/>
          <w:sz w:val="20"/>
        </w:rPr>
        <w:t>.</w:t>
      </w:r>
      <w:r w:rsidRPr="0030281B">
        <w:rPr>
          <w:rStyle w:val="Fontstyle010"/>
          <w:rFonts w:cs="Times New Roman"/>
          <w:sz w:val="20"/>
          <w:rPrChange w:id="488" w:author="Benedikt" w:date="2020-09-25T16:27:00Z">
            <w:rPr>
              <w:rStyle w:val="Fontstyle010"/>
              <w:sz w:val="20"/>
            </w:rPr>
          </w:rPrChange>
        </w:rPr>
        <w:t xml:space="preserve"> Chromatogr</w:t>
      </w:r>
      <w:r w:rsidR="00401999" w:rsidRPr="0030281B">
        <w:rPr>
          <w:rStyle w:val="Fontstyle010"/>
          <w:rFonts w:cs="Times New Roman"/>
          <w:sz w:val="20"/>
          <w:rPrChange w:id="489" w:author="Benedikt" w:date="2020-09-25T16:27:00Z">
            <w:rPr>
              <w:rStyle w:val="Fontstyle010"/>
              <w:sz w:val="20"/>
            </w:rPr>
          </w:rPrChange>
        </w:rPr>
        <w:t>.</w:t>
      </w:r>
      <w:r w:rsidRPr="0030281B">
        <w:rPr>
          <w:rStyle w:val="Fontstyle010"/>
          <w:rFonts w:cs="Times New Roman"/>
          <w:sz w:val="20"/>
          <w:rPrChange w:id="490" w:author="Benedikt" w:date="2020-09-25T16:27:00Z">
            <w:rPr>
              <w:rStyle w:val="Fontstyle010"/>
              <w:sz w:val="20"/>
            </w:rPr>
          </w:rPrChange>
        </w:rPr>
        <w:t xml:space="preserve"> A</w:t>
      </w:r>
      <w:r w:rsidR="00716EBE" w:rsidRPr="0030281B">
        <w:rPr>
          <w:rStyle w:val="Fontstyle010"/>
          <w:rFonts w:cs="Times New Roman"/>
          <w:sz w:val="20"/>
          <w:szCs w:val="20"/>
        </w:rPr>
        <w:t xml:space="preserve">, 1218, 4711-4125, </w:t>
      </w:r>
      <w:r w:rsidR="005C109C" w:rsidRPr="0030281B">
        <w:rPr>
          <w:rStyle w:val="Fontstyle010"/>
          <w:rFonts w:cs="Times New Roman"/>
          <w:sz w:val="20"/>
          <w:szCs w:val="20"/>
        </w:rPr>
        <w:t>https://doi.org/</w:t>
      </w:r>
      <w:r w:rsidR="005C109C" w:rsidRPr="0030281B">
        <w:rPr>
          <w:rStyle w:val="citation-doi"/>
          <w:rFonts w:ascii="Times New Roman" w:hAnsi="Times New Roman" w:cs="Times New Roman"/>
          <w:sz w:val="20"/>
          <w:szCs w:val="20"/>
        </w:rPr>
        <w:t>10.1016/j.chroma.2011.01.010</w:t>
      </w:r>
    </w:p>
    <w:p w14:paraId="3F4DCB76" w14:textId="77777777" w:rsidR="00716EBE" w:rsidRPr="00B01482" w:rsidRDefault="00716EBE" w:rsidP="00716EBE">
      <w:pPr>
        <w:pStyle w:val="TextBody"/>
        <w:spacing w:after="0"/>
        <w:rPr>
          <w:rFonts w:ascii="Times New Roman" w:hAnsi="Times New Roman" w:cs="Times New Roman"/>
          <w:sz w:val="20"/>
          <w:szCs w:val="20"/>
        </w:rPr>
      </w:pPr>
    </w:p>
    <w:p w14:paraId="78D7ABDF" w14:textId="027AE1AB" w:rsidR="008D292F" w:rsidRPr="0030281B" w:rsidRDefault="00716EBE" w:rsidP="008D292F">
      <w:pPr>
        <w:pStyle w:val="TextBody"/>
        <w:spacing w:after="0"/>
        <w:rPr>
          <w:rFonts w:ascii="Times New Roman" w:hAnsi="Times New Roman" w:cs="Times New Roman"/>
          <w:rPrChange w:id="491" w:author="Benedikt" w:date="2020-09-25T16:27:00Z">
            <w:rPr>
              <w:rFonts w:ascii="Times New Roman" w:hAnsi="Times New Roman"/>
            </w:rPr>
          </w:rPrChange>
        </w:rPr>
      </w:pPr>
      <w:r w:rsidRPr="0030281B">
        <w:rPr>
          <w:rStyle w:val="Fontstyle010"/>
          <w:rFonts w:cs="Times New Roman"/>
          <w:sz w:val="20"/>
          <w:szCs w:val="20"/>
          <w:rPrChange w:id="492" w:author="Benedikt" w:date="2020-09-25T16:27:00Z">
            <w:rPr>
              <w:rStyle w:val="Fontstyle010"/>
              <w:sz w:val="20"/>
              <w:szCs w:val="20"/>
            </w:rPr>
          </w:rPrChange>
        </w:rPr>
        <w:t>[</w:t>
      </w:r>
      <w:r w:rsidR="00B06B0E" w:rsidRPr="0030281B">
        <w:rPr>
          <w:rStyle w:val="Fontstyle010"/>
          <w:rFonts w:cs="Times New Roman"/>
          <w:sz w:val="20"/>
          <w:szCs w:val="20"/>
          <w:rPrChange w:id="493" w:author="Benedikt" w:date="2020-09-25T16:27:00Z">
            <w:rPr>
              <w:rStyle w:val="Fontstyle010"/>
              <w:sz w:val="20"/>
              <w:szCs w:val="20"/>
            </w:rPr>
          </w:rPrChange>
        </w:rPr>
        <w:t>20</w:t>
      </w:r>
      <w:r w:rsidRPr="0030281B">
        <w:rPr>
          <w:rStyle w:val="Fontstyle010"/>
          <w:rFonts w:cs="Times New Roman"/>
          <w:sz w:val="20"/>
          <w:szCs w:val="20"/>
          <w:rPrChange w:id="494" w:author="Benedikt" w:date="2020-09-25T16:27:00Z">
            <w:rPr>
              <w:rStyle w:val="Fontstyle010"/>
              <w:sz w:val="20"/>
              <w:szCs w:val="20"/>
            </w:rPr>
          </w:rPrChange>
        </w:rPr>
        <w:t>] A. Håkansson, E. Magnusson, B. Bergenståhl, L. Nilsson, Hydrodynamic radius determination</w:t>
      </w:r>
      <w:r w:rsidRPr="0030281B">
        <w:rPr>
          <w:rStyle w:val="Fontstyle010"/>
          <w:rFonts w:cs="Times New Roman"/>
          <w:sz w:val="20"/>
          <w:rPrChange w:id="495" w:author="Benedikt" w:date="2020-09-25T16:27:00Z">
            <w:rPr>
              <w:rStyle w:val="Fontstyle010"/>
              <w:sz w:val="20"/>
            </w:rPr>
          </w:rPrChange>
        </w:rPr>
        <w:t xml:space="preserve"> with asymmetrical flow field-flow fractionation using decaying cross-flows. Part I. A theoretical approach</w:t>
      </w:r>
      <w:r w:rsidR="00A4515A" w:rsidRPr="0030281B">
        <w:rPr>
          <w:rStyle w:val="Fontstyle010"/>
          <w:rFonts w:cs="Times New Roman"/>
          <w:sz w:val="20"/>
          <w:rPrChange w:id="496" w:author="Benedikt" w:date="2020-09-25T16:27:00Z">
            <w:rPr>
              <w:rStyle w:val="Fontstyle010"/>
              <w:sz w:val="20"/>
            </w:rPr>
          </w:rPrChange>
        </w:rPr>
        <w:t xml:space="preserve"> J</w:t>
      </w:r>
      <w:r w:rsidR="00921BAE" w:rsidRPr="0030281B">
        <w:rPr>
          <w:rStyle w:val="Fontstyle010"/>
          <w:rFonts w:cs="Times New Roman"/>
          <w:sz w:val="20"/>
          <w:rPrChange w:id="497" w:author="Benedikt" w:date="2020-09-25T16:27:00Z">
            <w:rPr>
              <w:rStyle w:val="Fontstyle010"/>
              <w:sz w:val="20"/>
            </w:rPr>
          </w:rPrChange>
        </w:rPr>
        <w:t>.</w:t>
      </w:r>
      <w:r w:rsidR="00A4515A" w:rsidRPr="0030281B">
        <w:rPr>
          <w:rStyle w:val="Fontstyle010"/>
          <w:rFonts w:cs="Times New Roman"/>
          <w:sz w:val="20"/>
          <w:rPrChange w:id="498" w:author="Benedikt" w:date="2020-09-25T16:27:00Z">
            <w:rPr>
              <w:rStyle w:val="Fontstyle010"/>
              <w:sz w:val="20"/>
            </w:rPr>
          </w:rPrChange>
        </w:rPr>
        <w:t xml:space="preserve"> Chromatogr</w:t>
      </w:r>
      <w:r w:rsidR="00921BAE" w:rsidRPr="0030281B">
        <w:rPr>
          <w:rStyle w:val="Fontstyle010"/>
          <w:rFonts w:cs="Times New Roman"/>
          <w:sz w:val="20"/>
          <w:rPrChange w:id="499" w:author="Benedikt" w:date="2020-09-25T16:27:00Z">
            <w:rPr>
              <w:rStyle w:val="Fontstyle010"/>
              <w:sz w:val="20"/>
            </w:rPr>
          </w:rPrChange>
        </w:rPr>
        <w:t>.</w:t>
      </w:r>
      <w:r w:rsidR="00A4515A" w:rsidRPr="0030281B">
        <w:rPr>
          <w:rStyle w:val="Fontstyle010"/>
          <w:rFonts w:cs="Times New Roman"/>
          <w:sz w:val="20"/>
          <w:rPrChange w:id="500" w:author="Benedikt" w:date="2020-09-25T16:27:00Z">
            <w:rPr>
              <w:rStyle w:val="Fontstyle010"/>
              <w:sz w:val="20"/>
            </w:rPr>
          </w:rPrChange>
        </w:rPr>
        <w:t xml:space="preserve"> A </w:t>
      </w:r>
      <w:r w:rsidRPr="0030281B">
        <w:rPr>
          <w:rStyle w:val="Fontstyle010"/>
          <w:rFonts w:cs="Times New Roman"/>
          <w:sz w:val="20"/>
          <w:rPrChange w:id="501" w:author="Benedikt" w:date="2020-09-25T16:27:00Z">
            <w:rPr>
              <w:rStyle w:val="Fontstyle010"/>
              <w:sz w:val="20"/>
            </w:rPr>
          </w:rPrChange>
        </w:rPr>
        <w:t>2012, 1253, 120-126, https://doi.org/10.1016/j.chroma.2012.07.029</w:t>
      </w:r>
    </w:p>
    <w:p w14:paraId="268337E6" w14:textId="77777777" w:rsidR="00716EBE" w:rsidRPr="0030281B" w:rsidRDefault="00716EBE" w:rsidP="00716EBE">
      <w:pPr>
        <w:pStyle w:val="TextBody"/>
        <w:spacing w:after="0"/>
        <w:rPr>
          <w:rFonts w:ascii="Times New Roman" w:hAnsi="Times New Roman" w:cs="Times New Roman"/>
          <w:rPrChange w:id="502" w:author="Benedikt" w:date="2020-09-25T16:27:00Z">
            <w:rPr>
              <w:rFonts w:ascii="Times New Roman" w:hAnsi="Times New Roman"/>
            </w:rPr>
          </w:rPrChange>
        </w:rPr>
      </w:pPr>
    </w:p>
    <w:p w14:paraId="130437B7" w14:textId="1D753BF1" w:rsidR="00716EBE" w:rsidRPr="0030281B" w:rsidRDefault="00716EBE" w:rsidP="00716EBE">
      <w:pPr>
        <w:pStyle w:val="TextBody"/>
        <w:spacing w:after="0"/>
        <w:rPr>
          <w:rFonts w:ascii="Times New Roman" w:hAnsi="Times New Roman" w:cs="Times New Roman"/>
          <w:rPrChange w:id="503" w:author="Benedikt" w:date="2020-09-25T16:27:00Z">
            <w:rPr>
              <w:rFonts w:ascii="Times New Roman" w:hAnsi="Times New Roman"/>
            </w:rPr>
          </w:rPrChange>
        </w:rPr>
      </w:pPr>
      <w:r w:rsidRPr="0030281B">
        <w:rPr>
          <w:rStyle w:val="Fontstyle010"/>
          <w:rFonts w:cs="Times New Roman"/>
          <w:sz w:val="20"/>
          <w:rPrChange w:id="504" w:author="Benedikt" w:date="2020-09-25T16:27:00Z">
            <w:rPr>
              <w:rStyle w:val="Fontstyle010"/>
              <w:sz w:val="20"/>
            </w:rPr>
          </w:rPrChange>
        </w:rPr>
        <w:t>[</w:t>
      </w:r>
      <w:r w:rsidR="00B06B0E" w:rsidRPr="0030281B">
        <w:rPr>
          <w:rStyle w:val="Fontstyle010"/>
          <w:rFonts w:cs="Times New Roman"/>
          <w:sz w:val="20"/>
          <w:rPrChange w:id="505" w:author="Benedikt" w:date="2020-09-25T16:27:00Z">
            <w:rPr>
              <w:rStyle w:val="Fontstyle010"/>
              <w:sz w:val="20"/>
            </w:rPr>
          </w:rPrChange>
        </w:rPr>
        <w:t>21</w:t>
      </w:r>
      <w:r w:rsidRPr="0030281B">
        <w:rPr>
          <w:rStyle w:val="Fontstyle010"/>
          <w:rFonts w:cs="Times New Roman"/>
          <w:sz w:val="20"/>
          <w:rPrChange w:id="506" w:author="Benedikt" w:date="2020-09-25T16:27:00Z">
            <w:rPr>
              <w:rStyle w:val="Fontstyle010"/>
              <w:sz w:val="20"/>
            </w:rPr>
          </w:rPrChange>
        </w:rPr>
        <w:t xml:space="preserve">] E. Magnusson, A. Håkansson, J. Janiak, B. Bergenståhl, L. Nilsson, Hydrodynamic radius determination with asymmetrical flow field-flow fractionation using decaying cross-flows. Part II. Experimental evaluation, </w:t>
      </w:r>
    </w:p>
    <w:p w14:paraId="04E9704B" w14:textId="47AA6989" w:rsidR="008D292F" w:rsidRPr="00847EFF" w:rsidRDefault="00A4515A" w:rsidP="008D292F">
      <w:pPr>
        <w:pStyle w:val="TextBody"/>
        <w:spacing w:after="0"/>
        <w:rPr>
          <w:rStyle w:val="Fontstyle010"/>
          <w:rFonts w:cs="Times New Roman"/>
          <w:sz w:val="20"/>
        </w:rPr>
      </w:pPr>
      <w:r w:rsidRPr="0030281B">
        <w:rPr>
          <w:rStyle w:val="Fontstyle010"/>
          <w:rFonts w:cs="Times New Roman"/>
          <w:sz w:val="20"/>
          <w:rPrChange w:id="507" w:author="Benedikt" w:date="2020-09-25T16:27:00Z">
            <w:rPr>
              <w:rStyle w:val="Fontstyle010"/>
              <w:sz w:val="20"/>
            </w:rPr>
          </w:rPrChange>
        </w:rPr>
        <w:t>J</w:t>
      </w:r>
      <w:r w:rsidR="00D53694" w:rsidRPr="0030281B">
        <w:rPr>
          <w:rStyle w:val="Fontstyle010"/>
          <w:rFonts w:cs="Times New Roman"/>
          <w:sz w:val="20"/>
          <w:rPrChange w:id="508" w:author="Benedikt" w:date="2020-09-25T16:27:00Z">
            <w:rPr>
              <w:rStyle w:val="Fontstyle010"/>
              <w:sz w:val="20"/>
            </w:rPr>
          </w:rPrChange>
        </w:rPr>
        <w:t>.</w:t>
      </w:r>
      <w:r w:rsidRPr="0030281B">
        <w:rPr>
          <w:rStyle w:val="Fontstyle010"/>
          <w:rFonts w:cs="Times New Roman"/>
          <w:sz w:val="20"/>
          <w:rPrChange w:id="509" w:author="Benedikt" w:date="2020-09-25T16:27:00Z">
            <w:rPr>
              <w:rStyle w:val="Fontstyle010"/>
              <w:sz w:val="20"/>
            </w:rPr>
          </w:rPrChange>
        </w:rPr>
        <w:t xml:space="preserve"> Chromatogr</w:t>
      </w:r>
      <w:r w:rsidR="00594E3F" w:rsidRPr="0030281B">
        <w:rPr>
          <w:rStyle w:val="Fontstyle010"/>
          <w:rFonts w:cs="Times New Roman"/>
          <w:sz w:val="20"/>
          <w:rPrChange w:id="510" w:author="Benedikt" w:date="2020-09-25T16:27:00Z">
            <w:rPr>
              <w:rStyle w:val="Fontstyle010"/>
              <w:sz w:val="20"/>
            </w:rPr>
          </w:rPrChange>
        </w:rPr>
        <w:t>.</w:t>
      </w:r>
      <w:r w:rsidRPr="0030281B">
        <w:rPr>
          <w:rStyle w:val="Fontstyle010"/>
          <w:rFonts w:cs="Times New Roman"/>
          <w:sz w:val="20"/>
          <w:rPrChange w:id="511" w:author="Benedikt" w:date="2020-09-25T16:27:00Z">
            <w:rPr>
              <w:rStyle w:val="Fontstyle010"/>
              <w:sz w:val="20"/>
            </w:rPr>
          </w:rPrChange>
        </w:rPr>
        <w:t xml:space="preserve"> A </w:t>
      </w:r>
      <w:r w:rsidR="00716EBE" w:rsidRPr="0030281B">
        <w:rPr>
          <w:rStyle w:val="Fontstyle010"/>
          <w:rFonts w:cs="Times New Roman"/>
          <w:sz w:val="20"/>
          <w:rPrChange w:id="512" w:author="Benedikt" w:date="2020-09-25T16:27:00Z">
            <w:rPr>
              <w:rStyle w:val="Fontstyle010"/>
              <w:sz w:val="20"/>
            </w:rPr>
          </w:rPrChange>
        </w:rPr>
        <w:t xml:space="preserve">2012, 1253, 127-153, </w:t>
      </w:r>
      <w:del w:id="513" w:author="Benedikt" w:date="2020-09-25T16:27:00Z">
        <w:r w:rsidR="005828E9" w:rsidRPr="003C43B0" w:rsidDel="0030281B">
          <w:fldChar w:fldCharType="begin"/>
        </w:r>
        <w:r w:rsidR="005828E9" w:rsidRPr="003C43B0" w:rsidDel="0030281B">
          <w:rPr>
            <w:rFonts w:ascii="Times New Roman" w:hAnsi="Times New Roman" w:cs="Times New Roman"/>
          </w:rPr>
          <w:delInstrText xml:space="preserve"> HYPERLINK "https://doi.org/10.1016/j.chroma.2012.07.005" </w:delInstrText>
        </w:r>
        <w:r w:rsidR="005828E9" w:rsidRPr="003C43B0" w:rsidDel="0030281B">
          <w:fldChar w:fldCharType="separate"/>
        </w:r>
        <w:r w:rsidR="005250DF" w:rsidRPr="003C43B0" w:rsidDel="0030281B">
          <w:rPr>
            <w:rFonts w:ascii="Times New Roman" w:hAnsi="Times New Roman" w:cs="Times New Roman"/>
            <w:sz w:val="20"/>
          </w:rPr>
          <w:delText>https://doi.org/10.1016/j.chroma.2012.07.005</w:delText>
        </w:r>
        <w:r w:rsidR="005828E9" w:rsidRPr="003C43B0" w:rsidDel="0030281B">
          <w:rPr>
            <w:rStyle w:val="Hyperlink"/>
            <w:rFonts w:ascii="Times New Roman" w:hAnsi="Times New Roman" w:cs="Times New Roman"/>
            <w:sz w:val="20"/>
          </w:rPr>
          <w:fldChar w:fldCharType="end"/>
        </w:r>
      </w:del>
      <w:r w:rsidR="0030281B" w:rsidRPr="003C43B0">
        <w:rPr>
          <w:rFonts w:ascii="Times New Roman" w:hAnsi="Times New Roman" w:cs="Times New Roman"/>
          <w:sz w:val="20"/>
        </w:rPr>
        <w:t>https://doi.org/10.1016/j.chroma.2012.07.005</w:t>
      </w:r>
    </w:p>
    <w:p w14:paraId="50BD906F" w14:textId="78A01CD1" w:rsidR="005250DF" w:rsidRPr="003C43B0" w:rsidRDefault="005250DF" w:rsidP="008D292F">
      <w:pPr>
        <w:pStyle w:val="TextBody"/>
        <w:spacing w:after="0"/>
        <w:rPr>
          <w:rStyle w:val="Fontstyle010"/>
          <w:rFonts w:cs="Times New Roman"/>
          <w:sz w:val="20"/>
        </w:rPr>
      </w:pPr>
    </w:p>
    <w:p w14:paraId="08D43782" w14:textId="57EF17EB" w:rsidR="00825FE2" w:rsidRPr="003C43B0" w:rsidRDefault="005250DF" w:rsidP="005250DF">
      <w:pPr>
        <w:pStyle w:val="TextBody"/>
        <w:spacing w:after="0"/>
        <w:rPr>
          <w:rFonts w:ascii="Times New Roman" w:hAnsi="Times New Roman" w:cs="Times New Roman"/>
        </w:rPr>
      </w:pPr>
      <w:r w:rsidRPr="003C43B0">
        <w:rPr>
          <w:rStyle w:val="DefaultParagraphFont0"/>
          <w:rFonts w:ascii="Times New Roman" w:hAnsi="Times New Roman" w:cs="Times New Roman"/>
          <w:sz w:val="20"/>
          <w:szCs w:val="20"/>
        </w:rPr>
        <w:t xml:space="preserve">[22] M. Schmid, B. Häusele, M. Junk, E. Brookes, J. Frank, H. Cölfen, High-Resolution Asymmetrical Flow Field-Flow Fractionation Data Evaluation via Richardson-Lucy-Based Fractogram Correction, </w:t>
      </w:r>
      <w:r w:rsidRPr="003C43B0">
        <w:rPr>
          <w:rStyle w:val="Fontstyle010"/>
          <w:rFonts w:cs="Times New Roman"/>
          <w:sz w:val="20"/>
          <w:szCs w:val="20"/>
        </w:rPr>
        <w:t xml:space="preserve">Anal. Chem. </w:t>
      </w:r>
      <w:r w:rsidRPr="003C43B0">
        <w:rPr>
          <w:rStyle w:val="DefaultParagraphFont0"/>
          <w:rFonts w:ascii="Times New Roman" w:hAnsi="Times New Roman" w:cs="Times New Roman"/>
          <w:sz w:val="20"/>
          <w:szCs w:val="20"/>
        </w:rPr>
        <w:t>2018, 90, 3978-13986</w:t>
      </w:r>
      <w:r w:rsidR="00CA79AE" w:rsidRPr="003C43B0">
        <w:rPr>
          <w:rStyle w:val="DefaultParagraphFont0"/>
          <w:rFonts w:ascii="Times New Roman" w:hAnsi="Times New Roman" w:cs="Times New Roman"/>
          <w:sz w:val="20"/>
          <w:szCs w:val="20"/>
        </w:rPr>
        <w:t xml:space="preserve">,  </w:t>
      </w:r>
      <w:r w:rsidR="0030281B" w:rsidRPr="003C43B0">
        <w:rPr>
          <w:rFonts w:ascii="Times New Roman" w:hAnsi="Times New Roman" w:cs="Times New Roman"/>
        </w:rPr>
        <w:t>https://doi.org/10.1021/acs.analchem.8b03483</w:t>
      </w:r>
      <w:r w:rsidR="00825FE2" w:rsidRPr="00847EFF">
        <w:rPr>
          <w:rStyle w:val="DefaultParagraphFont0"/>
          <w:rFonts w:ascii="Times New Roman" w:hAnsi="Times New Roman" w:cs="Times New Roman"/>
          <w:sz w:val="20"/>
          <w:szCs w:val="20"/>
        </w:rPr>
        <w:br/>
      </w:r>
    </w:p>
    <w:p w14:paraId="23DA340F" w14:textId="20817FAB" w:rsidR="00716EBE" w:rsidRPr="00847EFF" w:rsidRDefault="003562F7" w:rsidP="00716EBE">
      <w:pPr>
        <w:pStyle w:val="TextBody"/>
        <w:spacing w:after="0"/>
        <w:rPr>
          <w:ins w:id="514" w:author="Benedikt" w:date="2020-09-16T15:06:00Z"/>
          <w:rFonts w:ascii="Times New Roman" w:hAnsi="Times New Roman" w:cs="Times New Roman"/>
        </w:rPr>
      </w:pPr>
      <w:ins w:id="515" w:author="Benedikt" w:date="2020-09-16T15:06:00Z">
        <w:r w:rsidRPr="003C43B0">
          <w:rPr>
            <w:rFonts w:ascii="Times New Roman" w:hAnsi="Times New Roman" w:cs="Times New Roman"/>
          </w:rPr>
          <w:t>[</w:t>
        </w:r>
      </w:ins>
      <w:ins w:id="516" w:author="Benedikt" w:date="2020-09-25T17:06:00Z">
        <w:r w:rsidR="00E533AB" w:rsidRPr="003C43B0">
          <w:rPr>
            <w:rFonts w:ascii="Times New Roman" w:hAnsi="Times New Roman" w:cs="Times New Roman"/>
          </w:rPr>
          <w:t>23</w:t>
        </w:r>
      </w:ins>
      <w:ins w:id="517" w:author="Benedikt" w:date="2020-09-16T15:06:00Z">
        <w:r w:rsidRPr="003C43B0">
          <w:rPr>
            <w:rFonts w:ascii="Times New Roman" w:hAnsi="Times New Roman" w:cs="Times New Roman"/>
          </w:rPr>
          <w:t xml:space="preserve">] </w:t>
        </w:r>
      </w:ins>
      <w:ins w:id="518" w:author="Benedikt" w:date="2020-09-25T16:19:00Z">
        <w:r w:rsidR="00EC2C11" w:rsidRPr="003C43B0">
          <w:rPr>
            <w:rFonts w:ascii="Times New Roman" w:hAnsi="Times New Roman" w:cs="Times New Roman"/>
          </w:rPr>
          <w:t>J. C. Giddings, M. N. Myers, Steric Field-Flow-Fractionation: A new method for separating 1 to 100 µm particles</w:t>
        </w:r>
      </w:ins>
      <w:ins w:id="519" w:author="Benedikt" w:date="2020-09-25T16:20:00Z">
        <w:r w:rsidR="00EC2C11" w:rsidRPr="003C43B0">
          <w:rPr>
            <w:rFonts w:ascii="Times New Roman" w:hAnsi="Times New Roman" w:cs="Times New Roman"/>
          </w:rPr>
          <w:t>, Sep</w:t>
        </w:r>
      </w:ins>
      <w:ins w:id="520" w:author="Benedikt" w:date="2020-09-25T16:21:00Z">
        <w:r w:rsidR="00EC2C11" w:rsidRPr="003C43B0">
          <w:rPr>
            <w:rFonts w:ascii="Times New Roman" w:hAnsi="Times New Roman" w:cs="Times New Roman"/>
          </w:rPr>
          <w:t>.</w:t>
        </w:r>
      </w:ins>
      <w:ins w:id="521" w:author="Benedikt" w:date="2020-09-25T16:20:00Z">
        <w:r w:rsidR="00EC2C11" w:rsidRPr="003C43B0">
          <w:rPr>
            <w:rFonts w:ascii="Times New Roman" w:hAnsi="Times New Roman" w:cs="Times New Roman"/>
          </w:rPr>
          <w:t xml:space="preserve"> Sci. Technol.</w:t>
        </w:r>
      </w:ins>
      <w:ins w:id="522" w:author="Benedikt" w:date="2020-09-25T16:21:00Z">
        <w:r w:rsidR="00EC2C11" w:rsidRPr="003C43B0">
          <w:rPr>
            <w:rFonts w:ascii="Times New Roman" w:hAnsi="Times New Roman" w:cs="Times New Roman"/>
          </w:rPr>
          <w:t xml:space="preserve"> 1978,</w:t>
        </w:r>
      </w:ins>
      <w:ins w:id="523" w:author="Benedikt" w:date="2020-09-25T16:23:00Z">
        <w:r w:rsidR="00CA79AE" w:rsidRPr="003C43B0">
          <w:rPr>
            <w:rFonts w:ascii="Times New Roman" w:hAnsi="Times New Roman" w:cs="Times New Roman"/>
          </w:rPr>
          <w:t xml:space="preserve"> 13(8)</w:t>
        </w:r>
      </w:ins>
      <w:ins w:id="524" w:author="Benedikt" w:date="2020-09-25T16:24:00Z">
        <w:r w:rsidR="00CA79AE" w:rsidRPr="003C43B0">
          <w:rPr>
            <w:rFonts w:ascii="Times New Roman" w:hAnsi="Times New Roman" w:cs="Times New Roman"/>
          </w:rPr>
          <w:t xml:space="preserve">, </w:t>
        </w:r>
      </w:ins>
      <w:ins w:id="525" w:author="Benedikt" w:date="2020-09-25T16:28:00Z">
        <w:r w:rsidR="0048179B">
          <w:rPr>
            <w:rFonts w:ascii="Times New Roman" w:hAnsi="Times New Roman" w:cs="Times New Roman"/>
          </w:rPr>
          <w:t>673-645</w:t>
        </w:r>
        <w:r w:rsidR="00D72A58">
          <w:rPr>
            <w:rFonts w:ascii="Times New Roman" w:hAnsi="Times New Roman" w:cs="Times New Roman"/>
          </w:rPr>
          <w:t>,</w:t>
        </w:r>
        <w:r w:rsidR="0048179B">
          <w:rPr>
            <w:rFonts w:ascii="Times New Roman" w:hAnsi="Times New Roman" w:cs="Times New Roman"/>
          </w:rPr>
          <w:t xml:space="preserve"> </w:t>
        </w:r>
        <w:r w:rsidR="00D72A58">
          <w:rPr>
            <w:rFonts w:ascii="Times New Roman" w:hAnsi="Times New Roman" w:cs="Times New Roman"/>
          </w:rPr>
          <w:t>h</w:t>
        </w:r>
      </w:ins>
      <w:ins w:id="526" w:author="Benedikt" w:date="2020-09-25T16:27:00Z">
        <w:r w:rsidR="0030281B" w:rsidRPr="003C43B0">
          <w:rPr>
            <w:rFonts w:ascii="Times New Roman" w:hAnsi="Times New Roman" w:cs="Times New Roman"/>
          </w:rPr>
          <w:t>ttps://doi.org/10.1080/01496397808057119</w:t>
        </w:r>
      </w:ins>
    </w:p>
    <w:p w14:paraId="7FDC4B28" w14:textId="77777777" w:rsidR="003562F7" w:rsidRPr="003C43B0" w:rsidRDefault="003562F7" w:rsidP="00716EBE">
      <w:pPr>
        <w:pStyle w:val="TextBody"/>
        <w:spacing w:after="0"/>
        <w:rPr>
          <w:rFonts w:ascii="Times New Roman" w:hAnsi="Times New Roman" w:cs="Times New Roman"/>
        </w:rPr>
      </w:pPr>
    </w:p>
    <w:p w14:paraId="0A859E7A" w14:textId="0C61672C" w:rsidR="008D292F" w:rsidRPr="00847EFF" w:rsidRDefault="00716EBE" w:rsidP="008D292F">
      <w:pPr>
        <w:pStyle w:val="TextBody"/>
        <w:spacing w:after="0"/>
        <w:rPr>
          <w:rFonts w:ascii="Times New Roman" w:hAnsi="Times New Roman" w:cs="Times New Roman"/>
        </w:rPr>
      </w:pPr>
      <w:r w:rsidRPr="003C43B0">
        <w:rPr>
          <w:rStyle w:val="Fontstyle010"/>
          <w:rFonts w:cs="Times New Roman"/>
          <w:sz w:val="20"/>
        </w:rPr>
        <w:t>[</w:t>
      </w:r>
      <w:r w:rsidR="00B06B0E" w:rsidRPr="003C43B0">
        <w:rPr>
          <w:rStyle w:val="Fontstyle010"/>
          <w:rFonts w:cs="Times New Roman"/>
          <w:sz w:val="20"/>
        </w:rPr>
        <w:t>2</w:t>
      </w:r>
      <w:ins w:id="527" w:author="Benedikt" w:date="2020-09-25T17:06:00Z">
        <w:r w:rsidR="00E533AB">
          <w:rPr>
            <w:rStyle w:val="Fontstyle010"/>
            <w:rFonts w:cs="Times New Roman"/>
            <w:sz w:val="20"/>
          </w:rPr>
          <w:t>4</w:t>
        </w:r>
      </w:ins>
      <w:del w:id="528" w:author="Benedikt" w:date="2020-09-25T17:06:00Z">
        <w:r w:rsidR="00ED308E" w:rsidRPr="003C43B0" w:rsidDel="00E533AB">
          <w:rPr>
            <w:rStyle w:val="Fontstyle010"/>
            <w:rFonts w:cs="Times New Roman"/>
            <w:sz w:val="20"/>
          </w:rPr>
          <w:delText>3</w:delText>
        </w:r>
      </w:del>
      <w:r w:rsidRPr="003C43B0">
        <w:rPr>
          <w:rStyle w:val="Fontstyle010"/>
          <w:rFonts w:cs="Times New Roman"/>
          <w:sz w:val="20"/>
        </w:rPr>
        <w:t xml:space="preserve">] M. R. Schure, Fast Algorithm for the Conversion of R to Lambda Values in Field-Flow Fractionation, </w:t>
      </w:r>
      <w:ins w:id="529" w:author="Benedikt" w:date="2020-09-25T16:21:00Z">
        <w:r w:rsidR="00EC2C11" w:rsidRPr="003C43B0">
          <w:rPr>
            <w:rFonts w:ascii="Times New Roman" w:hAnsi="Times New Roman" w:cs="Times New Roman"/>
          </w:rPr>
          <w:t>Sep. Sci. Technol.</w:t>
        </w:r>
      </w:ins>
      <w:del w:id="530" w:author="Benedikt" w:date="2020-09-25T16:21:00Z">
        <w:r w:rsidRPr="003C43B0" w:rsidDel="00EC2C11">
          <w:rPr>
            <w:rStyle w:val="Fontstyle010"/>
            <w:rFonts w:cs="Times New Roman"/>
            <w:sz w:val="20"/>
          </w:rPr>
          <w:delText xml:space="preserve">Separation Science and Technology </w:delText>
        </w:r>
      </w:del>
      <w:r w:rsidRPr="003C43B0">
        <w:rPr>
          <w:rStyle w:val="Fontstyle010"/>
          <w:rFonts w:cs="Times New Roman"/>
          <w:sz w:val="20"/>
        </w:rPr>
        <w:t>1987, 22(12), 2403-2411,</w:t>
      </w:r>
      <w:r w:rsidR="008D292F" w:rsidRPr="003C43B0">
        <w:rPr>
          <w:rFonts w:ascii="Times New Roman" w:hAnsi="Times New Roman" w:cs="Times New Roman"/>
        </w:rPr>
        <w:t xml:space="preserve"> </w:t>
      </w:r>
      <w:ins w:id="531" w:author="Benedikt" w:date="2020-09-25T16:27:00Z">
        <w:r w:rsidR="0030281B" w:rsidRPr="003C43B0">
          <w:rPr>
            <w:rFonts w:ascii="Times New Roman" w:hAnsi="Times New Roman" w:cs="Times New Roman"/>
          </w:rPr>
          <w:t>https://doi.org/10.1080/01496398708057194</w:t>
        </w:r>
      </w:ins>
    </w:p>
    <w:p w14:paraId="050BEF5B" w14:textId="77777777" w:rsidR="00716EBE" w:rsidRPr="003C43B0" w:rsidRDefault="00716EBE" w:rsidP="00716EBE">
      <w:pPr>
        <w:pStyle w:val="TextBody"/>
        <w:spacing w:after="0"/>
        <w:rPr>
          <w:rFonts w:ascii="Times New Roman" w:hAnsi="Times New Roman" w:cs="Times New Roman"/>
        </w:rPr>
      </w:pPr>
    </w:p>
    <w:p w14:paraId="5B2EEA68" w14:textId="3DD67595" w:rsidR="008D292F" w:rsidRPr="0030281B" w:rsidRDefault="00716EBE" w:rsidP="008D292F">
      <w:pPr>
        <w:pStyle w:val="TextBody"/>
        <w:spacing w:after="0"/>
        <w:rPr>
          <w:rFonts w:ascii="Times New Roman" w:hAnsi="Times New Roman" w:cs="Times New Roman"/>
          <w:rPrChange w:id="532" w:author="Benedikt" w:date="2020-09-25T16:27:00Z">
            <w:rPr>
              <w:rFonts w:ascii="Times New Roman" w:hAnsi="Times New Roman"/>
            </w:rPr>
          </w:rPrChange>
        </w:rPr>
      </w:pPr>
      <w:r w:rsidRPr="003C43B0">
        <w:rPr>
          <w:rStyle w:val="Fontstyle010"/>
          <w:rFonts w:cs="Times New Roman"/>
          <w:sz w:val="20"/>
        </w:rPr>
        <w:t>[</w:t>
      </w:r>
      <w:r w:rsidR="00ED308E" w:rsidRPr="003C43B0">
        <w:rPr>
          <w:rStyle w:val="Fontstyle010"/>
          <w:rFonts w:cs="Times New Roman"/>
          <w:sz w:val="20"/>
        </w:rPr>
        <w:t>2</w:t>
      </w:r>
      <w:ins w:id="533" w:author="Benedikt" w:date="2020-09-25T17:06:00Z">
        <w:r w:rsidR="00E533AB">
          <w:rPr>
            <w:rStyle w:val="Fontstyle010"/>
            <w:rFonts w:cs="Times New Roman"/>
            <w:sz w:val="20"/>
          </w:rPr>
          <w:t>5</w:t>
        </w:r>
      </w:ins>
      <w:del w:id="534" w:author="Benedikt" w:date="2020-09-25T17:06:00Z">
        <w:r w:rsidR="00ED308E" w:rsidRPr="003C43B0" w:rsidDel="00E533AB">
          <w:rPr>
            <w:rStyle w:val="Fontstyle010"/>
            <w:rFonts w:cs="Times New Roman"/>
            <w:sz w:val="20"/>
          </w:rPr>
          <w:delText>4</w:delText>
        </w:r>
      </w:del>
      <w:r w:rsidRPr="003C43B0">
        <w:rPr>
          <w:rStyle w:val="Fontstyle010"/>
          <w:rFonts w:cs="Times New Roman"/>
          <w:sz w:val="20"/>
        </w:rPr>
        <w:t xml:space="preserve">] A. Litzén, K.-G. Wahlund, Zone Broadening and Dilution in Rectangular and Trapezoidal </w:t>
      </w:r>
      <w:ins w:id="535" w:author="Benedikt" w:date="2020-09-25T16:27:00Z">
        <w:r w:rsidR="0030281B">
          <w:rPr>
            <w:rStyle w:val="Fontstyle010"/>
            <w:rFonts w:cs="Times New Roman"/>
            <w:sz w:val="20"/>
          </w:rPr>
          <w:t>-</w:t>
        </w:r>
      </w:ins>
      <w:del w:id="536" w:author="Benedikt" w:date="2020-09-25T16:27:00Z">
        <w:r w:rsidRPr="00847EFF" w:rsidDel="0030281B">
          <w:rPr>
            <w:rStyle w:val="Fontstyle010"/>
            <w:rFonts w:cs="Times New Roman"/>
            <w:sz w:val="20"/>
          </w:rPr>
          <w:delText>--</w:delText>
        </w:r>
      </w:del>
      <w:r w:rsidRPr="003C43B0">
        <w:rPr>
          <w:rStyle w:val="Fontstyle010"/>
          <w:rFonts w:cs="Times New Roman"/>
          <w:sz w:val="20"/>
        </w:rPr>
        <w:t xml:space="preserve"> A</w:t>
      </w:r>
      <w:del w:id="537" w:author="Benedikt" w:date="2020-09-25T16:27:00Z">
        <w:r w:rsidRPr="003C43B0" w:rsidDel="0030281B">
          <w:rPr>
            <w:rStyle w:val="Fontstyle010"/>
            <w:rFonts w:cs="Times New Roman"/>
            <w:sz w:val="20"/>
          </w:rPr>
          <w:delText>s</w:delText>
        </w:r>
      </w:del>
      <w:r w:rsidRPr="003C43B0">
        <w:rPr>
          <w:rStyle w:val="Fontstyle010"/>
          <w:rFonts w:cs="Times New Roman"/>
          <w:sz w:val="20"/>
        </w:rPr>
        <w:t xml:space="preserve">ymmetrical Flow Field-Flow Fractionation Channels, </w:t>
      </w:r>
      <w:r w:rsidR="00A4515A" w:rsidRPr="00B01482">
        <w:rPr>
          <w:rStyle w:val="Fontstyle010"/>
          <w:rFonts w:cs="Times New Roman"/>
          <w:sz w:val="20"/>
        </w:rPr>
        <w:t>J</w:t>
      </w:r>
      <w:r w:rsidR="000822F8" w:rsidRPr="00B01482">
        <w:rPr>
          <w:rStyle w:val="Fontstyle010"/>
          <w:rFonts w:cs="Times New Roman"/>
          <w:sz w:val="20"/>
        </w:rPr>
        <w:t>.</w:t>
      </w:r>
      <w:r w:rsidR="00A4515A" w:rsidRPr="0030281B">
        <w:rPr>
          <w:rStyle w:val="Fontstyle010"/>
          <w:rFonts w:cs="Times New Roman"/>
          <w:sz w:val="20"/>
          <w:rPrChange w:id="538" w:author="Benedikt" w:date="2020-09-25T16:27:00Z">
            <w:rPr>
              <w:rStyle w:val="Fontstyle010"/>
              <w:sz w:val="20"/>
            </w:rPr>
          </w:rPrChange>
        </w:rPr>
        <w:t xml:space="preserve"> Chromatogr</w:t>
      </w:r>
      <w:r w:rsidR="000822F8" w:rsidRPr="0030281B">
        <w:rPr>
          <w:rStyle w:val="Fontstyle010"/>
          <w:rFonts w:cs="Times New Roman"/>
          <w:sz w:val="20"/>
          <w:rPrChange w:id="539" w:author="Benedikt" w:date="2020-09-25T16:27:00Z">
            <w:rPr>
              <w:rStyle w:val="Fontstyle010"/>
              <w:sz w:val="20"/>
            </w:rPr>
          </w:rPrChange>
        </w:rPr>
        <w:t>.</w:t>
      </w:r>
      <w:r w:rsidR="00A4515A" w:rsidRPr="0030281B">
        <w:rPr>
          <w:rStyle w:val="Fontstyle010"/>
          <w:rFonts w:cs="Times New Roman"/>
          <w:sz w:val="20"/>
          <w:rPrChange w:id="540" w:author="Benedikt" w:date="2020-09-25T16:27:00Z">
            <w:rPr>
              <w:rStyle w:val="Fontstyle010"/>
              <w:sz w:val="20"/>
            </w:rPr>
          </w:rPrChange>
        </w:rPr>
        <w:t xml:space="preserve"> A </w:t>
      </w:r>
      <w:r w:rsidRPr="0030281B">
        <w:rPr>
          <w:rStyle w:val="Fontstyle010"/>
          <w:rFonts w:cs="Times New Roman"/>
          <w:sz w:val="20"/>
          <w:rPrChange w:id="541" w:author="Benedikt" w:date="2020-09-25T16:27:00Z">
            <w:rPr>
              <w:rStyle w:val="Fontstyle010"/>
              <w:sz w:val="20"/>
            </w:rPr>
          </w:rPrChange>
        </w:rPr>
        <w:t>1991, Analytical Chemistry, 63, 1001-1007</w:t>
      </w:r>
    </w:p>
    <w:p w14:paraId="35EA299C" w14:textId="77777777" w:rsidR="00716EBE" w:rsidRPr="0030281B" w:rsidRDefault="00716EBE" w:rsidP="00716EBE">
      <w:pPr>
        <w:pStyle w:val="TextBody"/>
        <w:spacing w:after="0"/>
        <w:rPr>
          <w:rFonts w:ascii="Times New Roman" w:hAnsi="Times New Roman" w:cs="Times New Roman"/>
          <w:rPrChange w:id="542" w:author="Benedikt" w:date="2020-09-25T16:27:00Z">
            <w:rPr>
              <w:rFonts w:ascii="Times New Roman" w:hAnsi="Times New Roman"/>
            </w:rPr>
          </w:rPrChange>
        </w:rPr>
      </w:pPr>
    </w:p>
    <w:p w14:paraId="3821E2B5" w14:textId="4656824F" w:rsidR="008D292F" w:rsidRPr="0030281B" w:rsidRDefault="00716EBE" w:rsidP="008D292F">
      <w:pPr>
        <w:pStyle w:val="TextBody"/>
        <w:spacing w:after="0"/>
        <w:rPr>
          <w:rFonts w:ascii="Times New Roman" w:hAnsi="Times New Roman" w:cs="Times New Roman"/>
          <w:rPrChange w:id="543" w:author="Benedikt" w:date="2020-09-25T16:27:00Z">
            <w:rPr>
              <w:rFonts w:ascii="Times New Roman" w:hAnsi="Times New Roman"/>
            </w:rPr>
          </w:rPrChange>
        </w:rPr>
      </w:pPr>
      <w:r w:rsidRPr="0030281B">
        <w:rPr>
          <w:rStyle w:val="Fontstyle010"/>
          <w:rFonts w:cs="Times New Roman"/>
          <w:sz w:val="20"/>
          <w:rPrChange w:id="544" w:author="Benedikt" w:date="2020-09-25T16:27:00Z">
            <w:rPr>
              <w:rStyle w:val="Fontstyle010"/>
              <w:sz w:val="20"/>
            </w:rPr>
          </w:rPrChange>
        </w:rPr>
        <w:t>[</w:t>
      </w:r>
      <w:r w:rsidR="00ED308E" w:rsidRPr="0030281B">
        <w:rPr>
          <w:rStyle w:val="Fontstyle010"/>
          <w:rFonts w:cs="Times New Roman"/>
          <w:sz w:val="20"/>
          <w:rPrChange w:id="545" w:author="Benedikt" w:date="2020-09-25T16:27:00Z">
            <w:rPr>
              <w:rStyle w:val="Fontstyle010"/>
              <w:sz w:val="20"/>
            </w:rPr>
          </w:rPrChange>
        </w:rPr>
        <w:t>2</w:t>
      </w:r>
      <w:ins w:id="546" w:author="Benedikt" w:date="2020-09-25T17:06:00Z">
        <w:r w:rsidR="00E533AB">
          <w:rPr>
            <w:rStyle w:val="Fontstyle010"/>
            <w:rFonts w:cs="Times New Roman"/>
            <w:sz w:val="20"/>
          </w:rPr>
          <w:t>6</w:t>
        </w:r>
      </w:ins>
      <w:del w:id="547" w:author="Benedikt" w:date="2020-09-25T17:06:00Z">
        <w:r w:rsidR="00ED308E" w:rsidRPr="003C43B0" w:rsidDel="00E533AB">
          <w:rPr>
            <w:rStyle w:val="Fontstyle010"/>
            <w:rFonts w:cs="Times New Roman"/>
            <w:sz w:val="20"/>
          </w:rPr>
          <w:delText>5</w:delText>
        </w:r>
      </w:del>
      <w:r w:rsidRPr="003C43B0">
        <w:rPr>
          <w:rStyle w:val="Fontstyle010"/>
          <w:rFonts w:cs="Times New Roman"/>
          <w:sz w:val="20"/>
        </w:rPr>
        <w:t>] Katri Eskelin, Minna M. Poranen, Hanna M. Oksanen, Asymmetrical Flow Field-Flow Fractionation on Virus and Virus-Like Particle Applications, Mic</w:t>
      </w:r>
      <w:r w:rsidR="006D324A" w:rsidRPr="00B01482">
        <w:rPr>
          <w:rStyle w:val="Fontstyle010"/>
          <w:rFonts w:cs="Times New Roman"/>
          <w:sz w:val="20"/>
        </w:rPr>
        <w:t xml:space="preserve">roorganisms 2019, 7(11), 1-20; </w:t>
      </w:r>
      <w:r w:rsidRPr="0030281B">
        <w:rPr>
          <w:rStyle w:val="Fontstyle010"/>
          <w:rFonts w:cs="Times New Roman"/>
          <w:sz w:val="20"/>
          <w:rPrChange w:id="548" w:author="Benedikt" w:date="2020-09-25T16:27:00Z">
            <w:rPr>
              <w:rStyle w:val="Fontstyle010"/>
              <w:sz w:val="20"/>
            </w:rPr>
          </w:rPrChange>
        </w:rPr>
        <w:t>https://doi.org/10.3390/microorganisms7110555</w:t>
      </w:r>
    </w:p>
    <w:p w14:paraId="734B1E4F" w14:textId="77777777" w:rsidR="00716EBE" w:rsidRPr="0030281B" w:rsidRDefault="00716EBE" w:rsidP="00716EBE">
      <w:pPr>
        <w:pStyle w:val="TextBody"/>
        <w:spacing w:after="0"/>
        <w:rPr>
          <w:rFonts w:ascii="Times New Roman" w:hAnsi="Times New Roman" w:cs="Times New Roman"/>
          <w:rPrChange w:id="549" w:author="Benedikt" w:date="2020-09-25T16:27:00Z">
            <w:rPr>
              <w:rFonts w:ascii="Times New Roman" w:hAnsi="Times New Roman"/>
            </w:rPr>
          </w:rPrChange>
        </w:rPr>
      </w:pPr>
    </w:p>
    <w:p w14:paraId="23D6B855" w14:textId="5D26318C" w:rsidR="00716EBE" w:rsidRPr="003C43B0" w:rsidRDefault="00716EBE" w:rsidP="00716EBE">
      <w:pPr>
        <w:pStyle w:val="TextBody"/>
        <w:spacing w:after="0"/>
        <w:rPr>
          <w:rFonts w:ascii="Times New Roman" w:hAnsi="Times New Roman" w:cs="Times New Roman"/>
        </w:rPr>
      </w:pPr>
      <w:r w:rsidRPr="0030281B">
        <w:rPr>
          <w:rStyle w:val="Fontstyle010"/>
          <w:rFonts w:cs="Times New Roman"/>
          <w:sz w:val="20"/>
          <w:rPrChange w:id="550" w:author="Benedikt" w:date="2020-09-25T16:27:00Z">
            <w:rPr>
              <w:rStyle w:val="Fontstyle010"/>
              <w:sz w:val="20"/>
            </w:rPr>
          </w:rPrChange>
        </w:rPr>
        <w:t>[</w:t>
      </w:r>
      <w:r w:rsidR="00ED308E" w:rsidRPr="0030281B">
        <w:rPr>
          <w:rStyle w:val="Fontstyle010"/>
          <w:rFonts w:cs="Times New Roman"/>
          <w:sz w:val="20"/>
          <w:rPrChange w:id="551" w:author="Benedikt" w:date="2020-09-25T16:27:00Z">
            <w:rPr>
              <w:rStyle w:val="Fontstyle010"/>
              <w:sz w:val="20"/>
            </w:rPr>
          </w:rPrChange>
        </w:rPr>
        <w:t>2</w:t>
      </w:r>
      <w:ins w:id="552" w:author="Benedikt" w:date="2020-09-25T17:06:00Z">
        <w:r w:rsidR="00E533AB">
          <w:rPr>
            <w:rStyle w:val="Fontstyle010"/>
            <w:rFonts w:cs="Times New Roman"/>
            <w:sz w:val="20"/>
          </w:rPr>
          <w:t>7</w:t>
        </w:r>
      </w:ins>
      <w:del w:id="553" w:author="Benedikt" w:date="2020-09-25T17:06:00Z">
        <w:r w:rsidR="00ED308E" w:rsidRPr="003C43B0" w:rsidDel="00E533AB">
          <w:rPr>
            <w:rStyle w:val="Fontstyle010"/>
            <w:rFonts w:cs="Times New Roman"/>
            <w:sz w:val="20"/>
          </w:rPr>
          <w:delText>6</w:delText>
        </w:r>
      </w:del>
      <w:r w:rsidRPr="003C43B0">
        <w:rPr>
          <w:rStyle w:val="Fontstyle010"/>
          <w:rFonts w:cs="Times New Roman"/>
          <w:sz w:val="20"/>
        </w:rPr>
        <w:t>] V. de Carsalade du pont, E. Alasonati, S. Vaslin-Reimann, M, Martin, M. Hoyos, P. Fisicaro</w:t>
      </w:r>
      <w:ins w:id="554" w:author="Benedikt" w:date="2020-09-25T16:28:00Z">
        <w:r w:rsidR="0030281B">
          <w:rPr>
            <w:rStyle w:val="Fontstyle010"/>
            <w:rFonts w:cs="Times New Roman"/>
            <w:sz w:val="20"/>
          </w:rPr>
          <w:t>,</w:t>
        </w:r>
      </w:ins>
      <w:del w:id="555" w:author="Benedikt" w:date="2020-09-25T16:28:00Z">
        <w:r w:rsidRPr="00847EFF" w:rsidDel="0030281B">
          <w:rPr>
            <w:rStyle w:val="Fontstyle010"/>
            <w:rFonts w:cs="Times New Roman"/>
            <w:sz w:val="20"/>
          </w:rPr>
          <w:delText xml:space="preserve"> </w:delText>
        </w:r>
        <w:r w:rsidRPr="003C43B0" w:rsidDel="0030281B">
          <w:rPr>
            <w:rStyle w:val="Fontstyle010"/>
            <w:rFonts w:cs="Times New Roman"/>
            <w:sz w:val="20"/>
          </w:rPr>
          <w:delText>,</w:delText>
        </w:r>
      </w:del>
      <w:r w:rsidRPr="003C43B0">
        <w:rPr>
          <w:rStyle w:val="Fontstyle010"/>
          <w:rFonts w:cs="Times New Roman"/>
          <w:sz w:val="20"/>
        </w:rPr>
        <w:t xml:space="preserve"> </w:t>
      </w:r>
    </w:p>
    <w:p w14:paraId="7F6A63A0" w14:textId="77777777" w:rsidR="00716EBE" w:rsidRPr="0030281B" w:rsidRDefault="00716EBE" w:rsidP="00716EBE">
      <w:pPr>
        <w:pStyle w:val="TextBody"/>
        <w:spacing w:after="0"/>
        <w:rPr>
          <w:rFonts w:ascii="Times New Roman" w:hAnsi="Times New Roman" w:cs="Times New Roman"/>
          <w:rPrChange w:id="556" w:author="Benedikt" w:date="2020-09-25T16:27:00Z">
            <w:rPr>
              <w:rFonts w:ascii="Times New Roman" w:hAnsi="Times New Roman"/>
            </w:rPr>
          </w:rPrChange>
        </w:rPr>
      </w:pPr>
      <w:r w:rsidRPr="00B01482">
        <w:rPr>
          <w:rStyle w:val="Fontstyle010"/>
          <w:rFonts w:cs="Times New Roman"/>
          <w:sz w:val="20"/>
        </w:rPr>
        <w:t>Asymmetric field flow fractionation applied to the nanoparticles characterization: Study of the parameters governing the retention in the channel: 19th International Congress of Metrology 2019,</w:t>
      </w:r>
    </w:p>
    <w:p w14:paraId="07031AA4" w14:textId="77777777" w:rsidR="008D292F" w:rsidRPr="0030281B" w:rsidRDefault="00716EBE" w:rsidP="008D292F">
      <w:pPr>
        <w:pStyle w:val="TextBody"/>
        <w:spacing w:after="0"/>
        <w:rPr>
          <w:rFonts w:ascii="Times New Roman" w:hAnsi="Times New Roman" w:cs="Times New Roman"/>
          <w:rPrChange w:id="557" w:author="Benedikt" w:date="2020-09-25T16:27:00Z">
            <w:rPr>
              <w:rFonts w:ascii="Times New Roman" w:hAnsi="Times New Roman"/>
            </w:rPr>
          </w:rPrChange>
        </w:rPr>
      </w:pPr>
      <w:r w:rsidRPr="0030281B">
        <w:rPr>
          <w:rStyle w:val="Fontstyle010"/>
          <w:rFonts w:cs="Times New Roman"/>
          <w:sz w:val="20"/>
          <w:rPrChange w:id="558" w:author="Benedikt" w:date="2020-09-25T16:27:00Z">
            <w:rPr>
              <w:rStyle w:val="Fontstyle010"/>
              <w:sz w:val="20"/>
            </w:rPr>
          </w:rPrChange>
        </w:rPr>
        <w:t>https://doi.org/10.1051/metrology/201923001</w:t>
      </w:r>
    </w:p>
    <w:p w14:paraId="2F7CEDA8" w14:textId="77777777" w:rsidR="00716EBE" w:rsidRPr="0030281B" w:rsidRDefault="00716EBE" w:rsidP="00716EBE">
      <w:pPr>
        <w:pStyle w:val="TextBody"/>
        <w:spacing w:after="0"/>
        <w:rPr>
          <w:rFonts w:ascii="Times New Roman" w:hAnsi="Times New Roman" w:cs="Times New Roman"/>
          <w:rPrChange w:id="559" w:author="Benedikt" w:date="2020-09-25T16:27:00Z">
            <w:rPr>
              <w:rFonts w:ascii="Times New Roman" w:hAnsi="Times New Roman"/>
            </w:rPr>
          </w:rPrChange>
        </w:rPr>
      </w:pPr>
    </w:p>
    <w:p w14:paraId="1D21B3BD" w14:textId="0C00A95F" w:rsidR="008D292F" w:rsidRPr="00B01482" w:rsidRDefault="00716EBE" w:rsidP="008D292F">
      <w:pPr>
        <w:pStyle w:val="TextBody"/>
        <w:spacing w:after="0"/>
        <w:rPr>
          <w:rFonts w:ascii="Times New Roman" w:hAnsi="Times New Roman" w:cs="Times New Roman"/>
        </w:rPr>
      </w:pPr>
      <w:r w:rsidRPr="0030281B">
        <w:rPr>
          <w:rStyle w:val="Fontstyle010"/>
          <w:rFonts w:cs="Times New Roman"/>
          <w:sz w:val="20"/>
          <w:rPrChange w:id="560" w:author="Benedikt" w:date="2020-09-25T16:27:00Z">
            <w:rPr>
              <w:rStyle w:val="Fontstyle010"/>
              <w:sz w:val="20"/>
            </w:rPr>
          </w:rPrChange>
        </w:rPr>
        <w:t>[</w:t>
      </w:r>
      <w:r w:rsidR="00B06B0E" w:rsidRPr="0030281B">
        <w:rPr>
          <w:rStyle w:val="Fontstyle010"/>
          <w:rFonts w:cs="Times New Roman"/>
          <w:sz w:val="20"/>
          <w:rPrChange w:id="561" w:author="Benedikt" w:date="2020-09-25T16:27:00Z">
            <w:rPr>
              <w:rStyle w:val="Fontstyle010"/>
              <w:sz w:val="20"/>
            </w:rPr>
          </w:rPrChange>
        </w:rPr>
        <w:t>2</w:t>
      </w:r>
      <w:ins w:id="562" w:author="Benedikt" w:date="2020-09-25T17:06:00Z">
        <w:r w:rsidR="00E533AB">
          <w:rPr>
            <w:rStyle w:val="Fontstyle010"/>
            <w:rFonts w:cs="Times New Roman"/>
            <w:sz w:val="20"/>
          </w:rPr>
          <w:t>8</w:t>
        </w:r>
      </w:ins>
      <w:del w:id="563" w:author="Benedikt" w:date="2020-09-25T17:06:00Z">
        <w:r w:rsidR="00ED308E" w:rsidRPr="003C43B0" w:rsidDel="00E533AB">
          <w:rPr>
            <w:rStyle w:val="Fontstyle010"/>
            <w:rFonts w:cs="Times New Roman"/>
            <w:sz w:val="20"/>
          </w:rPr>
          <w:delText>7</w:delText>
        </w:r>
      </w:del>
      <w:r w:rsidRPr="003C43B0">
        <w:rPr>
          <w:rStyle w:val="Fontstyle010"/>
          <w:rFonts w:cs="Times New Roman"/>
          <w:sz w:val="20"/>
        </w:rPr>
        <w:t xml:space="preserve">] B. A. Schäfer, D. Poetz, G. W. Kramer, Documenting Laboratory Workflows Using the Analytical </w:t>
      </w:r>
      <w:r w:rsidRPr="003C43B0">
        <w:rPr>
          <w:rStyle w:val="Fontstyle010"/>
          <w:rFonts w:cs="Times New Roman"/>
          <w:sz w:val="20"/>
        </w:rPr>
        <w:lastRenderedPageBreak/>
        <w:t>I</w:t>
      </w:r>
      <w:r w:rsidR="001B17D8" w:rsidRPr="00B22A6C">
        <w:rPr>
          <w:rStyle w:val="Fontstyle010"/>
          <w:rFonts w:cs="Times New Roman"/>
          <w:sz w:val="20"/>
        </w:rPr>
        <w:t xml:space="preserve">nformation Markup Language, J. </w:t>
      </w:r>
      <w:r w:rsidRPr="00B22A6C">
        <w:rPr>
          <w:rStyle w:val="Fontstyle010"/>
          <w:rFonts w:cs="Times New Roman"/>
          <w:sz w:val="20"/>
        </w:rPr>
        <w:t>Lab</w:t>
      </w:r>
      <w:r w:rsidR="001B17D8" w:rsidRPr="00B22A6C">
        <w:rPr>
          <w:rStyle w:val="Fontstyle010"/>
          <w:rFonts w:cs="Times New Roman"/>
          <w:sz w:val="20"/>
        </w:rPr>
        <w:t>.</w:t>
      </w:r>
      <w:r w:rsidRPr="00B22A6C">
        <w:rPr>
          <w:rStyle w:val="Fontstyle010"/>
          <w:rFonts w:cs="Times New Roman"/>
          <w:sz w:val="20"/>
        </w:rPr>
        <w:t xml:space="preserve"> Autom</w:t>
      </w:r>
      <w:r w:rsidR="001B17D8" w:rsidRPr="00B22A6C">
        <w:rPr>
          <w:rStyle w:val="Fontstyle010"/>
          <w:rFonts w:cs="Times New Roman"/>
          <w:sz w:val="20"/>
        </w:rPr>
        <w:t>.</w:t>
      </w:r>
      <w:r w:rsidRPr="00B22A6C">
        <w:rPr>
          <w:rStyle w:val="Fontstyle010"/>
          <w:rFonts w:cs="Times New Roman"/>
          <w:sz w:val="20"/>
        </w:rPr>
        <w:t xml:space="preserve"> 2004, 9, 375-381; https://doi.org/10.1016/j.jala.2004.10.003 </w:t>
      </w:r>
    </w:p>
    <w:p w14:paraId="66B61BAC" w14:textId="77777777" w:rsidR="00716EBE" w:rsidRPr="0030281B" w:rsidRDefault="00716EBE" w:rsidP="00716EBE">
      <w:pPr>
        <w:pStyle w:val="TextBody"/>
        <w:spacing w:after="0"/>
        <w:rPr>
          <w:rFonts w:ascii="Times New Roman" w:hAnsi="Times New Roman" w:cs="Times New Roman"/>
          <w:rPrChange w:id="564" w:author="Benedikt" w:date="2020-09-25T16:27:00Z">
            <w:rPr>
              <w:rFonts w:ascii="Times New Roman" w:hAnsi="Times New Roman"/>
            </w:rPr>
          </w:rPrChange>
        </w:rPr>
      </w:pPr>
    </w:p>
    <w:p w14:paraId="30F908F1" w14:textId="014EF94C" w:rsidR="008D292F" w:rsidRDefault="00716EBE" w:rsidP="008D292F">
      <w:pPr>
        <w:pStyle w:val="TextBody"/>
        <w:spacing w:after="0"/>
        <w:rPr>
          <w:rFonts w:ascii="Times New Roman" w:hAnsi="Times New Roman"/>
        </w:rPr>
      </w:pPr>
      <w:r w:rsidRPr="0030281B">
        <w:rPr>
          <w:rStyle w:val="Fontstyle010"/>
          <w:rFonts w:cs="Times New Roman"/>
          <w:sz w:val="20"/>
          <w:rPrChange w:id="565" w:author="Benedikt" w:date="2020-09-25T16:27:00Z">
            <w:rPr>
              <w:rStyle w:val="Fontstyle010"/>
              <w:sz w:val="20"/>
            </w:rPr>
          </w:rPrChange>
        </w:rPr>
        <w:t>[</w:t>
      </w:r>
      <w:r w:rsidR="00ED308E" w:rsidRPr="0030281B">
        <w:rPr>
          <w:rStyle w:val="Fontstyle010"/>
          <w:rFonts w:cs="Times New Roman"/>
          <w:sz w:val="20"/>
          <w:rPrChange w:id="566" w:author="Benedikt" w:date="2020-09-25T16:27:00Z">
            <w:rPr>
              <w:rStyle w:val="Fontstyle010"/>
              <w:sz w:val="20"/>
            </w:rPr>
          </w:rPrChange>
        </w:rPr>
        <w:t>2</w:t>
      </w:r>
      <w:ins w:id="567" w:author="Benedikt" w:date="2020-09-25T17:06:00Z">
        <w:r w:rsidR="00E533AB">
          <w:rPr>
            <w:rStyle w:val="Fontstyle010"/>
            <w:rFonts w:cs="Times New Roman"/>
            <w:sz w:val="20"/>
          </w:rPr>
          <w:t>9</w:t>
        </w:r>
      </w:ins>
      <w:del w:id="568" w:author="Benedikt" w:date="2020-09-25T17:06:00Z">
        <w:r w:rsidR="00ED308E" w:rsidRPr="003C43B0" w:rsidDel="00E533AB">
          <w:rPr>
            <w:rStyle w:val="Fontstyle010"/>
            <w:rFonts w:cs="Times New Roman"/>
            <w:sz w:val="20"/>
          </w:rPr>
          <w:delText>8</w:delText>
        </w:r>
      </w:del>
      <w:r w:rsidRPr="003C43B0">
        <w:rPr>
          <w:rStyle w:val="Fontstyle010"/>
          <w:rFonts w:cs="Times New Roman"/>
          <w:sz w:val="20"/>
        </w:rPr>
        <w:t>] A. Roth, R. Jopp, R. Schäfer, G. W</w:t>
      </w:r>
      <w:r>
        <w:rPr>
          <w:rStyle w:val="Fontstyle010"/>
          <w:sz w:val="20"/>
        </w:rPr>
        <w:t>. Kramer, Automated Generation of AnIML Documents by Analytical Instruments,</w:t>
      </w:r>
      <w:r w:rsidR="00654B43">
        <w:rPr>
          <w:rStyle w:val="Fontstyle010"/>
          <w:sz w:val="20"/>
        </w:rPr>
        <w:t xml:space="preserve"> J. Lab. Autom.</w:t>
      </w:r>
      <w:r w:rsidR="001F792D">
        <w:rPr>
          <w:rStyle w:val="Fontstyle010"/>
          <w:sz w:val="20"/>
        </w:rPr>
        <w:t xml:space="preserve"> </w:t>
      </w:r>
      <w:r>
        <w:rPr>
          <w:rStyle w:val="Fontstyle010"/>
          <w:sz w:val="20"/>
        </w:rPr>
        <w:t>2006, 11, 247-253, https://doi.org/10.1016/j.jala.2006.05.013</w:t>
      </w:r>
    </w:p>
    <w:p w14:paraId="735086EC" w14:textId="77777777" w:rsidR="00716EBE" w:rsidRDefault="00716EBE" w:rsidP="00716EBE">
      <w:pPr>
        <w:pStyle w:val="TextBody"/>
        <w:spacing w:after="0"/>
        <w:rPr>
          <w:rFonts w:ascii="Times New Roman" w:hAnsi="Times New Roman"/>
        </w:rPr>
      </w:pPr>
    </w:p>
    <w:p w14:paraId="5CD8D0A1" w14:textId="7935944B" w:rsidR="008D292F" w:rsidRPr="00BD5093" w:rsidRDefault="00716EBE" w:rsidP="008D292F">
      <w:pPr>
        <w:pStyle w:val="TextBody"/>
        <w:spacing w:after="0"/>
        <w:rPr>
          <w:rFonts w:ascii="Times New Roman" w:hAnsi="Times New Roman"/>
          <w:sz w:val="20"/>
          <w:szCs w:val="20"/>
        </w:rPr>
      </w:pPr>
      <w:r>
        <w:rPr>
          <w:rStyle w:val="Fontstyle010"/>
          <w:sz w:val="20"/>
        </w:rPr>
        <w:t>[</w:t>
      </w:r>
      <w:ins w:id="569" w:author="Benedikt" w:date="2020-09-25T17:06:00Z">
        <w:r w:rsidR="00E533AB">
          <w:rPr>
            <w:rStyle w:val="Fontstyle010"/>
            <w:sz w:val="20"/>
          </w:rPr>
          <w:t>30</w:t>
        </w:r>
      </w:ins>
      <w:del w:id="570" w:author="Benedikt" w:date="2020-09-25T17:06:00Z">
        <w:r w:rsidR="00ED308E" w:rsidDel="00E533AB">
          <w:rPr>
            <w:rStyle w:val="Fontstyle010"/>
            <w:sz w:val="20"/>
          </w:rPr>
          <w:delText>29</w:delText>
        </w:r>
      </w:del>
      <w:r>
        <w:rPr>
          <w:rStyle w:val="Fontstyle010"/>
          <w:sz w:val="20"/>
        </w:rPr>
        <w:t xml:space="preserve">] T. Davies, Herding AnIMLs, </w:t>
      </w:r>
      <w:r w:rsidRPr="00BD5093">
        <w:rPr>
          <w:rStyle w:val="Fontstyle010"/>
          <w:sz w:val="20"/>
          <w:szCs w:val="20"/>
        </w:rPr>
        <w:t>Chemistry International, 29(6),</w:t>
      </w:r>
      <w:r w:rsidR="00C40C23">
        <w:rPr>
          <w:rStyle w:val="Fontstyle010"/>
          <w:sz w:val="20"/>
          <w:szCs w:val="20"/>
        </w:rPr>
        <w:t xml:space="preserve"> </w:t>
      </w:r>
      <w:r w:rsidRPr="00BD5093">
        <w:rPr>
          <w:rStyle w:val="Fontstyle010"/>
          <w:sz w:val="20"/>
          <w:szCs w:val="20"/>
        </w:rPr>
        <w:t>21-23, http://publications.iupac.org/ci/2007/2906/pp1_animls.html</w:t>
      </w:r>
    </w:p>
    <w:p w14:paraId="73550C15" w14:textId="77777777" w:rsidR="00716EBE" w:rsidRPr="00BD5093" w:rsidRDefault="00716EBE" w:rsidP="00716EBE">
      <w:pPr>
        <w:pStyle w:val="TextBody"/>
        <w:spacing w:after="0"/>
        <w:rPr>
          <w:rFonts w:ascii="Times New Roman" w:hAnsi="Times New Roman"/>
          <w:sz w:val="20"/>
          <w:szCs w:val="20"/>
        </w:rPr>
      </w:pPr>
    </w:p>
    <w:p w14:paraId="04C88A7B" w14:textId="540B5B52" w:rsidR="008D292F" w:rsidRPr="00BD5093" w:rsidRDefault="00716EBE" w:rsidP="008D292F">
      <w:pPr>
        <w:pStyle w:val="TextBody"/>
        <w:spacing w:after="0"/>
        <w:rPr>
          <w:rFonts w:ascii="Times New Roman" w:hAnsi="Times New Roman"/>
          <w:sz w:val="20"/>
          <w:szCs w:val="20"/>
        </w:rPr>
      </w:pPr>
      <w:r w:rsidRPr="00BD5093">
        <w:rPr>
          <w:rStyle w:val="DefaultParagraphFont0"/>
          <w:rFonts w:ascii="Times New Roman" w:hAnsi="Times New Roman"/>
          <w:sz w:val="20"/>
          <w:szCs w:val="20"/>
        </w:rPr>
        <w:t>[</w:t>
      </w:r>
      <w:r w:rsidR="00ED308E">
        <w:rPr>
          <w:rStyle w:val="DefaultParagraphFont0"/>
          <w:rFonts w:ascii="Times New Roman" w:hAnsi="Times New Roman"/>
          <w:sz w:val="20"/>
          <w:szCs w:val="20"/>
        </w:rPr>
        <w:t>3</w:t>
      </w:r>
      <w:del w:id="571" w:author="Benedikt" w:date="2020-09-25T17:06:00Z">
        <w:r w:rsidR="00ED308E" w:rsidDel="00E533AB">
          <w:rPr>
            <w:rStyle w:val="DefaultParagraphFont0"/>
            <w:rFonts w:ascii="Times New Roman" w:hAnsi="Times New Roman"/>
            <w:sz w:val="20"/>
            <w:szCs w:val="20"/>
          </w:rPr>
          <w:delText>0</w:delText>
        </w:r>
      </w:del>
      <w:ins w:id="572" w:author="Benedikt" w:date="2020-09-25T17:06:00Z">
        <w:r w:rsidR="00E533AB">
          <w:rPr>
            <w:rStyle w:val="DefaultParagraphFont0"/>
            <w:rFonts w:ascii="Times New Roman" w:hAnsi="Times New Roman"/>
            <w:sz w:val="20"/>
            <w:szCs w:val="20"/>
          </w:rPr>
          <w:t>1</w:t>
        </w:r>
      </w:ins>
      <w:r w:rsidRPr="00BD5093">
        <w:rPr>
          <w:rStyle w:val="DefaultParagraphFont0"/>
          <w:rFonts w:ascii="Times New Roman" w:hAnsi="Times New Roman"/>
          <w:sz w:val="20"/>
          <w:szCs w:val="20"/>
        </w:rPr>
        <w:t>] U. Rathmann U. Qwt - Qt Widgets for Technical Applications, 2014</w:t>
      </w:r>
    </w:p>
    <w:p w14:paraId="20BD87AE" w14:textId="77777777" w:rsidR="00716EBE" w:rsidRPr="00BD5093" w:rsidRDefault="00716EBE" w:rsidP="00716EBE">
      <w:pPr>
        <w:pStyle w:val="TextBody"/>
        <w:spacing w:after="0"/>
        <w:rPr>
          <w:rFonts w:ascii="Times New Roman" w:hAnsi="Times New Roman"/>
          <w:sz w:val="20"/>
          <w:szCs w:val="20"/>
        </w:rPr>
      </w:pPr>
    </w:p>
    <w:p w14:paraId="1C7549EE" w14:textId="61FECEC6" w:rsidR="008D292F" w:rsidRPr="00BD5093" w:rsidRDefault="00ED308E" w:rsidP="008D292F">
      <w:pPr>
        <w:pStyle w:val="TextBody"/>
        <w:spacing w:after="0"/>
        <w:rPr>
          <w:rFonts w:ascii="Times New Roman" w:hAnsi="Times New Roman" w:cs="Times New Roman"/>
          <w:sz w:val="20"/>
          <w:szCs w:val="20"/>
        </w:rPr>
      </w:pPr>
      <w:r>
        <w:rPr>
          <w:rStyle w:val="Fontstyle010"/>
          <w:rFonts w:cs="Times New Roman"/>
          <w:sz w:val="20"/>
          <w:szCs w:val="20"/>
        </w:rPr>
        <w:t>[3</w:t>
      </w:r>
      <w:ins w:id="573" w:author="Benedikt" w:date="2020-09-25T17:06:00Z">
        <w:r w:rsidR="00E533AB">
          <w:rPr>
            <w:rStyle w:val="Fontstyle010"/>
            <w:rFonts w:cs="Times New Roman"/>
            <w:sz w:val="20"/>
            <w:szCs w:val="20"/>
          </w:rPr>
          <w:t>2</w:t>
        </w:r>
      </w:ins>
      <w:del w:id="574" w:author="Benedikt" w:date="2020-09-25T17:06:00Z">
        <w:r w:rsidDel="00E533AB">
          <w:rPr>
            <w:rStyle w:val="Fontstyle010"/>
            <w:rFonts w:cs="Times New Roman"/>
            <w:sz w:val="20"/>
            <w:szCs w:val="20"/>
          </w:rPr>
          <w:delText>1</w:delText>
        </w:r>
      </w:del>
      <w:r w:rsidR="00716EBE" w:rsidRPr="00BD5093">
        <w:rPr>
          <w:rStyle w:val="Fontstyle010"/>
          <w:rFonts w:cs="Times New Roman"/>
          <w:sz w:val="20"/>
          <w:szCs w:val="20"/>
        </w:rPr>
        <w:t xml:space="preserve">] A.-R. Jochem, G. N. Ankah, L.-A. Meyer, S. Elsenberg, C. Johann and T. Kraus, Colloidal Mechanisms of Gold Nanoparticle Loss in Asymmetric </w:t>
      </w:r>
      <w:r w:rsidR="00716EBE" w:rsidRPr="00BD5093">
        <w:rPr>
          <w:rFonts w:ascii="Times New Roman" w:hAnsi="Times New Roman" w:cs="Times New Roman"/>
          <w:sz w:val="20"/>
          <w:szCs w:val="20"/>
        </w:rPr>
        <w:t>Flow</w:t>
      </w:r>
      <w:r w:rsidR="00D8680D">
        <w:rPr>
          <w:rFonts w:ascii="Times New Roman" w:hAnsi="Times New Roman" w:cs="Times New Roman"/>
          <w:sz w:val="20"/>
          <w:szCs w:val="20"/>
        </w:rPr>
        <w:t xml:space="preserve"> </w:t>
      </w:r>
      <w:r w:rsidR="00716EBE" w:rsidRPr="00BD5093">
        <w:rPr>
          <w:rFonts w:ascii="Times New Roman" w:hAnsi="Times New Roman" w:cs="Times New Roman"/>
          <w:sz w:val="20"/>
          <w:szCs w:val="20"/>
        </w:rPr>
        <w:t>Field</w:t>
      </w:r>
      <w:r w:rsidR="00716EBE" w:rsidRPr="00BD5093">
        <w:rPr>
          <w:rStyle w:val="Fontstyle010"/>
          <w:rFonts w:cs="Times New Roman"/>
          <w:sz w:val="20"/>
          <w:szCs w:val="20"/>
        </w:rPr>
        <w:t xml:space="preserve">-Flow Fractionation, </w:t>
      </w:r>
      <w:r w:rsidR="00A4515A" w:rsidRPr="00BD5093">
        <w:rPr>
          <w:rStyle w:val="Fontstyle010"/>
          <w:rFonts w:cs="Times New Roman"/>
          <w:sz w:val="20"/>
          <w:szCs w:val="20"/>
        </w:rPr>
        <w:t>Anal</w:t>
      </w:r>
      <w:r w:rsidR="000822F8" w:rsidRPr="00BD5093">
        <w:rPr>
          <w:rStyle w:val="Fontstyle010"/>
          <w:rFonts w:cs="Times New Roman"/>
          <w:sz w:val="20"/>
          <w:szCs w:val="20"/>
        </w:rPr>
        <w:t>.</w:t>
      </w:r>
      <w:r w:rsidR="00A4515A" w:rsidRPr="00BD5093">
        <w:rPr>
          <w:rStyle w:val="Fontstyle010"/>
          <w:rFonts w:cs="Times New Roman"/>
          <w:sz w:val="20"/>
          <w:szCs w:val="20"/>
        </w:rPr>
        <w:t xml:space="preserve"> Chem</w:t>
      </w:r>
      <w:r w:rsidR="000822F8" w:rsidRPr="00BD5093">
        <w:rPr>
          <w:rStyle w:val="Fontstyle010"/>
          <w:rFonts w:cs="Times New Roman"/>
          <w:sz w:val="20"/>
          <w:szCs w:val="20"/>
        </w:rPr>
        <w:t>.</w:t>
      </w:r>
      <w:r w:rsidR="00716EBE" w:rsidRPr="00BD5093">
        <w:rPr>
          <w:rStyle w:val="Fontstyle010"/>
          <w:rFonts w:cs="Times New Roman"/>
          <w:sz w:val="20"/>
          <w:szCs w:val="20"/>
        </w:rPr>
        <w:t xml:space="preserve"> 2016, 88, 10065-10073, https://doi.org/10.1021/acs.analchem.6b02397</w:t>
      </w:r>
    </w:p>
    <w:p w14:paraId="220AD00A" w14:textId="77777777" w:rsidR="00716EBE" w:rsidRPr="00BD5093" w:rsidRDefault="00716EBE" w:rsidP="00716EBE">
      <w:pPr>
        <w:pStyle w:val="TextBody"/>
        <w:spacing w:after="0"/>
        <w:rPr>
          <w:rFonts w:ascii="Times New Roman" w:hAnsi="Times New Roman"/>
          <w:sz w:val="20"/>
          <w:szCs w:val="20"/>
        </w:rPr>
      </w:pPr>
    </w:p>
    <w:p w14:paraId="5AA2009B" w14:textId="4C44AE20" w:rsidR="008D292F" w:rsidRPr="00BD5093" w:rsidRDefault="00716EBE" w:rsidP="008D292F">
      <w:pPr>
        <w:pStyle w:val="TextBody"/>
        <w:spacing w:after="0"/>
        <w:rPr>
          <w:rFonts w:ascii="Times New Roman" w:hAnsi="Times New Roman"/>
          <w:sz w:val="20"/>
          <w:szCs w:val="20"/>
        </w:rPr>
      </w:pPr>
      <w:r w:rsidRPr="00BD5093">
        <w:rPr>
          <w:rStyle w:val="Fontstyle010"/>
          <w:sz w:val="20"/>
          <w:szCs w:val="20"/>
        </w:rPr>
        <w:t>[</w:t>
      </w:r>
      <w:r w:rsidR="009455DF" w:rsidRPr="00BD5093">
        <w:rPr>
          <w:rStyle w:val="Fontstyle010"/>
          <w:sz w:val="20"/>
          <w:szCs w:val="20"/>
        </w:rPr>
        <w:t>3</w:t>
      </w:r>
      <w:ins w:id="575" w:author="Benedikt" w:date="2020-09-25T17:06:00Z">
        <w:r w:rsidR="00E533AB">
          <w:rPr>
            <w:rStyle w:val="Fontstyle010"/>
            <w:sz w:val="20"/>
            <w:szCs w:val="20"/>
          </w:rPr>
          <w:t>3</w:t>
        </w:r>
      </w:ins>
      <w:del w:id="576" w:author="Benedikt" w:date="2020-09-25T17:06:00Z">
        <w:r w:rsidR="00ED308E" w:rsidDel="00E533AB">
          <w:rPr>
            <w:rStyle w:val="Fontstyle010"/>
            <w:sz w:val="20"/>
            <w:szCs w:val="20"/>
          </w:rPr>
          <w:delText>2</w:delText>
        </w:r>
      </w:del>
      <w:r w:rsidRPr="00BD5093">
        <w:rPr>
          <w:rStyle w:val="Fontstyle010"/>
          <w:sz w:val="20"/>
          <w:szCs w:val="20"/>
        </w:rPr>
        <w:t xml:space="preserve">] G.F. Koopmans, T. Hiemstra, I.C. Regelink, B. Molleman, R.N.J. Comans, Asymmetric flow field-flow fractionation of manufactured silver nanoparticles spiked into soil solution, </w:t>
      </w:r>
      <w:r w:rsidR="00A4515A" w:rsidRPr="00BD5093">
        <w:rPr>
          <w:rStyle w:val="Fontstyle010"/>
          <w:sz w:val="20"/>
          <w:szCs w:val="20"/>
        </w:rPr>
        <w:t>J</w:t>
      </w:r>
      <w:r w:rsidR="000822F8" w:rsidRPr="00BD5093">
        <w:rPr>
          <w:rStyle w:val="Fontstyle010"/>
          <w:sz w:val="20"/>
          <w:szCs w:val="20"/>
        </w:rPr>
        <w:t>.</w:t>
      </w:r>
      <w:r w:rsidR="00A4515A" w:rsidRPr="00BD5093">
        <w:rPr>
          <w:rStyle w:val="Fontstyle010"/>
          <w:sz w:val="20"/>
          <w:szCs w:val="20"/>
        </w:rPr>
        <w:t xml:space="preserve"> Chromatogr</w:t>
      </w:r>
      <w:r w:rsidR="000822F8" w:rsidRPr="00BD5093">
        <w:rPr>
          <w:rStyle w:val="Fontstyle010"/>
          <w:sz w:val="20"/>
          <w:szCs w:val="20"/>
        </w:rPr>
        <w:t>.</w:t>
      </w:r>
      <w:r w:rsidR="00A4515A" w:rsidRPr="00BD5093">
        <w:rPr>
          <w:rStyle w:val="Fontstyle010"/>
          <w:sz w:val="20"/>
          <w:szCs w:val="20"/>
        </w:rPr>
        <w:t xml:space="preserve"> A </w:t>
      </w:r>
      <w:r w:rsidRPr="00BD5093">
        <w:rPr>
          <w:rStyle w:val="Fontstyle010"/>
          <w:sz w:val="20"/>
          <w:szCs w:val="20"/>
        </w:rPr>
        <w:t>2015, 1392, 100-109; https://doi.org/10.1016/j.chroma.2015.02.073</w:t>
      </w:r>
    </w:p>
    <w:p w14:paraId="13DBE175" w14:textId="77777777" w:rsidR="00716EBE" w:rsidRPr="00BD5093" w:rsidRDefault="00716EBE" w:rsidP="00716EBE">
      <w:pPr>
        <w:pStyle w:val="TextBody"/>
        <w:spacing w:after="0"/>
        <w:rPr>
          <w:sz w:val="20"/>
          <w:szCs w:val="20"/>
        </w:rPr>
      </w:pPr>
    </w:p>
    <w:p w14:paraId="13FE2FA6" w14:textId="27BFEB1E" w:rsidR="008D292F" w:rsidRPr="00BD5093" w:rsidRDefault="00716EBE" w:rsidP="008D292F">
      <w:pPr>
        <w:pStyle w:val="TextBody"/>
        <w:spacing w:after="0"/>
        <w:rPr>
          <w:rFonts w:ascii="Times New Roman" w:hAnsi="Times New Roman"/>
          <w:sz w:val="20"/>
          <w:szCs w:val="20"/>
        </w:rPr>
      </w:pPr>
      <w:r w:rsidRPr="00BD5093">
        <w:rPr>
          <w:rStyle w:val="Fontstyle010"/>
          <w:sz w:val="20"/>
          <w:szCs w:val="20"/>
        </w:rPr>
        <w:t>[</w:t>
      </w:r>
      <w:del w:id="577" w:author="Benedikt" w:date="2020-09-25T17:06:00Z">
        <w:r w:rsidR="00ED308E" w:rsidDel="00E533AB">
          <w:rPr>
            <w:rStyle w:val="Fontstyle010"/>
            <w:sz w:val="20"/>
            <w:szCs w:val="20"/>
          </w:rPr>
          <w:delText>3</w:delText>
        </w:r>
      </w:del>
      <w:r w:rsidR="00ED308E">
        <w:rPr>
          <w:rStyle w:val="Fontstyle010"/>
          <w:sz w:val="20"/>
          <w:szCs w:val="20"/>
        </w:rPr>
        <w:t>3</w:t>
      </w:r>
      <w:ins w:id="578" w:author="Benedikt" w:date="2020-09-25T17:06:00Z">
        <w:r w:rsidR="00E533AB">
          <w:rPr>
            <w:rStyle w:val="Fontstyle010"/>
            <w:sz w:val="20"/>
            <w:szCs w:val="20"/>
          </w:rPr>
          <w:t>4</w:t>
        </w:r>
      </w:ins>
      <w:r w:rsidRPr="00BD5093">
        <w:rPr>
          <w:rStyle w:val="Fontstyle010"/>
          <w:sz w:val="20"/>
          <w:szCs w:val="20"/>
        </w:rPr>
        <w:t xml:space="preserve">] K. Loeschner, J. Navratilova, C. Købler, K. Mølhave, S. Wagner, F. von der Kammer, E. H. Larsen, Detection and characterization of silver nanoparticles in chicken meat by asymmetric flow field flow fractionation with detection by conventional or single particle ICP-MS, </w:t>
      </w:r>
      <w:r w:rsidR="009D57B5" w:rsidRPr="00BD5093">
        <w:rPr>
          <w:rStyle w:val="Fontstyle010"/>
          <w:sz w:val="20"/>
          <w:szCs w:val="20"/>
        </w:rPr>
        <w:t xml:space="preserve">Anal. Bioanal. Chem. </w:t>
      </w:r>
      <w:r w:rsidRPr="00BD5093">
        <w:rPr>
          <w:rStyle w:val="Fontstyle010"/>
          <w:sz w:val="20"/>
          <w:szCs w:val="20"/>
        </w:rPr>
        <w:t>2013, 405, 8185-8195; https://doi.org/10.1007/s00216-013-7228-z</w:t>
      </w:r>
    </w:p>
    <w:p w14:paraId="75650677" w14:textId="77777777" w:rsidR="00716EBE" w:rsidRPr="00BD5093" w:rsidRDefault="00716EBE" w:rsidP="00716EBE">
      <w:pPr>
        <w:pStyle w:val="TextBody"/>
        <w:spacing w:after="0"/>
        <w:rPr>
          <w:rFonts w:ascii="Times New Roman" w:hAnsi="Times New Roman"/>
          <w:sz w:val="20"/>
          <w:szCs w:val="20"/>
        </w:rPr>
      </w:pPr>
    </w:p>
    <w:p w14:paraId="1976B804" w14:textId="4F427034" w:rsidR="008D292F" w:rsidRDefault="00716EBE" w:rsidP="008D292F">
      <w:pPr>
        <w:pStyle w:val="TextBody"/>
        <w:spacing w:after="0"/>
        <w:rPr>
          <w:rFonts w:ascii="Times New Roman" w:hAnsi="Times New Roman"/>
        </w:rPr>
      </w:pPr>
      <w:r w:rsidRPr="00BD5093">
        <w:rPr>
          <w:rStyle w:val="Fontstyle010"/>
          <w:sz w:val="20"/>
          <w:szCs w:val="20"/>
        </w:rPr>
        <w:t>[</w:t>
      </w:r>
      <w:r w:rsidR="00ED308E">
        <w:rPr>
          <w:rStyle w:val="Fontstyle010"/>
          <w:sz w:val="20"/>
          <w:szCs w:val="20"/>
        </w:rPr>
        <w:t>3</w:t>
      </w:r>
      <w:ins w:id="579" w:author="Benedikt" w:date="2020-09-25T17:06:00Z">
        <w:r w:rsidR="00E533AB">
          <w:rPr>
            <w:rStyle w:val="Fontstyle010"/>
            <w:sz w:val="20"/>
            <w:szCs w:val="20"/>
          </w:rPr>
          <w:t>5</w:t>
        </w:r>
      </w:ins>
      <w:del w:id="580" w:author="Benedikt" w:date="2020-09-25T17:06:00Z">
        <w:r w:rsidR="00ED308E" w:rsidDel="00E533AB">
          <w:rPr>
            <w:rStyle w:val="Fontstyle010"/>
            <w:sz w:val="20"/>
            <w:szCs w:val="20"/>
          </w:rPr>
          <w:delText>4</w:delText>
        </w:r>
      </w:del>
      <w:r w:rsidRPr="00BD5093">
        <w:rPr>
          <w:rStyle w:val="Fontstyle010"/>
          <w:sz w:val="20"/>
          <w:szCs w:val="20"/>
        </w:rPr>
        <w:t xml:space="preserve">] G. Duplâtre, M. F. Ferreira Marques, M. da Graça </w:t>
      </w:r>
      <w:r>
        <w:rPr>
          <w:rStyle w:val="Fontstyle010"/>
          <w:sz w:val="20"/>
        </w:rPr>
        <w:t xml:space="preserve">Miguel, Size of Sodium Dodecyl Sulfate Micelles in Aqueous Solutions as Studied by Positron Annihilation Lifetime Spectroscopy, </w:t>
      </w:r>
      <w:r w:rsidR="00357C59">
        <w:rPr>
          <w:rStyle w:val="Fontstyle010"/>
          <w:sz w:val="20"/>
        </w:rPr>
        <w:t>J. Phys. Chem.</w:t>
      </w:r>
      <w:r>
        <w:rPr>
          <w:rStyle w:val="Fontstyle010"/>
          <w:sz w:val="20"/>
        </w:rPr>
        <w:t xml:space="preserve"> 1996</w:t>
      </w:r>
      <w:r w:rsidR="008D292F">
        <w:rPr>
          <w:rStyle w:val="Fontstyle010"/>
          <w:sz w:val="20"/>
        </w:rPr>
        <w:t>;</w:t>
      </w:r>
      <w:r>
        <w:rPr>
          <w:rStyle w:val="Fontstyle010"/>
          <w:sz w:val="20"/>
        </w:rPr>
        <w:t xml:space="preserve"> https://doi.org/10.1021/jp960644m</w:t>
      </w:r>
    </w:p>
    <w:p w14:paraId="3FB5EF94" w14:textId="77777777" w:rsidR="00716EBE" w:rsidRDefault="00716EBE" w:rsidP="00716EBE">
      <w:pPr>
        <w:pStyle w:val="TextBody"/>
        <w:spacing w:after="0"/>
        <w:rPr>
          <w:rFonts w:ascii="Times New Roman" w:hAnsi="Times New Roman"/>
        </w:rPr>
      </w:pPr>
    </w:p>
    <w:p w14:paraId="41B4CD6B" w14:textId="3202467A" w:rsidR="00716EBE" w:rsidRDefault="00716EBE" w:rsidP="00716EBE">
      <w:pPr>
        <w:pStyle w:val="TextBody"/>
        <w:spacing w:after="0"/>
        <w:rPr>
          <w:rFonts w:ascii="Times New Roman" w:hAnsi="Times New Roman"/>
        </w:rPr>
      </w:pPr>
      <w:r>
        <w:rPr>
          <w:rStyle w:val="Fontstyle010"/>
          <w:sz w:val="20"/>
        </w:rPr>
        <w:t>[</w:t>
      </w:r>
      <w:r w:rsidR="00ED308E">
        <w:rPr>
          <w:rStyle w:val="Fontstyle010"/>
          <w:sz w:val="20"/>
        </w:rPr>
        <w:t>3</w:t>
      </w:r>
      <w:ins w:id="581" w:author="Benedikt" w:date="2020-09-25T17:06:00Z">
        <w:r w:rsidR="00E533AB">
          <w:rPr>
            <w:rStyle w:val="Fontstyle010"/>
            <w:sz w:val="20"/>
          </w:rPr>
          <w:t>6</w:t>
        </w:r>
      </w:ins>
      <w:del w:id="582" w:author="Benedikt" w:date="2020-09-25T17:06:00Z">
        <w:r w:rsidR="00ED308E" w:rsidDel="00E533AB">
          <w:rPr>
            <w:rStyle w:val="Fontstyle010"/>
            <w:sz w:val="20"/>
          </w:rPr>
          <w:delText>5</w:delText>
        </w:r>
      </w:del>
      <w:r>
        <w:rPr>
          <w:rStyle w:val="Fontstyle010"/>
          <w:sz w:val="20"/>
        </w:rPr>
        <w:t xml:space="preserve">] F. Bockstahl, E. Pachoud, G. Duplâtre, I. Billard, Size of sodium dodecyl sulphate micelles in aqueous NaCl solutions as studied by positron annihilation </w:t>
      </w:r>
      <w:r w:rsidR="006507BB">
        <w:rPr>
          <w:rStyle w:val="Fontstyle010"/>
          <w:sz w:val="20"/>
        </w:rPr>
        <w:t xml:space="preserve">lifetime spectroscopy, Chem. </w:t>
      </w:r>
      <w:r>
        <w:rPr>
          <w:rStyle w:val="Fontstyle010"/>
          <w:sz w:val="20"/>
        </w:rPr>
        <w:t>Phys</w:t>
      </w:r>
      <w:r w:rsidR="006507BB">
        <w:rPr>
          <w:rStyle w:val="Fontstyle010"/>
          <w:sz w:val="20"/>
        </w:rPr>
        <w:t>.</w:t>
      </w:r>
      <w:r>
        <w:rPr>
          <w:rStyle w:val="Fontstyle010"/>
          <w:sz w:val="20"/>
        </w:rPr>
        <w:t xml:space="preserve"> 2000, 256, 307-313,</w:t>
      </w:r>
    </w:p>
    <w:p w14:paraId="7A7E3A94" w14:textId="77777777" w:rsidR="008D292F" w:rsidRDefault="00716EBE" w:rsidP="008D292F">
      <w:pPr>
        <w:pStyle w:val="TextBody"/>
        <w:spacing w:after="0"/>
        <w:rPr>
          <w:rFonts w:ascii="Times New Roman" w:hAnsi="Times New Roman"/>
        </w:rPr>
      </w:pPr>
      <w:r>
        <w:rPr>
          <w:rStyle w:val="Fontstyle010"/>
          <w:sz w:val="20"/>
        </w:rPr>
        <w:t>https://doi.org/10.1016/S0301-0104(00)00126-9</w:t>
      </w:r>
    </w:p>
    <w:p w14:paraId="503954BE" w14:textId="77777777" w:rsidR="00716EBE" w:rsidRDefault="00716EBE" w:rsidP="00716EBE">
      <w:pPr>
        <w:pStyle w:val="TextBody"/>
        <w:spacing w:after="0"/>
        <w:rPr>
          <w:rFonts w:ascii="Times New Roman" w:hAnsi="Times New Roman"/>
        </w:rPr>
      </w:pPr>
    </w:p>
    <w:p w14:paraId="2DC4C582" w14:textId="38A90493" w:rsidR="008D292F" w:rsidRDefault="00716EBE" w:rsidP="008D292F">
      <w:pPr>
        <w:pStyle w:val="TextBody"/>
        <w:spacing w:after="0"/>
        <w:rPr>
          <w:rFonts w:ascii="Times New Roman" w:hAnsi="Times New Roman"/>
        </w:rPr>
      </w:pPr>
      <w:r>
        <w:rPr>
          <w:rStyle w:val="Fontstyle010"/>
          <w:sz w:val="20"/>
        </w:rPr>
        <w:t>[</w:t>
      </w:r>
      <w:r w:rsidR="00ED308E">
        <w:rPr>
          <w:rStyle w:val="Fontstyle010"/>
          <w:sz w:val="20"/>
        </w:rPr>
        <w:t>3</w:t>
      </w:r>
      <w:ins w:id="583" w:author="Benedikt" w:date="2020-09-25T17:06:00Z">
        <w:r w:rsidR="00E533AB">
          <w:rPr>
            <w:rStyle w:val="Fontstyle010"/>
            <w:sz w:val="20"/>
          </w:rPr>
          <w:t>7</w:t>
        </w:r>
      </w:ins>
      <w:del w:id="584" w:author="Benedikt" w:date="2020-09-25T17:06:00Z">
        <w:r w:rsidR="00ED308E" w:rsidDel="00E533AB">
          <w:rPr>
            <w:rStyle w:val="Fontstyle010"/>
            <w:sz w:val="20"/>
          </w:rPr>
          <w:delText>6</w:delText>
        </w:r>
      </w:del>
      <w:r>
        <w:rPr>
          <w:rStyle w:val="Fontstyle010"/>
          <w:sz w:val="20"/>
        </w:rPr>
        <w:t>] T. Raj, W. H. Flygare, Diffusion Studies of Bovine Serum Albumin by Quasielastic Light Scattering, Biochemistry 1974, 13(16), 3336-3340; https://doi.org/10.1021/bi00713a024</w:t>
      </w:r>
    </w:p>
    <w:p w14:paraId="4274D2D1" w14:textId="77777777" w:rsidR="00716EBE" w:rsidRDefault="00716EBE" w:rsidP="00716EBE">
      <w:pPr>
        <w:pStyle w:val="TextBody"/>
        <w:spacing w:after="0"/>
      </w:pPr>
    </w:p>
    <w:p w14:paraId="70D9C77E" w14:textId="0B1D58C2" w:rsidR="008D292F" w:rsidRDefault="00716EBE" w:rsidP="008D292F">
      <w:pPr>
        <w:pStyle w:val="TextBody"/>
        <w:spacing w:after="0"/>
        <w:rPr>
          <w:rFonts w:ascii="Times New Roman" w:hAnsi="Times New Roman"/>
        </w:rPr>
      </w:pPr>
      <w:r>
        <w:rPr>
          <w:rStyle w:val="Fontstyle010"/>
          <w:sz w:val="20"/>
        </w:rPr>
        <w:t>[</w:t>
      </w:r>
      <w:r w:rsidR="00ED308E">
        <w:rPr>
          <w:rStyle w:val="Fontstyle010"/>
          <w:sz w:val="20"/>
        </w:rPr>
        <w:t>3</w:t>
      </w:r>
      <w:ins w:id="585" w:author="Benedikt" w:date="2020-09-25T17:07:00Z">
        <w:r w:rsidR="00E533AB">
          <w:rPr>
            <w:rStyle w:val="Fontstyle010"/>
            <w:sz w:val="20"/>
          </w:rPr>
          <w:t>8</w:t>
        </w:r>
      </w:ins>
      <w:del w:id="586" w:author="Benedikt" w:date="2020-09-25T17:07:00Z">
        <w:r w:rsidR="00ED308E" w:rsidDel="00E533AB">
          <w:rPr>
            <w:rStyle w:val="Fontstyle010"/>
            <w:sz w:val="20"/>
          </w:rPr>
          <w:delText>7</w:delText>
        </w:r>
      </w:del>
      <w:r>
        <w:rPr>
          <w:rStyle w:val="Fontstyle010"/>
          <w:sz w:val="20"/>
        </w:rPr>
        <w:t>] L. A. Larew R. R. Walter, A Kinetic, Chromatographic Method for Studying Protein Hydrodynamic Behavior, Anal</w:t>
      </w:r>
      <w:r w:rsidR="00905AD6">
        <w:rPr>
          <w:rStyle w:val="Fontstyle010"/>
          <w:sz w:val="20"/>
        </w:rPr>
        <w:t>. Biochem.</w:t>
      </w:r>
      <w:r>
        <w:rPr>
          <w:rStyle w:val="Fontstyle010"/>
          <w:sz w:val="20"/>
        </w:rPr>
        <w:t xml:space="preserve"> 1987, 164, 537-546, https://doi.org/10.1016/0003-2697(87)90530-6</w:t>
      </w:r>
    </w:p>
    <w:p w14:paraId="16C874F2" w14:textId="77777777" w:rsidR="00716EBE" w:rsidRDefault="00716EBE" w:rsidP="00716EBE">
      <w:pPr>
        <w:pStyle w:val="TextBody"/>
        <w:spacing w:after="0"/>
        <w:rPr>
          <w:rFonts w:ascii="Times New Roman" w:hAnsi="Times New Roman"/>
        </w:rPr>
      </w:pPr>
    </w:p>
    <w:p w14:paraId="233B134D" w14:textId="3688F311" w:rsidR="00716EBE" w:rsidRDefault="00716EBE" w:rsidP="00716EBE">
      <w:pPr>
        <w:pStyle w:val="TextBody"/>
        <w:spacing w:after="0"/>
        <w:rPr>
          <w:rFonts w:ascii="Times New Roman" w:hAnsi="Times New Roman"/>
        </w:rPr>
      </w:pPr>
      <w:r>
        <w:rPr>
          <w:rStyle w:val="Fontstyle010"/>
          <w:sz w:val="20"/>
        </w:rPr>
        <w:t>[</w:t>
      </w:r>
      <w:r w:rsidR="00ED308E">
        <w:rPr>
          <w:rStyle w:val="Fontstyle010"/>
          <w:sz w:val="20"/>
        </w:rPr>
        <w:t>3</w:t>
      </w:r>
      <w:ins w:id="587" w:author="Benedikt" w:date="2020-09-25T17:07:00Z">
        <w:r w:rsidR="00E533AB">
          <w:rPr>
            <w:rStyle w:val="Fontstyle010"/>
            <w:sz w:val="20"/>
          </w:rPr>
          <w:t>9</w:t>
        </w:r>
      </w:ins>
      <w:del w:id="588" w:author="Benedikt" w:date="2020-09-25T17:07:00Z">
        <w:r w:rsidR="00ED308E" w:rsidDel="00E533AB">
          <w:rPr>
            <w:rStyle w:val="Fontstyle010"/>
            <w:sz w:val="20"/>
          </w:rPr>
          <w:delText>8</w:delText>
        </w:r>
      </w:del>
      <w:r>
        <w:rPr>
          <w:rStyle w:val="Fontstyle010"/>
          <w:sz w:val="20"/>
        </w:rPr>
        <w:t>] K. J. Stelzer D. F. Hastings M. A. Gordon, Treatment of Mobile Phase Particulate Matter in Low-Angle Quasi-elastic Light Scattering, Anal</w:t>
      </w:r>
      <w:r w:rsidR="00C76F3A">
        <w:rPr>
          <w:rStyle w:val="Fontstyle010"/>
          <w:sz w:val="20"/>
        </w:rPr>
        <w:t>.</w:t>
      </w:r>
      <w:r>
        <w:rPr>
          <w:rStyle w:val="Fontstyle010"/>
          <w:sz w:val="20"/>
        </w:rPr>
        <w:t xml:space="preserve"> Biochem</w:t>
      </w:r>
      <w:r w:rsidR="00C76F3A">
        <w:rPr>
          <w:rStyle w:val="Fontstyle010"/>
          <w:sz w:val="20"/>
        </w:rPr>
        <w:t>.</w:t>
      </w:r>
      <w:r>
        <w:rPr>
          <w:rStyle w:val="Fontstyle010"/>
          <w:sz w:val="20"/>
        </w:rPr>
        <w:t xml:space="preserve"> 1984, 136, 251-257; https://doi.org/10.1016/0003-2697(84)90332-4</w:t>
      </w:r>
    </w:p>
    <w:p w14:paraId="2C602AF8" w14:textId="77777777" w:rsidR="00716EBE" w:rsidRDefault="00716EBE" w:rsidP="00716EBE">
      <w:pPr>
        <w:pStyle w:val="TextBody"/>
        <w:spacing w:after="0"/>
        <w:rPr>
          <w:rStyle w:val="Fontstyle010"/>
          <w:sz w:val="20"/>
        </w:rPr>
      </w:pPr>
    </w:p>
    <w:p w14:paraId="6DC7209C" w14:textId="5FBA0080" w:rsidR="008D292F" w:rsidRDefault="00716EBE" w:rsidP="008D292F">
      <w:pPr>
        <w:pStyle w:val="TextBody"/>
        <w:spacing w:after="0"/>
        <w:rPr>
          <w:rStyle w:val="Fontstyle010"/>
          <w:sz w:val="20"/>
        </w:rPr>
      </w:pPr>
      <w:r>
        <w:rPr>
          <w:rStyle w:val="Fontstyle010"/>
          <w:sz w:val="20"/>
        </w:rPr>
        <w:t>[</w:t>
      </w:r>
      <w:ins w:id="589" w:author="Benedikt" w:date="2020-09-25T17:07:00Z">
        <w:r w:rsidR="00E533AB">
          <w:rPr>
            <w:rStyle w:val="Fontstyle010"/>
            <w:sz w:val="20"/>
          </w:rPr>
          <w:t>40</w:t>
        </w:r>
      </w:ins>
      <w:del w:id="590" w:author="Benedikt" w:date="2020-09-25T17:07:00Z">
        <w:r w:rsidR="00ED308E" w:rsidDel="00E533AB">
          <w:rPr>
            <w:rStyle w:val="Fontstyle010"/>
            <w:sz w:val="20"/>
          </w:rPr>
          <w:delText>39</w:delText>
        </w:r>
      </w:del>
      <w:r>
        <w:rPr>
          <w:rStyle w:val="Fontstyle010"/>
          <w:sz w:val="20"/>
        </w:rPr>
        <w:t>] C. B. Fuh, S. Levin, J. C. Giddings, Rapid Diffusion Coefficient Measurements Using Analytical SPLITT Fractionation: Application to Proteins, Anal</w:t>
      </w:r>
      <w:r w:rsidR="0049359B">
        <w:rPr>
          <w:rStyle w:val="Fontstyle010"/>
          <w:sz w:val="20"/>
        </w:rPr>
        <w:t>.</w:t>
      </w:r>
      <w:r>
        <w:rPr>
          <w:rStyle w:val="Fontstyle010"/>
          <w:sz w:val="20"/>
        </w:rPr>
        <w:t xml:space="preserve"> Bioche</w:t>
      </w:r>
      <w:r w:rsidR="0049359B">
        <w:rPr>
          <w:rStyle w:val="Fontstyle010"/>
          <w:sz w:val="20"/>
        </w:rPr>
        <w:t>m.</w:t>
      </w:r>
      <w:r>
        <w:rPr>
          <w:rStyle w:val="Fontstyle010"/>
          <w:sz w:val="20"/>
        </w:rPr>
        <w:t xml:space="preserve"> 1993, 208, 80-87; </w:t>
      </w:r>
      <w:r w:rsidR="0049359B" w:rsidRPr="003C43B0">
        <w:rPr>
          <w:rFonts w:ascii="Times New Roman" w:hAnsi="Times New Roman"/>
          <w:sz w:val="20"/>
        </w:rPr>
        <w:t>https://doi.org/10.1006/abio.1993.1011</w:t>
      </w:r>
    </w:p>
    <w:p w14:paraId="6BE19AB8" w14:textId="77777777" w:rsidR="0049359B" w:rsidRDefault="0049359B" w:rsidP="008D292F">
      <w:pPr>
        <w:pStyle w:val="TextBody"/>
        <w:spacing w:after="0"/>
        <w:rPr>
          <w:rFonts w:ascii="Times New Roman" w:hAnsi="Times New Roman"/>
        </w:rPr>
      </w:pPr>
    </w:p>
    <w:p w14:paraId="365ECF92" w14:textId="6D435F6E" w:rsidR="00A21E7C" w:rsidRDefault="00716EBE" w:rsidP="00A21E7C">
      <w:pPr>
        <w:pStyle w:val="TextBody"/>
        <w:spacing w:after="0"/>
        <w:rPr>
          <w:rFonts w:ascii="Times New Roman" w:hAnsi="Times New Roman"/>
        </w:rPr>
      </w:pPr>
      <w:r>
        <w:rPr>
          <w:rStyle w:val="Fontstyle010"/>
          <w:sz w:val="20"/>
        </w:rPr>
        <w:t>[</w:t>
      </w:r>
      <w:r w:rsidR="00ED308E">
        <w:rPr>
          <w:rStyle w:val="Fontstyle010"/>
          <w:sz w:val="20"/>
        </w:rPr>
        <w:t>4</w:t>
      </w:r>
      <w:ins w:id="591" w:author="Benedikt" w:date="2020-09-25T17:07:00Z">
        <w:r w:rsidR="00E533AB">
          <w:rPr>
            <w:rStyle w:val="Fontstyle010"/>
            <w:sz w:val="20"/>
          </w:rPr>
          <w:t>1</w:t>
        </w:r>
      </w:ins>
      <w:del w:id="592" w:author="Benedikt" w:date="2020-09-25T17:07:00Z">
        <w:r w:rsidR="00ED308E" w:rsidDel="00E533AB">
          <w:rPr>
            <w:rStyle w:val="Fontstyle010"/>
            <w:sz w:val="20"/>
          </w:rPr>
          <w:delText>0</w:delText>
        </w:r>
      </w:del>
      <w:r>
        <w:rPr>
          <w:rStyle w:val="Fontstyle010"/>
          <w:sz w:val="20"/>
        </w:rPr>
        <w:t>] M.-K. Liu, P. Li, J. C. Giddings, Rapid protein separation and diffusion coefficient measurement by frit inlet flow field-flow fractionations, Protein Sci</w:t>
      </w:r>
      <w:r w:rsidR="009E1E4B">
        <w:rPr>
          <w:rStyle w:val="Fontstyle010"/>
          <w:sz w:val="20"/>
        </w:rPr>
        <w:t>.</w:t>
      </w:r>
      <w:r>
        <w:rPr>
          <w:rStyle w:val="Fontstyle010"/>
          <w:sz w:val="20"/>
        </w:rPr>
        <w:t xml:space="preserve"> 1993, 2, 1520-153; https://doi.org/10.1002/pro.5560020917</w:t>
      </w:r>
    </w:p>
    <w:p w14:paraId="1442F890" w14:textId="77777777" w:rsidR="003E63EC" w:rsidRDefault="003E63EC" w:rsidP="00716EBE">
      <w:pPr>
        <w:pStyle w:val="TextBody"/>
        <w:spacing w:after="0"/>
        <w:rPr>
          <w:rFonts w:ascii="Times New Roman" w:hAnsi="Times New Roman"/>
        </w:rPr>
      </w:pPr>
    </w:p>
    <w:p w14:paraId="12F50EA8" w14:textId="118E1C33" w:rsidR="00716EBE" w:rsidRDefault="003E63EC" w:rsidP="00716EBE">
      <w:pPr>
        <w:pStyle w:val="TextBody"/>
        <w:spacing w:after="0"/>
        <w:rPr>
          <w:rFonts w:ascii="Times New Roman" w:hAnsi="Times New Roman"/>
        </w:rPr>
      </w:pPr>
      <w:r>
        <w:rPr>
          <w:rFonts w:ascii="Times New Roman" w:hAnsi="Times New Roman"/>
        </w:rPr>
        <w:lastRenderedPageBreak/>
        <w:t>[</w:t>
      </w:r>
      <w:r w:rsidR="00ED308E">
        <w:rPr>
          <w:rFonts w:ascii="Times New Roman" w:hAnsi="Times New Roman"/>
        </w:rPr>
        <w:t>4</w:t>
      </w:r>
      <w:ins w:id="593" w:author="Benedikt" w:date="2020-09-25T17:07:00Z">
        <w:r w:rsidR="00E533AB">
          <w:rPr>
            <w:rFonts w:ascii="Times New Roman" w:hAnsi="Times New Roman"/>
          </w:rPr>
          <w:t>2</w:t>
        </w:r>
      </w:ins>
      <w:del w:id="594" w:author="Benedikt" w:date="2020-09-25T17:07:00Z">
        <w:r w:rsidR="00ED308E" w:rsidDel="00E533AB">
          <w:rPr>
            <w:rFonts w:ascii="Times New Roman" w:hAnsi="Times New Roman"/>
          </w:rPr>
          <w:delText>1</w:delText>
        </w:r>
      </w:del>
      <w:r>
        <w:rPr>
          <w:rFonts w:ascii="Times New Roman" w:hAnsi="Times New Roman"/>
        </w:rPr>
        <w:t>]</w:t>
      </w:r>
      <w:r w:rsidR="0011587E">
        <w:rPr>
          <w:rFonts w:ascii="Times New Roman" w:hAnsi="Times New Roman"/>
        </w:rPr>
        <w:t xml:space="preserve"> Wim T. Kok, Rashid. N.Qureshi, Optimization of Asymmetrical Flow Field-Flow Fractionation (AF4),</w:t>
      </w:r>
      <w:r w:rsidR="00856A7A">
        <w:rPr>
          <w:rFonts w:ascii="Times New Roman" w:hAnsi="Times New Roman"/>
        </w:rPr>
        <w:t xml:space="preserve"> LG GC </w:t>
      </w:r>
      <w:r w:rsidR="00AE5FF5">
        <w:rPr>
          <w:rFonts w:ascii="Times New Roman" w:hAnsi="Times New Roman"/>
        </w:rPr>
        <w:t>Eur.</w:t>
      </w:r>
      <w:r w:rsidR="0011587E">
        <w:rPr>
          <w:rFonts w:ascii="Times New Roman" w:hAnsi="Times New Roman"/>
        </w:rPr>
        <w:t xml:space="preserve"> </w:t>
      </w:r>
      <w:r w:rsidR="003C08F7">
        <w:rPr>
          <w:rFonts w:ascii="Times New Roman" w:hAnsi="Times New Roman"/>
        </w:rPr>
        <w:t xml:space="preserve">2010, </w:t>
      </w:r>
      <w:r w:rsidR="00486C6A">
        <w:rPr>
          <w:rFonts w:ascii="Times New Roman" w:hAnsi="Times New Roman"/>
        </w:rPr>
        <w:t>23(</w:t>
      </w:r>
      <w:r w:rsidR="003C08F7">
        <w:rPr>
          <w:rFonts w:ascii="Times New Roman" w:hAnsi="Times New Roman"/>
        </w:rPr>
        <w:t>1</w:t>
      </w:r>
      <w:r w:rsidR="00486C6A">
        <w:rPr>
          <w:rFonts w:ascii="Times New Roman" w:hAnsi="Times New Roman"/>
        </w:rPr>
        <w:t>)</w:t>
      </w:r>
      <w:r w:rsidR="003C08F7">
        <w:rPr>
          <w:rFonts w:ascii="Times New Roman" w:hAnsi="Times New Roman"/>
        </w:rPr>
        <w:t>, 18-25</w:t>
      </w:r>
    </w:p>
    <w:p w14:paraId="6720D4E0" w14:textId="77777777" w:rsidR="003E63EC" w:rsidRDefault="003E63EC" w:rsidP="00716EBE">
      <w:pPr>
        <w:pStyle w:val="TextBody"/>
        <w:spacing w:after="0"/>
        <w:rPr>
          <w:rFonts w:ascii="Times New Roman" w:hAnsi="Times New Roman"/>
        </w:rPr>
      </w:pPr>
    </w:p>
    <w:p w14:paraId="6E4DE423" w14:textId="53E3C293" w:rsidR="00A21E7C" w:rsidRDefault="00716EBE" w:rsidP="00A21E7C">
      <w:pPr>
        <w:pStyle w:val="TextBody"/>
        <w:spacing w:after="0"/>
        <w:rPr>
          <w:rFonts w:ascii="Times New Roman" w:hAnsi="Times New Roman"/>
        </w:rPr>
      </w:pPr>
      <w:r>
        <w:rPr>
          <w:rStyle w:val="Fontstyle010"/>
          <w:sz w:val="20"/>
        </w:rPr>
        <w:t>[</w:t>
      </w:r>
      <w:r w:rsidR="00ED308E">
        <w:rPr>
          <w:rStyle w:val="Fontstyle010"/>
          <w:sz w:val="20"/>
        </w:rPr>
        <w:t>4</w:t>
      </w:r>
      <w:ins w:id="595" w:author="Benedikt" w:date="2020-09-25T17:07:00Z">
        <w:r w:rsidR="00E533AB">
          <w:rPr>
            <w:rStyle w:val="Fontstyle010"/>
            <w:sz w:val="20"/>
          </w:rPr>
          <w:t>3</w:t>
        </w:r>
      </w:ins>
      <w:del w:id="596" w:author="Benedikt" w:date="2020-09-25T17:07:00Z">
        <w:r w:rsidR="00ED308E" w:rsidDel="00E533AB">
          <w:rPr>
            <w:rStyle w:val="Fontstyle010"/>
            <w:sz w:val="20"/>
          </w:rPr>
          <w:delText>2</w:delText>
        </w:r>
      </w:del>
      <w:r>
        <w:rPr>
          <w:rStyle w:val="Fontstyle010"/>
          <w:sz w:val="20"/>
        </w:rPr>
        <w:t>] B. Wittgren, K.-G. Wahlund, H. Dérand, B. Wesslén, Aggregation Behavior of an Amphiphilic Graft Copolymer in Aqueous Medium Studied by Asymmetrical Flow Field-Flow Fractionation, Macromolecules 1996, 29, 268-276; https://doi.org/10.1021/ma950837s</w:t>
      </w:r>
    </w:p>
    <w:p w14:paraId="5E400B7D" w14:textId="77777777" w:rsidR="00716EBE" w:rsidRDefault="00716EBE" w:rsidP="00716EBE">
      <w:pPr>
        <w:pStyle w:val="TextBody"/>
        <w:spacing w:after="0"/>
        <w:rPr>
          <w:rFonts w:ascii="Times New Roman" w:hAnsi="Times New Roman"/>
        </w:rPr>
      </w:pPr>
    </w:p>
    <w:p w14:paraId="3D35F339" w14:textId="64BE3F00" w:rsidR="00A21E7C" w:rsidRDefault="00716EBE" w:rsidP="00A21E7C">
      <w:pPr>
        <w:pStyle w:val="TextBody"/>
        <w:spacing w:after="0"/>
        <w:rPr>
          <w:rFonts w:ascii="Times New Roman" w:hAnsi="Times New Roman"/>
        </w:rPr>
      </w:pPr>
      <w:r>
        <w:rPr>
          <w:rStyle w:val="Fontstyle010"/>
          <w:sz w:val="20"/>
        </w:rPr>
        <w:t>[</w:t>
      </w:r>
      <w:r w:rsidR="00ED308E">
        <w:rPr>
          <w:rStyle w:val="Fontstyle010"/>
          <w:sz w:val="20"/>
        </w:rPr>
        <w:t>4</w:t>
      </w:r>
      <w:ins w:id="597" w:author="Benedikt" w:date="2020-09-25T17:07:00Z">
        <w:r w:rsidR="00E533AB">
          <w:rPr>
            <w:rStyle w:val="Fontstyle010"/>
            <w:sz w:val="20"/>
          </w:rPr>
          <w:t>4</w:t>
        </w:r>
      </w:ins>
      <w:del w:id="598" w:author="Benedikt" w:date="2020-09-25T17:07:00Z">
        <w:r w:rsidR="00ED308E" w:rsidDel="00E533AB">
          <w:rPr>
            <w:rStyle w:val="Fontstyle010"/>
            <w:sz w:val="20"/>
          </w:rPr>
          <w:delText>3</w:delText>
        </w:r>
      </w:del>
      <w:r>
        <w:rPr>
          <w:rStyle w:val="Fontstyle010"/>
          <w:sz w:val="20"/>
        </w:rPr>
        <w:t xml:space="preserve">] J.-L. Wang and E. Alasonati, </w:t>
      </w:r>
      <w:r w:rsidR="006D324A">
        <w:rPr>
          <w:rStyle w:val="Fontstyle010"/>
          <w:sz w:val="20"/>
        </w:rPr>
        <w:t>P. Fisicaro, M. F. Benedetti, M</w:t>
      </w:r>
      <w:r>
        <w:rPr>
          <w:rStyle w:val="Fontstyle010"/>
          <w:sz w:val="20"/>
        </w:rPr>
        <w:t>.</w:t>
      </w:r>
      <w:r w:rsidR="006D324A">
        <w:rPr>
          <w:rStyle w:val="Fontstyle010"/>
          <w:sz w:val="20"/>
        </w:rPr>
        <w:t xml:space="preserve"> </w:t>
      </w:r>
      <w:r>
        <w:rPr>
          <w:rStyle w:val="Fontstyle010"/>
          <w:sz w:val="20"/>
        </w:rPr>
        <w:t xml:space="preserve">Martin, Theoretical and experimental investigation of the focusing position in asymmetrical flow field-flow fractionation (AF4), </w:t>
      </w:r>
      <w:r w:rsidR="00A4515A">
        <w:rPr>
          <w:rStyle w:val="Fontstyle010"/>
          <w:sz w:val="20"/>
        </w:rPr>
        <w:t>J</w:t>
      </w:r>
      <w:r w:rsidR="005E1638">
        <w:rPr>
          <w:rStyle w:val="Fontstyle010"/>
          <w:sz w:val="20"/>
        </w:rPr>
        <w:t>.</w:t>
      </w:r>
      <w:r>
        <w:rPr>
          <w:rStyle w:val="Fontstyle010"/>
          <w:sz w:val="20"/>
        </w:rPr>
        <w:t xml:space="preserve"> </w:t>
      </w:r>
      <w:r w:rsidR="00A4515A">
        <w:rPr>
          <w:rStyle w:val="Fontstyle010"/>
          <w:sz w:val="20"/>
        </w:rPr>
        <w:t>Chromatogr</w:t>
      </w:r>
      <w:r w:rsidR="005E1638">
        <w:rPr>
          <w:rStyle w:val="Fontstyle010"/>
          <w:sz w:val="20"/>
        </w:rPr>
        <w:t>.</w:t>
      </w:r>
      <w:r>
        <w:rPr>
          <w:rStyle w:val="Fontstyle010"/>
          <w:sz w:val="20"/>
        </w:rPr>
        <w:t xml:space="preserve"> A 2018, 1561, 67-75; https://doi.org/10.1016/j.chroma.2018.04.056</w:t>
      </w:r>
    </w:p>
    <w:p w14:paraId="5A05950E" w14:textId="77777777" w:rsidR="00716EBE" w:rsidRDefault="00716EBE" w:rsidP="00716EBE">
      <w:pPr>
        <w:pStyle w:val="TextBody"/>
        <w:spacing w:after="0"/>
        <w:rPr>
          <w:rFonts w:ascii="Times New Roman" w:hAnsi="Times New Roman"/>
        </w:rPr>
      </w:pPr>
    </w:p>
    <w:p w14:paraId="59C0A9BF" w14:textId="2051366C" w:rsidR="00A21E7C" w:rsidRDefault="00716EBE" w:rsidP="00A21E7C">
      <w:pPr>
        <w:pStyle w:val="TextBody"/>
        <w:spacing w:after="0"/>
        <w:rPr>
          <w:rFonts w:ascii="Times New Roman" w:hAnsi="Times New Roman"/>
        </w:rPr>
      </w:pPr>
      <w:r>
        <w:rPr>
          <w:rStyle w:val="Fontstyle010"/>
          <w:sz w:val="20"/>
        </w:rPr>
        <w:t>[</w:t>
      </w:r>
      <w:r w:rsidR="00ED308E">
        <w:rPr>
          <w:rStyle w:val="Fontstyle010"/>
          <w:sz w:val="20"/>
        </w:rPr>
        <w:t>4</w:t>
      </w:r>
      <w:ins w:id="599" w:author="Benedikt" w:date="2020-09-25T17:07:00Z">
        <w:r w:rsidR="00E533AB">
          <w:rPr>
            <w:rStyle w:val="Fontstyle010"/>
            <w:sz w:val="20"/>
          </w:rPr>
          <w:t>5</w:t>
        </w:r>
      </w:ins>
      <w:del w:id="600" w:author="Benedikt" w:date="2020-09-25T17:07:00Z">
        <w:r w:rsidR="00ED308E" w:rsidDel="00E533AB">
          <w:rPr>
            <w:rStyle w:val="Fontstyle010"/>
            <w:sz w:val="20"/>
          </w:rPr>
          <w:delText>4</w:delText>
        </w:r>
      </w:del>
      <w:r>
        <w:rPr>
          <w:rStyle w:val="Fontstyle010"/>
          <w:sz w:val="20"/>
        </w:rPr>
        <w:t>] G. Berkovic, E. Shafir, Optical methods for distance and displacement measurements, Adv</w:t>
      </w:r>
      <w:r w:rsidR="005E1638">
        <w:rPr>
          <w:rStyle w:val="Fontstyle010"/>
          <w:sz w:val="20"/>
        </w:rPr>
        <w:t>.</w:t>
      </w:r>
      <w:r>
        <w:rPr>
          <w:rStyle w:val="Fontstyle010"/>
          <w:sz w:val="20"/>
        </w:rPr>
        <w:t xml:space="preserve"> </w:t>
      </w:r>
      <w:r w:rsidR="005E1638">
        <w:rPr>
          <w:rStyle w:val="Fontstyle010"/>
          <w:sz w:val="20"/>
        </w:rPr>
        <w:t xml:space="preserve">Opt. </w:t>
      </w:r>
      <w:r>
        <w:rPr>
          <w:rStyle w:val="Fontstyle010"/>
          <w:sz w:val="20"/>
        </w:rPr>
        <w:t>Photonics, 2012, 441-471 https://doi.org/10.1364/AOP.4.000441</w:t>
      </w:r>
    </w:p>
    <w:p w14:paraId="2334138D" w14:textId="77777777" w:rsidR="00716EBE" w:rsidRDefault="00716EBE" w:rsidP="00716EBE">
      <w:pPr>
        <w:pStyle w:val="TextBody"/>
        <w:spacing w:after="0"/>
        <w:rPr>
          <w:rFonts w:ascii="Times New Roman" w:hAnsi="Times New Roman"/>
        </w:rPr>
      </w:pPr>
    </w:p>
    <w:p w14:paraId="20CF8536" w14:textId="1546715C" w:rsidR="00A21E7C" w:rsidRDefault="00716EBE" w:rsidP="00A21E7C">
      <w:pPr>
        <w:pStyle w:val="TextBody"/>
        <w:spacing w:after="0"/>
        <w:rPr>
          <w:rFonts w:ascii="Times New Roman" w:hAnsi="Times New Roman"/>
        </w:rPr>
      </w:pPr>
      <w:r>
        <w:rPr>
          <w:rStyle w:val="Fontstyle010"/>
          <w:sz w:val="20"/>
        </w:rPr>
        <w:t>[</w:t>
      </w:r>
      <w:r w:rsidR="009455DF">
        <w:rPr>
          <w:rStyle w:val="Fontstyle010"/>
          <w:sz w:val="20"/>
        </w:rPr>
        <w:t>4</w:t>
      </w:r>
      <w:ins w:id="601" w:author="Benedikt" w:date="2020-09-25T17:07:00Z">
        <w:r w:rsidR="00E533AB">
          <w:rPr>
            <w:rStyle w:val="Fontstyle010"/>
            <w:sz w:val="20"/>
          </w:rPr>
          <w:t>6</w:t>
        </w:r>
      </w:ins>
      <w:del w:id="602" w:author="Benedikt" w:date="2020-09-25T17:07:00Z">
        <w:r w:rsidR="00ED308E" w:rsidDel="00E533AB">
          <w:rPr>
            <w:rStyle w:val="Fontstyle010"/>
            <w:sz w:val="20"/>
          </w:rPr>
          <w:delText>5</w:delText>
        </w:r>
      </w:del>
      <w:r>
        <w:rPr>
          <w:rStyle w:val="Fontstyle010"/>
          <w:sz w:val="20"/>
        </w:rPr>
        <w:t>] J. J. Kirkland, E. I. DuPont de Nemours, C. H. Dilks Jr., S. W. Rementer, W. W. Yau, Asymmetric-channel flow field-flow fractionation with exponential force-field programming, J</w:t>
      </w:r>
      <w:r w:rsidR="004C65CF">
        <w:rPr>
          <w:rStyle w:val="Fontstyle010"/>
          <w:sz w:val="20"/>
        </w:rPr>
        <w:t>.</w:t>
      </w:r>
      <w:r w:rsidR="00A4515A">
        <w:rPr>
          <w:rStyle w:val="Fontstyle010"/>
          <w:sz w:val="20"/>
        </w:rPr>
        <w:t xml:space="preserve"> </w:t>
      </w:r>
      <w:r>
        <w:rPr>
          <w:rStyle w:val="Fontstyle010"/>
          <w:sz w:val="20"/>
        </w:rPr>
        <w:t>Chromatogr</w:t>
      </w:r>
      <w:r w:rsidR="004C65CF">
        <w:rPr>
          <w:rStyle w:val="Fontstyle010"/>
          <w:sz w:val="20"/>
        </w:rPr>
        <w:t>.</w:t>
      </w:r>
      <w:r>
        <w:rPr>
          <w:rStyle w:val="Fontstyle010"/>
          <w:sz w:val="20"/>
        </w:rPr>
        <w:t xml:space="preserve"> A 1992, 339-355; </w:t>
      </w:r>
      <w:r>
        <w:rPr>
          <w:rStyle w:val="Fontstyle010"/>
          <w:sz w:val="20"/>
          <w:szCs w:val="20"/>
        </w:rPr>
        <w:t>https://doi.org/10.1016/0021-9673(92)80303-C</w:t>
      </w:r>
    </w:p>
    <w:p w14:paraId="1FDEDD6B" w14:textId="77777777" w:rsidR="00716EBE" w:rsidRDefault="00716EBE" w:rsidP="00716EBE">
      <w:pPr>
        <w:pStyle w:val="TextBody"/>
        <w:spacing w:after="0"/>
        <w:rPr>
          <w:rFonts w:ascii="Times New Roman" w:hAnsi="Times New Roman"/>
        </w:rPr>
      </w:pPr>
    </w:p>
    <w:p w14:paraId="54363DBC" w14:textId="675D69DB" w:rsidR="00A21E7C" w:rsidRDefault="00716EBE" w:rsidP="00A21E7C">
      <w:pPr>
        <w:pStyle w:val="TextBody"/>
        <w:spacing w:after="0"/>
        <w:rPr>
          <w:rFonts w:ascii="Times New Roman" w:hAnsi="Times New Roman"/>
        </w:rPr>
      </w:pPr>
      <w:r>
        <w:rPr>
          <w:rStyle w:val="Fontstyle010"/>
          <w:sz w:val="20"/>
          <w:szCs w:val="20"/>
        </w:rPr>
        <w:t>[</w:t>
      </w:r>
      <w:r w:rsidR="00ED308E">
        <w:rPr>
          <w:rStyle w:val="Fontstyle010"/>
          <w:sz w:val="20"/>
          <w:szCs w:val="20"/>
        </w:rPr>
        <w:t>4</w:t>
      </w:r>
      <w:ins w:id="603" w:author="Benedikt" w:date="2020-09-25T17:07:00Z">
        <w:r w:rsidR="00E533AB">
          <w:rPr>
            <w:rStyle w:val="Fontstyle010"/>
            <w:sz w:val="20"/>
            <w:szCs w:val="20"/>
          </w:rPr>
          <w:t>7</w:t>
        </w:r>
      </w:ins>
      <w:del w:id="604" w:author="Benedikt" w:date="2020-09-25T17:07:00Z">
        <w:r w:rsidR="00ED308E" w:rsidDel="00E533AB">
          <w:rPr>
            <w:rStyle w:val="Fontstyle010"/>
            <w:sz w:val="20"/>
            <w:szCs w:val="20"/>
          </w:rPr>
          <w:delText>6</w:delText>
        </w:r>
      </w:del>
      <w:r>
        <w:rPr>
          <w:rStyle w:val="Fontstyle010"/>
          <w:sz w:val="20"/>
          <w:szCs w:val="20"/>
        </w:rPr>
        <w:t xml:space="preserve">] P.S. Williams, M. C. Giddings, J.C. Giddings, A data analysis algorithm for programmed field-flow fractionation, </w:t>
      </w:r>
      <w:r w:rsidR="00A4515A">
        <w:rPr>
          <w:rStyle w:val="Fontstyle010"/>
          <w:sz w:val="20"/>
          <w:szCs w:val="20"/>
        </w:rPr>
        <w:t>Anal</w:t>
      </w:r>
      <w:r w:rsidR="004C65CF">
        <w:rPr>
          <w:rStyle w:val="Fontstyle010"/>
          <w:sz w:val="20"/>
          <w:szCs w:val="20"/>
        </w:rPr>
        <w:t>.</w:t>
      </w:r>
      <w:r w:rsidR="00A4515A">
        <w:rPr>
          <w:rStyle w:val="Fontstyle010"/>
          <w:sz w:val="20"/>
          <w:szCs w:val="20"/>
        </w:rPr>
        <w:t xml:space="preserve"> Chem</w:t>
      </w:r>
      <w:r w:rsidR="004C65CF">
        <w:rPr>
          <w:rStyle w:val="Fontstyle010"/>
          <w:sz w:val="20"/>
          <w:szCs w:val="20"/>
        </w:rPr>
        <w:t>.</w:t>
      </w:r>
      <w:r w:rsidR="00A4515A">
        <w:rPr>
          <w:rStyle w:val="Fontstyle010"/>
          <w:sz w:val="20"/>
          <w:szCs w:val="20"/>
        </w:rPr>
        <w:t xml:space="preserve"> </w:t>
      </w:r>
      <w:r>
        <w:rPr>
          <w:rStyle w:val="Fontstyle010"/>
          <w:sz w:val="20"/>
          <w:szCs w:val="20"/>
        </w:rPr>
        <w:t>2001, 73(17), 4202-4211; https://doi.org/10.1021/ac010305b</w:t>
      </w:r>
    </w:p>
    <w:p w14:paraId="43E11981" w14:textId="77777777" w:rsidR="00716EBE" w:rsidRDefault="00716EBE" w:rsidP="00716EBE">
      <w:pPr>
        <w:pStyle w:val="TextBody"/>
        <w:spacing w:after="0"/>
        <w:rPr>
          <w:rFonts w:ascii="Times New Roman" w:hAnsi="Times New Roman"/>
        </w:rPr>
      </w:pPr>
    </w:p>
    <w:p w14:paraId="1BD259F8" w14:textId="7411D7B1" w:rsidR="001A08A4" w:rsidRPr="00A43F5F" w:rsidRDefault="00716EBE" w:rsidP="00A43F5F">
      <w:pPr>
        <w:pStyle w:val="TextBody"/>
        <w:spacing w:after="0"/>
        <w:rPr>
          <w:rStyle w:val="fontstyle01"/>
          <w:rFonts w:cs="DejaVu Sans"/>
          <w:color w:val="auto"/>
          <w:sz w:val="22"/>
          <w:szCs w:val="24"/>
        </w:rPr>
      </w:pPr>
      <w:r>
        <w:rPr>
          <w:rStyle w:val="DefaultParagraphFont0"/>
          <w:rFonts w:ascii="Times New Roman" w:hAnsi="Times New Roman"/>
          <w:sz w:val="20"/>
          <w:szCs w:val="20"/>
        </w:rPr>
        <w:t>[</w:t>
      </w:r>
      <w:r w:rsidR="00B06B0E">
        <w:rPr>
          <w:rStyle w:val="DefaultParagraphFont0"/>
          <w:rFonts w:ascii="Times New Roman" w:hAnsi="Times New Roman"/>
          <w:sz w:val="20"/>
          <w:szCs w:val="20"/>
        </w:rPr>
        <w:t>4</w:t>
      </w:r>
      <w:ins w:id="605" w:author="Benedikt" w:date="2020-09-25T17:07:00Z">
        <w:r w:rsidR="00E533AB">
          <w:rPr>
            <w:rStyle w:val="DefaultParagraphFont0"/>
            <w:rFonts w:ascii="Times New Roman" w:hAnsi="Times New Roman"/>
            <w:sz w:val="20"/>
            <w:szCs w:val="20"/>
          </w:rPr>
          <w:t>8</w:t>
        </w:r>
      </w:ins>
      <w:del w:id="606" w:author="Benedikt" w:date="2020-09-25T17:07:00Z">
        <w:r w:rsidR="00ED308E" w:rsidDel="00E533AB">
          <w:rPr>
            <w:rStyle w:val="DefaultParagraphFont0"/>
            <w:rFonts w:ascii="Times New Roman" w:hAnsi="Times New Roman"/>
            <w:sz w:val="20"/>
            <w:szCs w:val="20"/>
          </w:rPr>
          <w:delText>7</w:delText>
        </w:r>
      </w:del>
      <w:r>
        <w:rPr>
          <w:rStyle w:val="DefaultParagraphFont0"/>
          <w:rFonts w:ascii="Times New Roman" w:hAnsi="Times New Roman"/>
          <w:sz w:val="20"/>
          <w:szCs w:val="20"/>
        </w:rPr>
        <w:t xml:space="preserve">] </w:t>
      </w:r>
      <w:r>
        <w:rPr>
          <w:rStyle w:val="Fontstyle010"/>
          <w:sz w:val="20"/>
          <w:szCs w:val="20"/>
        </w:rPr>
        <w:t>M. R. Schure, B. N. Barman, J. C. Giddings, Deconvolution of Nonequilibrium Band Broadening Effects for Accurate Particle Size Distributions by Sedimentation Fiel</w:t>
      </w:r>
      <w:r w:rsidR="00A4515A">
        <w:rPr>
          <w:rStyle w:val="Fontstyle010"/>
          <w:sz w:val="20"/>
          <w:szCs w:val="20"/>
        </w:rPr>
        <w:t>d-Flow Fractionation, Anal</w:t>
      </w:r>
      <w:r w:rsidR="004C65CF">
        <w:rPr>
          <w:rStyle w:val="Fontstyle010"/>
          <w:sz w:val="20"/>
          <w:szCs w:val="20"/>
        </w:rPr>
        <w:t>.</w:t>
      </w:r>
      <w:r>
        <w:rPr>
          <w:rStyle w:val="Fontstyle010"/>
          <w:sz w:val="20"/>
          <w:szCs w:val="20"/>
        </w:rPr>
        <w:t xml:space="preserve"> Chem</w:t>
      </w:r>
      <w:r w:rsidR="004C65CF">
        <w:rPr>
          <w:rStyle w:val="Fontstyle010"/>
          <w:sz w:val="20"/>
          <w:szCs w:val="20"/>
        </w:rPr>
        <w:t>.</w:t>
      </w:r>
      <w:r>
        <w:rPr>
          <w:rStyle w:val="Fontstyle010"/>
          <w:sz w:val="20"/>
          <w:szCs w:val="20"/>
        </w:rPr>
        <w:t xml:space="preserve"> 1989, 61(24), 2735-2743, </w:t>
      </w:r>
      <w:r w:rsidR="00335CEA" w:rsidRPr="00335CEA">
        <w:rPr>
          <w:rStyle w:val="Fontstyle010"/>
          <w:sz w:val="20"/>
          <w:szCs w:val="20"/>
        </w:rPr>
        <w:t>https://doi.org/</w:t>
      </w:r>
      <w:r w:rsidR="00335CEA">
        <w:rPr>
          <w:rStyle w:val="Fontstyle010"/>
          <w:sz w:val="20"/>
          <w:szCs w:val="20"/>
        </w:rPr>
        <w:t xml:space="preserve"> </w:t>
      </w:r>
      <w:r>
        <w:rPr>
          <w:rStyle w:val="Fontstyle010"/>
          <w:sz w:val="20"/>
          <w:szCs w:val="20"/>
        </w:rPr>
        <w:t>10.1021/ac00199a011</w:t>
      </w:r>
    </w:p>
    <w:sectPr w:rsidR="001A08A4" w:rsidRPr="00A43F5F" w:rsidSect="00123ED0">
      <w:footerReference w:type="default" r:id="rId8"/>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3AF1C86" w14:textId="77777777" w:rsidR="005828E9" w:rsidRDefault="005828E9" w:rsidP="003E6A33">
      <w:pPr>
        <w:spacing w:after="0" w:line="240" w:lineRule="auto"/>
      </w:pPr>
      <w:r>
        <w:separator/>
      </w:r>
    </w:p>
  </w:endnote>
  <w:endnote w:type="continuationSeparator" w:id="0">
    <w:p w14:paraId="4D20891F" w14:textId="77777777" w:rsidR="005828E9" w:rsidRDefault="005828E9" w:rsidP="003E6A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mbria Math">
    <w:panose1 w:val="00000000000000000000"/>
    <w:charset w:val="00"/>
    <w:family w:val="roman"/>
    <w:pitch w:val="variable"/>
    <w:sig w:usb0="E00002FF" w:usb1="420024FF" w:usb2="00000000" w:usb3="00000000" w:csb0="0000019F" w:csb1="00000000"/>
  </w:font>
  <w:font w:name="Segoe UI">
    <w:altName w:val="Arial"/>
    <w:panose1 w:val="020B0502040204020203"/>
    <w:charset w:val="00"/>
    <w:family w:val="swiss"/>
    <w:pitch w:val="variable"/>
    <w:sig w:usb0="E10022FF" w:usb1="C000E47F" w:usb2="00000029" w:usb3="00000000" w:csb0="000001DF" w:csb1="00000000"/>
  </w:font>
  <w:font w:name="DejaVu San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76995147"/>
      <w:docPartObj>
        <w:docPartGallery w:val="Page Numbers (Bottom of Page)"/>
        <w:docPartUnique/>
      </w:docPartObj>
    </w:sdtPr>
    <w:sdtEndPr>
      <w:rPr>
        <w:noProof/>
      </w:rPr>
    </w:sdtEndPr>
    <w:sdtContent>
      <w:p w14:paraId="6967EFEE" w14:textId="5EAB3370" w:rsidR="005828E9" w:rsidRDefault="005828E9">
        <w:pPr>
          <w:pStyle w:val="Footer"/>
          <w:jc w:val="center"/>
        </w:pPr>
        <w:r>
          <w:fldChar w:fldCharType="begin"/>
        </w:r>
        <w:r>
          <w:instrText xml:space="preserve"> PAGE   \* MERGEFORMAT </w:instrText>
        </w:r>
        <w:r>
          <w:fldChar w:fldCharType="separate"/>
        </w:r>
        <w:r w:rsidR="00B01482">
          <w:rPr>
            <w:noProof/>
          </w:rPr>
          <w:t>1</w:t>
        </w:r>
        <w:r>
          <w:rPr>
            <w:noProof/>
          </w:rPr>
          <w:fldChar w:fldCharType="end"/>
        </w:r>
      </w:p>
    </w:sdtContent>
  </w:sdt>
  <w:p w14:paraId="414892A7" w14:textId="77777777" w:rsidR="005828E9" w:rsidRDefault="005828E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377E756" w14:textId="77777777" w:rsidR="005828E9" w:rsidRDefault="005828E9" w:rsidP="003E6A33">
      <w:pPr>
        <w:spacing w:after="0" w:line="240" w:lineRule="auto"/>
      </w:pPr>
      <w:r>
        <w:separator/>
      </w:r>
    </w:p>
  </w:footnote>
  <w:footnote w:type="continuationSeparator" w:id="0">
    <w:p w14:paraId="08C03200" w14:textId="77777777" w:rsidR="005828E9" w:rsidRDefault="005828E9" w:rsidP="003E6A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F31C15"/>
    <w:multiLevelType w:val="hybridMultilevel"/>
    <w:tmpl w:val="8850D09E"/>
    <w:lvl w:ilvl="0" w:tplc="461031CA">
      <w:start w:val="3000"/>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9F58D8"/>
    <w:multiLevelType w:val="hybridMultilevel"/>
    <w:tmpl w:val="3DA8D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C60B88"/>
    <w:multiLevelType w:val="hybridMultilevel"/>
    <w:tmpl w:val="09D82168"/>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enedikt">
    <w15:presenceInfo w15:providerId="None" w15:userId="Benedik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5F66"/>
    <w:rsid w:val="00000367"/>
    <w:rsid w:val="00000CC1"/>
    <w:rsid w:val="00000CE4"/>
    <w:rsid w:val="000013B0"/>
    <w:rsid w:val="0000196D"/>
    <w:rsid w:val="00001FB2"/>
    <w:rsid w:val="000026C9"/>
    <w:rsid w:val="000031DE"/>
    <w:rsid w:val="00003A39"/>
    <w:rsid w:val="00003EF9"/>
    <w:rsid w:val="0000403A"/>
    <w:rsid w:val="000054A8"/>
    <w:rsid w:val="00005BC7"/>
    <w:rsid w:val="00006B50"/>
    <w:rsid w:val="00006F64"/>
    <w:rsid w:val="000073C9"/>
    <w:rsid w:val="0000797A"/>
    <w:rsid w:val="00011DA9"/>
    <w:rsid w:val="000149AB"/>
    <w:rsid w:val="00015D24"/>
    <w:rsid w:val="00016096"/>
    <w:rsid w:val="0001638D"/>
    <w:rsid w:val="00017A7B"/>
    <w:rsid w:val="0002115E"/>
    <w:rsid w:val="00023526"/>
    <w:rsid w:val="00023720"/>
    <w:rsid w:val="0002492B"/>
    <w:rsid w:val="00024BFB"/>
    <w:rsid w:val="00024DD5"/>
    <w:rsid w:val="00027074"/>
    <w:rsid w:val="000274B4"/>
    <w:rsid w:val="0003003C"/>
    <w:rsid w:val="00030800"/>
    <w:rsid w:val="000309CA"/>
    <w:rsid w:val="00031272"/>
    <w:rsid w:val="00031694"/>
    <w:rsid w:val="00032E0A"/>
    <w:rsid w:val="0003497B"/>
    <w:rsid w:val="00035BBA"/>
    <w:rsid w:val="0004161C"/>
    <w:rsid w:val="00041789"/>
    <w:rsid w:val="00041DBE"/>
    <w:rsid w:val="000420CC"/>
    <w:rsid w:val="00042D57"/>
    <w:rsid w:val="00043158"/>
    <w:rsid w:val="00044D42"/>
    <w:rsid w:val="000453FE"/>
    <w:rsid w:val="000461F0"/>
    <w:rsid w:val="00050995"/>
    <w:rsid w:val="00051670"/>
    <w:rsid w:val="00051817"/>
    <w:rsid w:val="000527DB"/>
    <w:rsid w:val="0005309B"/>
    <w:rsid w:val="00053E6C"/>
    <w:rsid w:val="00054AFA"/>
    <w:rsid w:val="00054B49"/>
    <w:rsid w:val="00055074"/>
    <w:rsid w:val="00056CDE"/>
    <w:rsid w:val="000571D0"/>
    <w:rsid w:val="0005736F"/>
    <w:rsid w:val="00060085"/>
    <w:rsid w:val="000610B5"/>
    <w:rsid w:val="0006113D"/>
    <w:rsid w:val="000612E2"/>
    <w:rsid w:val="0006306F"/>
    <w:rsid w:val="00064235"/>
    <w:rsid w:val="0006450D"/>
    <w:rsid w:val="000655DC"/>
    <w:rsid w:val="000657B9"/>
    <w:rsid w:val="0006624E"/>
    <w:rsid w:val="00067054"/>
    <w:rsid w:val="00067214"/>
    <w:rsid w:val="00067374"/>
    <w:rsid w:val="00067753"/>
    <w:rsid w:val="000679FB"/>
    <w:rsid w:val="00070A72"/>
    <w:rsid w:val="00072AA2"/>
    <w:rsid w:val="00072AEF"/>
    <w:rsid w:val="00072F61"/>
    <w:rsid w:val="00072F8A"/>
    <w:rsid w:val="000743E7"/>
    <w:rsid w:val="00074926"/>
    <w:rsid w:val="00075A4A"/>
    <w:rsid w:val="00076224"/>
    <w:rsid w:val="00076474"/>
    <w:rsid w:val="00076D64"/>
    <w:rsid w:val="00076F5A"/>
    <w:rsid w:val="000802B7"/>
    <w:rsid w:val="00081927"/>
    <w:rsid w:val="000821E7"/>
    <w:rsid w:val="000822F8"/>
    <w:rsid w:val="00082304"/>
    <w:rsid w:val="000827E7"/>
    <w:rsid w:val="00083B07"/>
    <w:rsid w:val="0008406C"/>
    <w:rsid w:val="00084368"/>
    <w:rsid w:val="00084A5E"/>
    <w:rsid w:val="000851C0"/>
    <w:rsid w:val="00085573"/>
    <w:rsid w:val="0008652D"/>
    <w:rsid w:val="00086AB9"/>
    <w:rsid w:val="00087D92"/>
    <w:rsid w:val="0009024C"/>
    <w:rsid w:val="000903F0"/>
    <w:rsid w:val="0009077F"/>
    <w:rsid w:val="00090DA7"/>
    <w:rsid w:val="00091353"/>
    <w:rsid w:val="00091394"/>
    <w:rsid w:val="00091674"/>
    <w:rsid w:val="000930F7"/>
    <w:rsid w:val="00093131"/>
    <w:rsid w:val="000935C4"/>
    <w:rsid w:val="0009543E"/>
    <w:rsid w:val="000958D6"/>
    <w:rsid w:val="00096491"/>
    <w:rsid w:val="00096704"/>
    <w:rsid w:val="0009777B"/>
    <w:rsid w:val="000A0A50"/>
    <w:rsid w:val="000A518D"/>
    <w:rsid w:val="000A6B81"/>
    <w:rsid w:val="000A7647"/>
    <w:rsid w:val="000B01C1"/>
    <w:rsid w:val="000B0A32"/>
    <w:rsid w:val="000B14A0"/>
    <w:rsid w:val="000B210B"/>
    <w:rsid w:val="000B21E2"/>
    <w:rsid w:val="000B341E"/>
    <w:rsid w:val="000B3B74"/>
    <w:rsid w:val="000B3FA6"/>
    <w:rsid w:val="000B59BD"/>
    <w:rsid w:val="000B5A1E"/>
    <w:rsid w:val="000B5D7E"/>
    <w:rsid w:val="000B619E"/>
    <w:rsid w:val="000B6558"/>
    <w:rsid w:val="000B6C20"/>
    <w:rsid w:val="000C0B72"/>
    <w:rsid w:val="000C2745"/>
    <w:rsid w:val="000C46D5"/>
    <w:rsid w:val="000C5E11"/>
    <w:rsid w:val="000D36F9"/>
    <w:rsid w:val="000D6419"/>
    <w:rsid w:val="000D7400"/>
    <w:rsid w:val="000E1617"/>
    <w:rsid w:val="000E3975"/>
    <w:rsid w:val="000E3EFA"/>
    <w:rsid w:val="000E46D3"/>
    <w:rsid w:val="000E4F3C"/>
    <w:rsid w:val="000E5853"/>
    <w:rsid w:val="000E6444"/>
    <w:rsid w:val="000E6B3E"/>
    <w:rsid w:val="000F09D8"/>
    <w:rsid w:val="000F0BDB"/>
    <w:rsid w:val="000F1BD3"/>
    <w:rsid w:val="000F21D1"/>
    <w:rsid w:val="000F22A1"/>
    <w:rsid w:val="000F2612"/>
    <w:rsid w:val="000F2A21"/>
    <w:rsid w:val="000F33D7"/>
    <w:rsid w:val="000F38A1"/>
    <w:rsid w:val="000F461D"/>
    <w:rsid w:val="000F4660"/>
    <w:rsid w:val="000F471D"/>
    <w:rsid w:val="000F4A8A"/>
    <w:rsid w:val="000F573D"/>
    <w:rsid w:val="000F5A55"/>
    <w:rsid w:val="000F6812"/>
    <w:rsid w:val="000F7801"/>
    <w:rsid w:val="000F7F67"/>
    <w:rsid w:val="00100956"/>
    <w:rsid w:val="00100E4B"/>
    <w:rsid w:val="0010114B"/>
    <w:rsid w:val="00101B2D"/>
    <w:rsid w:val="00101F53"/>
    <w:rsid w:val="00103145"/>
    <w:rsid w:val="00104365"/>
    <w:rsid w:val="001044A3"/>
    <w:rsid w:val="00104619"/>
    <w:rsid w:val="0010479A"/>
    <w:rsid w:val="001060D9"/>
    <w:rsid w:val="001067FF"/>
    <w:rsid w:val="00106C75"/>
    <w:rsid w:val="00107B1E"/>
    <w:rsid w:val="00107DA7"/>
    <w:rsid w:val="00112085"/>
    <w:rsid w:val="0011490A"/>
    <w:rsid w:val="00114E1A"/>
    <w:rsid w:val="00115014"/>
    <w:rsid w:val="00115744"/>
    <w:rsid w:val="0011587E"/>
    <w:rsid w:val="00115B05"/>
    <w:rsid w:val="00117778"/>
    <w:rsid w:val="00117923"/>
    <w:rsid w:val="00117947"/>
    <w:rsid w:val="00122FBC"/>
    <w:rsid w:val="00123467"/>
    <w:rsid w:val="001239A7"/>
    <w:rsid w:val="00123ED0"/>
    <w:rsid w:val="00124EA0"/>
    <w:rsid w:val="00125D14"/>
    <w:rsid w:val="001261B3"/>
    <w:rsid w:val="00126F98"/>
    <w:rsid w:val="00130A2A"/>
    <w:rsid w:val="0013104C"/>
    <w:rsid w:val="00131B81"/>
    <w:rsid w:val="00132C67"/>
    <w:rsid w:val="00133212"/>
    <w:rsid w:val="00133882"/>
    <w:rsid w:val="00134C82"/>
    <w:rsid w:val="00134EB0"/>
    <w:rsid w:val="00136BB0"/>
    <w:rsid w:val="00137E24"/>
    <w:rsid w:val="0014372F"/>
    <w:rsid w:val="00145E76"/>
    <w:rsid w:val="00146456"/>
    <w:rsid w:val="00150369"/>
    <w:rsid w:val="00150B9A"/>
    <w:rsid w:val="00152CD8"/>
    <w:rsid w:val="00152E35"/>
    <w:rsid w:val="0015409C"/>
    <w:rsid w:val="00154283"/>
    <w:rsid w:val="00154770"/>
    <w:rsid w:val="00156A3E"/>
    <w:rsid w:val="00157A82"/>
    <w:rsid w:val="00160341"/>
    <w:rsid w:val="0016123A"/>
    <w:rsid w:val="001629A7"/>
    <w:rsid w:val="001632E1"/>
    <w:rsid w:val="00163790"/>
    <w:rsid w:val="00164146"/>
    <w:rsid w:val="001641F7"/>
    <w:rsid w:val="00164467"/>
    <w:rsid w:val="001648F2"/>
    <w:rsid w:val="00164BA0"/>
    <w:rsid w:val="00164BC4"/>
    <w:rsid w:val="00164E6D"/>
    <w:rsid w:val="001653F0"/>
    <w:rsid w:val="001654A3"/>
    <w:rsid w:val="00165F71"/>
    <w:rsid w:val="0016622C"/>
    <w:rsid w:val="001675EA"/>
    <w:rsid w:val="0017152C"/>
    <w:rsid w:val="00171A5A"/>
    <w:rsid w:val="001736B0"/>
    <w:rsid w:val="0017546D"/>
    <w:rsid w:val="00177EB9"/>
    <w:rsid w:val="00181D04"/>
    <w:rsid w:val="00182E33"/>
    <w:rsid w:val="001834F9"/>
    <w:rsid w:val="00184549"/>
    <w:rsid w:val="001847DD"/>
    <w:rsid w:val="0018776E"/>
    <w:rsid w:val="00187A10"/>
    <w:rsid w:val="00187B3A"/>
    <w:rsid w:val="001902F0"/>
    <w:rsid w:val="001905BA"/>
    <w:rsid w:val="001914ED"/>
    <w:rsid w:val="00191D01"/>
    <w:rsid w:val="00193DD6"/>
    <w:rsid w:val="0019405F"/>
    <w:rsid w:val="0019454E"/>
    <w:rsid w:val="00194E64"/>
    <w:rsid w:val="0019524D"/>
    <w:rsid w:val="00195E41"/>
    <w:rsid w:val="00196E41"/>
    <w:rsid w:val="001A08A4"/>
    <w:rsid w:val="001A0FC3"/>
    <w:rsid w:val="001A1834"/>
    <w:rsid w:val="001A1E52"/>
    <w:rsid w:val="001A2D8F"/>
    <w:rsid w:val="001A4BF4"/>
    <w:rsid w:val="001A5934"/>
    <w:rsid w:val="001A6EC5"/>
    <w:rsid w:val="001A6F15"/>
    <w:rsid w:val="001A758C"/>
    <w:rsid w:val="001A7DAB"/>
    <w:rsid w:val="001B0ED9"/>
    <w:rsid w:val="001B0EDB"/>
    <w:rsid w:val="001B10BA"/>
    <w:rsid w:val="001B17D8"/>
    <w:rsid w:val="001B1A97"/>
    <w:rsid w:val="001B2646"/>
    <w:rsid w:val="001B2DE1"/>
    <w:rsid w:val="001B33AD"/>
    <w:rsid w:val="001B3FB1"/>
    <w:rsid w:val="001B3FDD"/>
    <w:rsid w:val="001B6378"/>
    <w:rsid w:val="001B7116"/>
    <w:rsid w:val="001B7C36"/>
    <w:rsid w:val="001C03B7"/>
    <w:rsid w:val="001C04C7"/>
    <w:rsid w:val="001C1445"/>
    <w:rsid w:val="001C2F75"/>
    <w:rsid w:val="001C3351"/>
    <w:rsid w:val="001C4769"/>
    <w:rsid w:val="001C4A5F"/>
    <w:rsid w:val="001C544A"/>
    <w:rsid w:val="001C5668"/>
    <w:rsid w:val="001C57C9"/>
    <w:rsid w:val="001C66E8"/>
    <w:rsid w:val="001C7ADE"/>
    <w:rsid w:val="001D00EB"/>
    <w:rsid w:val="001D0112"/>
    <w:rsid w:val="001D09BA"/>
    <w:rsid w:val="001D0AC0"/>
    <w:rsid w:val="001D0DA2"/>
    <w:rsid w:val="001D138F"/>
    <w:rsid w:val="001D161C"/>
    <w:rsid w:val="001D2E5D"/>
    <w:rsid w:val="001D35F6"/>
    <w:rsid w:val="001D47F5"/>
    <w:rsid w:val="001D4B09"/>
    <w:rsid w:val="001D5264"/>
    <w:rsid w:val="001D6C14"/>
    <w:rsid w:val="001D6C61"/>
    <w:rsid w:val="001D759D"/>
    <w:rsid w:val="001D7667"/>
    <w:rsid w:val="001E0B4E"/>
    <w:rsid w:val="001E1166"/>
    <w:rsid w:val="001E1D1E"/>
    <w:rsid w:val="001E2718"/>
    <w:rsid w:val="001E3745"/>
    <w:rsid w:val="001E3837"/>
    <w:rsid w:val="001E49DE"/>
    <w:rsid w:val="001E573E"/>
    <w:rsid w:val="001E5C16"/>
    <w:rsid w:val="001E7E08"/>
    <w:rsid w:val="001E7F1B"/>
    <w:rsid w:val="001F0151"/>
    <w:rsid w:val="001F2FC3"/>
    <w:rsid w:val="001F316D"/>
    <w:rsid w:val="001F49C6"/>
    <w:rsid w:val="001F7823"/>
    <w:rsid w:val="001F792D"/>
    <w:rsid w:val="001F7D58"/>
    <w:rsid w:val="001F7E14"/>
    <w:rsid w:val="00200CFD"/>
    <w:rsid w:val="00200DD8"/>
    <w:rsid w:val="002019A4"/>
    <w:rsid w:val="00202015"/>
    <w:rsid w:val="00202DE2"/>
    <w:rsid w:val="00203383"/>
    <w:rsid w:val="00203DC7"/>
    <w:rsid w:val="00204B03"/>
    <w:rsid w:val="002051C0"/>
    <w:rsid w:val="00206275"/>
    <w:rsid w:val="002064EC"/>
    <w:rsid w:val="002104AD"/>
    <w:rsid w:val="002109C5"/>
    <w:rsid w:val="00210C00"/>
    <w:rsid w:val="0021103C"/>
    <w:rsid w:val="0021139B"/>
    <w:rsid w:val="00211E57"/>
    <w:rsid w:val="00211E8E"/>
    <w:rsid w:val="002128D4"/>
    <w:rsid w:val="00212C72"/>
    <w:rsid w:val="00213225"/>
    <w:rsid w:val="002158C6"/>
    <w:rsid w:val="00217500"/>
    <w:rsid w:val="00220763"/>
    <w:rsid w:val="00221006"/>
    <w:rsid w:val="0022157F"/>
    <w:rsid w:val="0022170C"/>
    <w:rsid w:val="00221BE7"/>
    <w:rsid w:val="0022247D"/>
    <w:rsid w:val="00223A1F"/>
    <w:rsid w:val="00224B0F"/>
    <w:rsid w:val="0022531A"/>
    <w:rsid w:val="0022588D"/>
    <w:rsid w:val="0022647D"/>
    <w:rsid w:val="002269AD"/>
    <w:rsid w:val="00230674"/>
    <w:rsid w:val="0023088D"/>
    <w:rsid w:val="002315B7"/>
    <w:rsid w:val="00231E45"/>
    <w:rsid w:val="00231F29"/>
    <w:rsid w:val="00231FC3"/>
    <w:rsid w:val="00232733"/>
    <w:rsid w:val="002329DE"/>
    <w:rsid w:val="00232E90"/>
    <w:rsid w:val="002336AA"/>
    <w:rsid w:val="002343BC"/>
    <w:rsid w:val="0023490D"/>
    <w:rsid w:val="00235DBC"/>
    <w:rsid w:val="00236A27"/>
    <w:rsid w:val="00237251"/>
    <w:rsid w:val="002376D6"/>
    <w:rsid w:val="00237805"/>
    <w:rsid w:val="002378AF"/>
    <w:rsid w:val="00240008"/>
    <w:rsid w:val="0024310B"/>
    <w:rsid w:val="002444AA"/>
    <w:rsid w:val="00246216"/>
    <w:rsid w:val="00246245"/>
    <w:rsid w:val="00246BBC"/>
    <w:rsid w:val="0024788B"/>
    <w:rsid w:val="0025136C"/>
    <w:rsid w:val="00251AD7"/>
    <w:rsid w:val="0025205A"/>
    <w:rsid w:val="0025243A"/>
    <w:rsid w:val="00252CAE"/>
    <w:rsid w:val="0025303C"/>
    <w:rsid w:val="002532CB"/>
    <w:rsid w:val="00254BAF"/>
    <w:rsid w:val="0025589D"/>
    <w:rsid w:val="002559C2"/>
    <w:rsid w:val="002567D3"/>
    <w:rsid w:val="00256B35"/>
    <w:rsid w:val="00260F5F"/>
    <w:rsid w:val="00261256"/>
    <w:rsid w:val="0026127E"/>
    <w:rsid w:val="002614D1"/>
    <w:rsid w:val="002625EE"/>
    <w:rsid w:val="00262EAC"/>
    <w:rsid w:val="00263039"/>
    <w:rsid w:val="00265BEA"/>
    <w:rsid w:val="002668A0"/>
    <w:rsid w:val="00266930"/>
    <w:rsid w:val="00266C68"/>
    <w:rsid w:val="002705D5"/>
    <w:rsid w:val="002706FD"/>
    <w:rsid w:val="00270748"/>
    <w:rsid w:val="00270927"/>
    <w:rsid w:val="002712A1"/>
    <w:rsid w:val="002716AA"/>
    <w:rsid w:val="002749FF"/>
    <w:rsid w:val="00275384"/>
    <w:rsid w:val="00276F66"/>
    <w:rsid w:val="00281717"/>
    <w:rsid w:val="002837F5"/>
    <w:rsid w:val="00284A38"/>
    <w:rsid w:val="00285549"/>
    <w:rsid w:val="00286049"/>
    <w:rsid w:val="00286A62"/>
    <w:rsid w:val="002877C4"/>
    <w:rsid w:val="002901C3"/>
    <w:rsid w:val="002919C2"/>
    <w:rsid w:val="002928A6"/>
    <w:rsid w:val="00292953"/>
    <w:rsid w:val="00293293"/>
    <w:rsid w:val="00296052"/>
    <w:rsid w:val="00296231"/>
    <w:rsid w:val="0029635D"/>
    <w:rsid w:val="00296AE4"/>
    <w:rsid w:val="00297A66"/>
    <w:rsid w:val="002A0922"/>
    <w:rsid w:val="002A0DBC"/>
    <w:rsid w:val="002A15CD"/>
    <w:rsid w:val="002A15D8"/>
    <w:rsid w:val="002A1A22"/>
    <w:rsid w:val="002A1D68"/>
    <w:rsid w:val="002A1DCE"/>
    <w:rsid w:val="002A2CA2"/>
    <w:rsid w:val="002A4483"/>
    <w:rsid w:val="002A4CB8"/>
    <w:rsid w:val="002A4F4D"/>
    <w:rsid w:val="002B1021"/>
    <w:rsid w:val="002B3DB9"/>
    <w:rsid w:val="002B45ED"/>
    <w:rsid w:val="002B64A9"/>
    <w:rsid w:val="002C001B"/>
    <w:rsid w:val="002C026E"/>
    <w:rsid w:val="002C0BD4"/>
    <w:rsid w:val="002C246F"/>
    <w:rsid w:val="002C2CF2"/>
    <w:rsid w:val="002C2F2C"/>
    <w:rsid w:val="002C4170"/>
    <w:rsid w:val="002C43C6"/>
    <w:rsid w:val="002C579A"/>
    <w:rsid w:val="002C6FB2"/>
    <w:rsid w:val="002C75EF"/>
    <w:rsid w:val="002D0406"/>
    <w:rsid w:val="002D1235"/>
    <w:rsid w:val="002D1845"/>
    <w:rsid w:val="002D21E8"/>
    <w:rsid w:val="002D4A9C"/>
    <w:rsid w:val="002D546D"/>
    <w:rsid w:val="002D57F1"/>
    <w:rsid w:val="002D6B35"/>
    <w:rsid w:val="002D6B87"/>
    <w:rsid w:val="002E1042"/>
    <w:rsid w:val="002E2720"/>
    <w:rsid w:val="002E41DF"/>
    <w:rsid w:val="002E4A7B"/>
    <w:rsid w:val="002E587C"/>
    <w:rsid w:val="002E6485"/>
    <w:rsid w:val="002E6956"/>
    <w:rsid w:val="002E7F6E"/>
    <w:rsid w:val="002F2BC4"/>
    <w:rsid w:val="002F44E3"/>
    <w:rsid w:val="002F49C7"/>
    <w:rsid w:val="002F4C21"/>
    <w:rsid w:val="002F5193"/>
    <w:rsid w:val="002F5A96"/>
    <w:rsid w:val="002F5D35"/>
    <w:rsid w:val="002F76D3"/>
    <w:rsid w:val="00300A38"/>
    <w:rsid w:val="003018FF"/>
    <w:rsid w:val="0030281B"/>
    <w:rsid w:val="00302954"/>
    <w:rsid w:val="00302E8F"/>
    <w:rsid w:val="00302F92"/>
    <w:rsid w:val="003042AF"/>
    <w:rsid w:val="00304587"/>
    <w:rsid w:val="0030464E"/>
    <w:rsid w:val="003047DC"/>
    <w:rsid w:val="00306176"/>
    <w:rsid w:val="0030745A"/>
    <w:rsid w:val="00307C94"/>
    <w:rsid w:val="00307D2C"/>
    <w:rsid w:val="00307E0F"/>
    <w:rsid w:val="003107A5"/>
    <w:rsid w:val="0031159B"/>
    <w:rsid w:val="00311AD0"/>
    <w:rsid w:val="00312538"/>
    <w:rsid w:val="003130DD"/>
    <w:rsid w:val="0031312F"/>
    <w:rsid w:val="0031422F"/>
    <w:rsid w:val="003143B3"/>
    <w:rsid w:val="00315196"/>
    <w:rsid w:val="003154EA"/>
    <w:rsid w:val="00315B82"/>
    <w:rsid w:val="003161A0"/>
    <w:rsid w:val="003170FF"/>
    <w:rsid w:val="00317343"/>
    <w:rsid w:val="003177BF"/>
    <w:rsid w:val="003201C4"/>
    <w:rsid w:val="00320561"/>
    <w:rsid w:val="0032092A"/>
    <w:rsid w:val="00321E63"/>
    <w:rsid w:val="00322EA1"/>
    <w:rsid w:val="003249F9"/>
    <w:rsid w:val="00324D9A"/>
    <w:rsid w:val="00325896"/>
    <w:rsid w:val="003264A1"/>
    <w:rsid w:val="003269DC"/>
    <w:rsid w:val="003273EE"/>
    <w:rsid w:val="00327C5B"/>
    <w:rsid w:val="00327CE7"/>
    <w:rsid w:val="00327DB8"/>
    <w:rsid w:val="003316F1"/>
    <w:rsid w:val="00331DB9"/>
    <w:rsid w:val="00333A6C"/>
    <w:rsid w:val="00333EF2"/>
    <w:rsid w:val="003350C7"/>
    <w:rsid w:val="00335CEA"/>
    <w:rsid w:val="00336F91"/>
    <w:rsid w:val="00340249"/>
    <w:rsid w:val="003403EA"/>
    <w:rsid w:val="003422E5"/>
    <w:rsid w:val="00343AEA"/>
    <w:rsid w:val="003448DC"/>
    <w:rsid w:val="0034526D"/>
    <w:rsid w:val="00346200"/>
    <w:rsid w:val="0034689A"/>
    <w:rsid w:val="0034713C"/>
    <w:rsid w:val="003473CE"/>
    <w:rsid w:val="0034794D"/>
    <w:rsid w:val="00347B30"/>
    <w:rsid w:val="00347DCB"/>
    <w:rsid w:val="00350F9E"/>
    <w:rsid w:val="00353713"/>
    <w:rsid w:val="003537AE"/>
    <w:rsid w:val="00353C97"/>
    <w:rsid w:val="003551D9"/>
    <w:rsid w:val="00355896"/>
    <w:rsid w:val="00355DC2"/>
    <w:rsid w:val="003562F7"/>
    <w:rsid w:val="003564A7"/>
    <w:rsid w:val="00356BF0"/>
    <w:rsid w:val="00356C66"/>
    <w:rsid w:val="00357080"/>
    <w:rsid w:val="0035788A"/>
    <w:rsid w:val="00357C59"/>
    <w:rsid w:val="00360893"/>
    <w:rsid w:val="00360A10"/>
    <w:rsid w:val="003615A8"/>
    <w:rsid w:val="00361928"/>
    <w:rsid w:val="0036354F"/>
    <w:rsid w:val="00363F03"/>
    <w:rsid w:val="0036521B"/>
    <w:rsid w:val="00365893"/>
    <w:rsid w:val="00366261"/>
    <w:rsid w:val="00366FDF"/>
    <w:rsid w:val="00370506"/>
    <w:rsid w:val="0037107A"/>
    <w:rsid w:val="003718C2"/>
    <w:rsid w:val="00371E6D"/>
    <w:rsid w:val="003742B0"/>
    <w:rsid w:val="00374D05"/>
    <w:rsid w:val="00376518"/>
    <w:rsid w:val="00380155"/>
    <w:rsid w:val="003814C3"/>
    <w:rsid w:val="00381C64"/>
    <w:rsid w:val="0038311A"/>
    <w:rsid w:val="003834B7"/>
    <w:rsid w:val="00383A86"/>
    <w:rsid w:val="0038471A"/>
    <w:rsid w:val="003857E2"/>
    <w:rsid w:val="00386432"/>
    <w:rsid w:val="003901C4"/>
    <w:rsid w:val="003903BB"/>
    <w:rsid w:val="00390FBC"/>
    <w:rsid w:val="003918AD"/>
    <w:rsid w:val="003925A9"/>
    <w:rsid w:val="00392DB7"/>
    <w:rsid w:val="00392E4D"/>
    <w:rsid w:val="003939D1"/>
    <w:rsid w:val="003939DB"/>
    <w:rsid w:val="00393EF6"/>
    <w:rsid w:val="00394D1F"/>
    <w:rsid w:val="00397B63"/>
    <w:rsid w:val="003A0D8E"/>
    <w:rsid w:val="003A1682"/>
    <w:rsid w:val="003A188C"/>
    <w:rsid w:val="003A209A"/>
    <w:rsid w:val="003A3FE1"/>
    <w:rsid w:val="003A4090"/>
    <w:rsid w:val="003A550B"/>
    <w:rsid w:val="003A65C3"/>
    <w:rsid w:val="003A6A0D"/>
    <w:rsid w:val="003A6EB4"/>
    <w:rsid w:val="003A76C9"/>
    <w:rsid w:val="003B0258"/>
    <w:rsid w:val="003B06FC"/>
    <w:rsid w:val="003B08CC"/>
    <w:rsid w:val="003B14F9"/>
    <w:rsid w:val="003B1A52"/>
    <w:rsid w:val="003B38C9"/>
    <w:rsid w:val="003B3CFC"/>
    <w:rsid w:val="003B4F70"/>
    <w:rsid w:val="003B6083"/>
    <w:rsid w:val="003B648D"/>
    <w:rsid w:val="003B7411"/>
    <w:rsid w:val="003B77C8"/>
    <w:rsid w:val="003C03D2"/>
    <w:rsid w:val="003C0682"/>
    <w:rsid w:val="003C08F7"/>
    <w:rsid w:val="003C0A85"/>
    <w:rsid w:val="003C0CF6"/>
    <w:rsid w:val="003C10A8"/>
    <w:rsid w:val="003C17D1"/>
    <w:rsid w:val="003C1C38"/>
    <w:rsid w:val="003C21E0"/>
    <w:rsid w:val="003C28AC"/>
    <w:rsid w:val="003C2A6A"/>
    <w:rsid w:val="003C2E72"/>
    <w:rsid w:val="003C3DBC"/>
    <w:rsid w:val="003C4066"/>
    <w:rsid w:val="003C408C"/>
    <w:rsid w:val="003C43B0"/>
    <w:rsid w:val="003C6EFE"/>
    <w:rsid w:val="003C792C"/>
    <w:rsid w:val="003C7982"/>
    <w:rsid w:val="003D072B"/>
    <w:rsid w:val="003D151F"/>
    <w:rsid w:val="003D1CC5"/>
    <w:rsid w:val="003D22F7"/>
    <w:rsid w:val="003D3D20"/>
    <w:rsid w:val="003D458D"/>
    <w:rsid w:val="003D6D4A"/>
    <w:rsid w:val="003D6F17"/>
    <w:rsid w:val="003D7762"/>
    <w:rsid w:val="003D7896"/>
    <w:rsid w:val="003D7C00"/>
    <w:rsid w:val="003E0049"/>
    <w:rsid w:val="003E059B"/>
    <w:rsid w:val="003E0908"/>
    <w:rsid w:val="003E1CBC"/>
    <w:rsid w:val="003E29EA"/>
    <w:rsid w:val="003E3396"/>
    <w:rsid w:val="003E4AA7"/>
    <w:rsid w:val="003E50AB"/>
    <w:rsid w:val="003E50B2"/>
    <w:rsid w:val="003E55D2"/>
    <w:rsid w:val="003E56C6"/>
    <w:rsid w:val="003E6030"/>
    <w:rsid w:val="003E6075"/>
    <w:rsid w:val="003E63EC"/>
    <w:rsid w:val="003E678E"/>
    <w:rsid w:val="003E6A33"/>
    <w:rsid w:val="003E739C"/>
    <w:rsid w:val="003E77F7"/>
    <w:rsid w:val="003E782D"/>
    <w:rsid w:val="003F094C"/>
    <w:rsid w:val="003F0A26"/>
    <w:rsid w:val="003F2086"/>
    <w:rsid w:val="003F2339"/>
    <w:rsid w:val="003F3149"/>
    <w:rsid w:val="003F3902"/>
    <w:rsid w:val="003F5205"/>
    <w:rsid w:val="003F6196"/>
    <w:rsid w:val="003F72B4"/>
    <w:rsid w:val="003F739D"/>
    <w:rsid w:val="003F78CA"/>
    <w:rsid w:val="0040159C"/>
    <w:rsid w:val="00401999"/>
    <w:rsid w:val="004020A1"/>
    <w:rsid w:val="00402370"/>
    <w:rsid w:val="00403BA3"/>
    <w:rsid w:val="004052FD"/>
    <w:rsid w:val="0040559D"/>
    <w:rsid w:val="0041050B"/>
    <w:rsid w:val="004131F2"/>
    <w:rsid w:val="00414137"/>
    <w:rsid w:val="0041461B"/>
    <w:rsid w:val="00414ADE"/>
    <w:rsid w:val="00415967"/>
    <w:rsid w:val="00416689"/>
    <w:rsid w:val="00417A79"/>
    <w:rsid w:val="0042110F"/>
    <w:rsid w:val="00421E1D"/>
    <w:rsid w:val="00422A97"/>
    <w:rsid w:val="004246C1"/>
    <w:rsid w:val="00425497"/>
    <w:rsid w:val="00425B31"/>
    <w:rsid w:val="00426670"/>
    <w:rsid w:val="00426858"/>
    <w:rsid w:val="00426915"/>
    <w:rsid w:val="004271C7"/>
    <w:rsid w:val="004276EC"/>
    <w:rsid w:val="00431554"/>
    <w:rsid w:val="00431618"/>
    <w:rsid w:val="004316B0"/>
    <w:rsid w:val="0043195C"/>
    <w:rsid w:val="00432D8D"/>
    <w:rsid w:val="004341E3"/>
    <w:rsid w:val="004345F0"/>
    <w:rsid w:val="00434E71"/>
    <w:rsid w:val="00435165"/>
    <w:rsid w:val="004359AD"/>
    <w:rsid w:val="00436923"/>
    <w:rsid w:val="00436DAB"/>
    <w:rsid w:val="0044013F"/>
    <w:rsid w:val="00441E78"/>
    <w:rsid w:val="00442179"/>
    <w:rsid w:val="00443B9D"/>
    <w:rsid w:val="00444117"/>
    <w:rsid w:val="004447E7"/>
    <w:rsid w:val="00444FAA"/>
    <w:rsid w:val="00446027"/>
    <w:rsid w:val="0044773D"/>
    <w:rsid w:val="004517B5"/>
    <w:rsid w:val="0045216C"/>
    <w:rsid w:val="0045227D"/>
    <w:rsid w:val="00452C6A"/>
    <w:rsid w:val="00453C70"/>
    <w:rsid w:val="0045414A"/>
    <w:rsid w:val="00454204"/>
    <w:rsid w:val="004551D1"/>
    <w:rsid w:val="004553BC"/>
    <w:rsid w:val="00455C90"/>
    <w:rsid w:val="00455E3E"/>
    <w:rsid w:val="0045624A"/>
    <w:rsid w:val="0045725D"/>
    <w:rsid w:val="00457F1D"/>
    <w:rsid w:val="00457FCB"/>
    <w:rsid w:val="00460643"/>
    <w:rsid w:val="0046124E"/>
    <w:rsid w:val="00461926"/>
    <w:rsid w:val="0046254B"/>
    <w:rsid w:val="0046294B"/>
    <w:rsid w:val="00464CCE"/>
    <w:rsid w:val="0046613C"/>
    <w:rsid w:val="00467248"/>
    <w:rsid w:val="00467F8D"/>
    <w:rsid w:val="004705CA"/>
    <w:rsid w:val="00470A43"/>
    <w:rsid w:val="00472E6A"/>
    <w:rsid w:val="00473485"/>
    <w:rsid w:val="004751B6"/>
    <w:rsid w:val="004769C9"/>
    <w:rsid w:val="0047751B"/>
    <w:rsid w:val="00477722"/>
    <w:rsid w:val="00480449"/>
    <w:rsid w:val="00480D39"/>
    <w:rsid w:val="0048179B"/>
    <w:rsid w:val="004835B0"/>
    <w:rsid w:val="00484F55"/>
    <w:rsid w:val="00484FC2"/>
    <w:rsid w:val="00486C6A"/>
    <w:rsid w:val="004873A5"/>
    <w:rsid w:val="00487726"/>
    <w:rsid w:val="004922B5"/>
    <w:rsid w:val="00492545"/>
    <w:rsid w:val="0049284C"/>
    <w:rsid w:val="0049292A"/>
    <w:rsid w:val="00492E29"/>
    <w:rsid w:val="0049359B"/>
    <w:rsid w:val="00493B2D"/>
    <w:rsid w:val="004943B5"/>
    <w:rsid w:val="0049545E"/>
    <w:rsid w:val="0049573E"/>
    <w:rsid w:val="00495E4D"/>
    <w:rsid w:val="00495E73"/>
    <w:rsid w:val="00496F9D"/>
    <w:rsid w:val="004970C6"/>
    <w:rsid w:val="004A1279"/>
    <w:rsid w:val="004A12D2"/>
    <w:rsid w:val="004A1A81"/>
    <w:rsid w:val="004A215C"/>
    <w:rsid w:val="004A48A6"/>
    <w:rsid w:val="004A5144"/>
    <w:rsid w:val="004A5CC7"/>
    <w:rsid w:val="004A6775"/>
    <w:rsid w:val="004A68BD"/>
    <w:rsid w:val="004A6E81"/>
    <w:rsid w:val="004A75D4"/>
    <w:rsid w:val="004A7C2E"/>
    <w:rsid w:val="004B0A66"/>
    <w:rsid w:val="004B10A0"/>
    <w:rsid w:val="004B134B"/>
    <w:rsid w:val="004B149C"/>
    <w:rsid w:val="004B23B4"/>
    <w:rsid w:val="004B273B"/>
    <w:rsid w:val="004B2D71"/>
    <w:rsid w:val="004B3565"/>
    <w:rsid w:val="004B3741"/>
    <w:rsid w:val="004B41D4"/>
    <w:rsid w:val="004B47A4"/>
    <w:rsid w:val="004B5FA5"/>
    <w:rsid w:val="004B6CE4"/>
    <w:rsid w:val="004B6D61"/>
    <w:rsid w:val="004B7BE1"/>
    <w:rsid w:val="004C0E16"/>
    <w:rsid w:val="004C2757"/>
    <w:rsid w:val="004C2A08"/>
    <w:rsid w:val="004C2CD7"/>
    <w:rsid w:val="004C4676"/>
    <w:rsid w:val="004C4F7E"/>
    <w:rsid w:val="004C585D"/>
    <w:rsid w:val="004C5DA1"/>
    <w:rsid w:val="004C65CF"/>
    <w:rsid w:val="004C6845"/>
    <w:rsid w:val="004C6ED0"/>
    <w:rsid w:val="004C75F6"/>
    <w:rsid w:val="004D00B9"/>
    <w:rsid w:val="004D1977"/>
    <w:rsid w:val="004D6586"/>
    <w:rsid w:val="004D6CFF"/>
    <w:rsid w:val="004D76A7"/>
    <w:rsid w:val="004E29A4"/>
    <w:rsid w:val="004E2C27"/>
    <w:rsid w:val="004E49D2"/>
    <w:rsid w:val="004E5065"/>
    <w:rsid w:val="004E50CE"/>
    <w:rsid w:val="004E681E"/>
    <w:rsid w:val="004E6887"/>
    <w:rsid w:val="004E68BF"/>
    <w:rsid w:val="004E7006"/>
    <w:rsid w:val="004E70BC"/>
    <w:rsid w:val="004E71D5"/>
    <w:rsid w:val="004E7A50"/>
    <w:rsid w:val="004F15E1"/>
    <w:rsid w:val="004F1D6B"/>
    <w:rsid w:val="004F22FA"/>
    <w:rsid w:val="004F3BC8"/>
    <w:rsid w:val="004F412D"/>
    <w:rsid w:val="004F5806"/>
    <w:rsid w:val="004F58BF"/>
    <w:rsid w:val="004F58DC"/>
    <w:rsid w:val="004F590D"/>
    <w:rsid w:val="004F7D42"/>
    <w:rsid w:val="005011BB"/>
    <w:rsid w:val="00501255"/>
    <w:rsid w:val="00501926"/>
    <w:rsid w:val="00501A0C"/>
    <w:rsid w:val="005027C3"/>
    <w:rsid w:val="00502800"/>
    <w:rsid w:val="00503FD9"/>
    <w:rsid w:val="005043B4"/>
    <w:rsid w:val="00505077"/>
    <w:rsid w:val="0050536E"/>
    <w:rsid w:val="00505550"/>
    <w:rsid w:val="00507B7C"/>
    <w:rsid w:val="005100C1"/>
    <w:rsid w:val="0051100B"/>
    <w:rsid w:val="0051252A"/>
    <w:rsid w:val="00512C2F"/>
    <w:rsid w:val="0051330E"/>
    <w:rsid w:val="00514E5E"/>
    <w:rsid w:val="005174B2"/>
    <w:rsid w:val="005204F0"/>
    <w:rsid w:val="00520560"/>
    <w:rsid w:val="00521021"/>
    <w:rsid w:val="00521537"/>
    <w:rsid w:val="00522935"/>
    <w:rsid w:val="00522C5E"/>
    <w:rsid w:val="005250DF"/>
    <w:rsid w:val="005269C2"/>
    <w:rsid w:val="005273B8"/>
    <w:rsid w:val="005275DD"/>
    <w:rsid w:val="00527FB1"/>
    <w:rsid w:val="00530BDA"/>
    <w:rsid w:val="00531336"/>
    <w:rsid w:val="005313C4"/>
    <w:rsid w:val="00531439"/>
    <w:rsid w:val="0053182D"/>
    <w:rsid w:val="00532033"/>
    <w:rsid w:val="005333B8"/>
    <w:rsid w:val="00533D74"/>
    <w:rsid w:val="00534CF4"/>
    <w:rsid w:val="00536F94"/>
    <w:rsid w:val="00540354"/>
    <w:rsid w:val="005405A5"/>
    <w:rsid w:val="00541179"/>
    <w:rsid w:val="005414E5"/>
    <w:rsid w:val="005446FC"/>
    <w:rsid w:val="00545237"/>
    <w:rsid w:val="00545960"/>
    <w:rsid w:val="00545B3E"/>
    <w:rsid w:val="005469A1"/>
    <w:rsid w:val="00550EFD"/>
    <w:rsid w:val="0055121D"/>
    <w:rsid w:val="005521AB"/>
    <w:rsid w:val="00553ABB"/>
    <w:rsid w:val="005543E7"/>
    <w:rsid w:val="00554B5B"/>
    <w:rsid w:val="00555E5C"/>
    <w:rsid w:val="005575D2"/>
    <w:rsid w:val="0056019A"/>
    <w:rsid w:val="00560BA5"/>
    <w:rsid w:val="00560D55"/>
    <w:rsid w:val="0056115C"/>
    <w:rsid w:val="00562354"/>
    <w:rsid w:val="005636B1"/>
    <w:rsid w:val="00564628"/>
    <w:rsid w:val="005648D0"/>
    <w:rsid w:val="00564E3C"/>
    <w:rsid w:val="00566C8C"/>
    <w:rsid w:val="00567015"/>
    <w:rsid w:val="00567CAB"/>
    <w:rsid w:val="005710B4"/>
    <w:rsid w:val="0057114C"/>
    <w:rsid w:val="005721DD"/>
    <w:rsid w:val="00572556"/>
    <w:rsid w:val="005735D5"/>
    <w:rsid w:val="0057388F"/>
    <w:rsid w:val="005757EA"/>
    <w:rsid w:val="00575B56"/>
    <w:rsid w:val="00575D30"/>
    <w:rsid w:val="00576783"/>
    <w:rsid w:val="00576A73"/>
    <w:rsid w:val="00576F1F"/>
    <w:rsid w:val="005774CC"/>
    <w:rsid w:val="00577E3B"/>
    <w:rsid w:val="00581C69"/>
    <w:rsid w:val="005828E9"/>
    <w:rsid w:val="00582CD8"/>
    <w:rsid w:val="005834B5"/>
    <w:rsid w:val="00583669"/>
    <w:rsid w:val="00583B0C"/>
    <w:rsid w:val="00585868"/>
    <w:rsid w:val="00585997"/>
    <w:rsid w:val="00585A7C"/>
    <w:rsid w:val="00585EA3"/>
    <w:rsid w:val="0058611D"/>
    <w:rsid w:val="00586704"/>
    <w:rsid w:val="0058721B"/>
    <w:rsid w:val="0058777B"/>
    <w:rsid w:val="0058782E"/>
    <w:rsid w:val="00587F76"/>
    <w:rsid w:val="00590D4F"/>
    <w:rsid w:val="00592352"/>
    <w:rsid w:val="00593E19"/>
    <w:rsid w:val="00594E3F"/>
    <w:rsid w:val="005966B6"/>
    <w:rsid w:val="005979F7"/>
    <w:rsid w:val="005A044F"/>
    <w:rsid w:val="005A0736"/>
    <w:rsid w:val="005A0A5B"/>
    <w:rsid w:val="005A3D14"/>
    <w:rsid w:val="005A4532"/>
    <w:rsid w:val="005A4607"/>
    <w:rsid w:val="005A4DA9"/>
    <w:rsid w:val="005A53BB"/>
    <w:rsid w:val="005A5C87"/>
    <w:rsid w:val="005A5E13"/>
    <w:rsid w:val="005A6EDC"/>
    <w:rsid w:val="005A7054"/>
    <w:rsid w:val="005A73EC"/>
    <w:rsid w:val="005A7CEE"/>
    <w:rsid w:val="005B18E3"/>
    <w:rsid w:val="005B2097"/>
    <w:rsid w:val="005B28BF"/>
    <w:rsid w:val="005B28E2"/>
    <w:rsid w:val="005B3481"/>
    <w:rsid w:val="005B3DBE"/>
    <w:rsid w:val="005B3DF3"/>
    <w:rsid w:val="005B4478"/>
    <w:rsid w:val="005B5401"/>
    <w:rsid w:val="005B555D"/>
    <w:rsid w:val="005B6595"/>
    <w:rsid w:val="005B79E5"/>
    <w:rsid w:val="005B7B6B"/>
    <w:rsid w:val="005C0112"/>
    <w:rsid w:val="005C02B3"/>
    <w:rsid w:val="005C109C"/>
    <w:rsid w:val="005C1355"/>
    <w:rsid w:val="005C4581"/>
    <w:rsid w:val="005C4B3A"/>
    <w:rsid w:val="005C4FC3"/>
    <w:rsid w:val="005C5213"/>
    <w:rsid w:val="005C5E0D"/>
    <w:rsid w:val="005C6134"/>
    <w:rsid w:val="005C65B8"/>
    <w:rsid w:val="005C749D"/>
    <w:rsid w:val="005C7580"/>
    <w:rsid w:val="005C76AE"/>
    <w:rsid w:val="005C7F23"/>
    <w:rsid w:val="005D10AD"/>
    <w:rsid w:val="005D1358"/>
    <w:rsid w:val="005D1524"/>
    <w:rsid w:val="005D170F"/>
    <w:rsid w:val="005D3269"/>
    <w:rsid w:val="005D5213"/>
    <w:rsid w:val="005D551E"/>
    <w:rsid w:val="005D6109"/>
    <w:rsid w:val="005D7C73"/>
    <w:rsid w:val="005E078A"/>
    <w:rsid w:val="005E1638"/>
    <w:rsid w:val="005E168D"/>
    <w:rsid w:val="005E1AD7"/>
    <w:rsid w:val="005E3A55"/>
    <w:rsid w:val="005E5B30"/>
    <w:rsid w:val="005E5BB6"/>
    <w:rsid w:val="005E6DCD"/>
    <w:rsid w:val="005F14F3"/>
    <w:rsid w:val="005F2CA7"/>
    <w:rsid w:val="005F3843"/>
    <w:rsid w:val="005F3ABC"/>
    <w:rsid w:val="005F628F"/>
    <w:rsid w:val="005F6420"/>
    <w:rsid w:val="005F6ADA"/>
    <w:rsid w:val="005F7A1A"/>
    <w:rsid w:val="006018E4"/>
    <w:rsid w:val="0060227A"/>
    <w:rsid w:val="00602678"/>
    <w:rsid w:val="00602A76"/>
    <w:rsid w:val="0060480F"/>
    <w:rsid w:val="00605356"/>
    <w:rsid w:val="0060551C"/>
    <w:rsid w:val="00607236"/>
    <w:rsid w:val="00607859"/>
    <w:rsid w:val="00607F5C"/>
    <w:rsid w:val="00610953"/>
    <w:rsid w:val="0061250E"/>
    <w:rsid w:val="00612B7E"/>
    <w:rsid w:val="00615883"/>
    <w:rsid w:val="00615ACC"/>
    <w:rsid w:val="0061729B"/>
    <w:rsid w:val="00617DE9"/>
    <w:rsid w:val="006200C6"/>
    <w:rsid w:val="006200EC"/>
    <w:rsid w:val="00620365"/>
    <w:rsid w:val="00620BBF"/>
    <w:rsid w:val="00620CF1"/>
    <w:rsid w:val="00620FD8"/>
    <w:rsid w:val="00621DAA"/>
    <w:rsid w:val="006227E4"/>
    <w:rsid w:val="00622BC2"/>
    <w:rsid w:val="00625705"/>
    <w:rsid w:val="00625BC7"/>
    <w:rsid w:val="0062688D"/>
    <w:rsid w:val="006279BB"/>
    <w:rsid w:val="00630C68"/>
    <w:rsid w:val="0063112F"/>
    <w:rsid w:val="00631319"/>
    <w:rsid w:val="006313CC"/>
    <w:rsid w:val="00631F89"/>
    <w:rsid w:val="00632CE9"/>
    <w:rsid w:val="006332B1"/>
    <w:rsid w:val="0063334A"/>
    <w:rsid w:val="006348C0"/>
    <w:rsid w:val="00635617"/>
    <w:rsid w:val="0063762A"/>
    <w:rsid w:val="006403FA"/>
    <w:rsid w:val="00640566"/>
    <w:rsid w:val="00643E20"/>
    <w:rsid w:val="006462C7"/>
    <w:rsid w:val="00646471"/>
    <w:rsid w:val="0064673D"/>
    <w:rsid w:val="00646D42"/>
    <w:rsid w:val="00646F70"/>
    <w:rsid w:val="00647032"/>
    <w:rsid w:val="00650196"/>
    <w:rsid w:val="006507BB"/>
    <w:rsid w:val="006525F9"/>
    <w:rsid w:val="00652F2C"/>
    <w:rsid w:val="006532D5"/>
    <w:rsid w:val="0065399B"/>
    <w:rsid w:val="00653E13"/>
    <w:rsid w:val="00654933"/>
    <w:rsid w:val="00654A02"/>
    <w:rsid w:val="00654B43"/>
    <w:rsid w:val="0065515B"/>
    <w:rsid w:val="00656619"/>
    <w:rsid w:val="00656691"/>
    <w:rsid w:val="006566F2"/>
    <w:rsid w:val="006568A7"/>
    <w:rsid w:val="00657336"/>
    <w:rsid w:val="0065751C"/>
    <w:rsid w:val="006577EA"/>
    <w:rsid w:val="00661270"/>
    <w:rsid w:val="006615AD"/>
    <w:rsid w:val="00663340"/>
    <w:rsid w:val="00663580"/>
    <w:rsid w:val="0066372E"/>
    <w:rsid w:val="00663A98"/>
    <w:rsid w:val="00663B6B"/>
    <w:rsid w:val="00663FAE"/>
    <w:rsid w:val="00664574"/>
    <w:rsid w:val="00664C61"/>
    <w:rsid w:val="00666538"/>
    <w:rsid w:val="00666D26"/>
    <w:rsid w:val="00670299"/>
    <w:rsid w:val="00670A17"/>
    <w:rsid w:val="00671236"/>
    <w:rsid w:val="00672295"/>
    <w:rsid w:val="0067284B"/>
    <w:rsid w:val="006732FE"/>
    <w:rsid w:val="00674A5E"/>
    <w:rsid w:val="00674C15"/>
    <w:rsid w:val="00675A00"/>
    <w:rsid w:val="00676954"/>
    <w:rsid w:val="006779CF"/>
    <w:rsid w:val="00677CF4"/>
    <w:rsid w:val="00677E27"/>
    <w:rsid w:val="006823EB"/>
    <w:rsid w:val="00684D4B"/>
    <w:rsid w:val="00685289"/>
    <w:rsid w:val="00685826"/>
    <w:rsid w:val="00686390"/>
    <w:rsid w:val="00686B02"/>
    <w:rsid w:val="00686DEE"/>
    <w:rsid w:val="00686F07"/>
    <w:rsid w:val="006874CA"/>
    <w:rsid w:val="006877EB"/>
    <w:rsid w:val="00691B6F"/>
    <w:rsid w:val="00691FD1"/>
    <w:rsid w:val="0069237A"/>
    <w:rsid w:val="0069261E"/>
    <w:rsid w:val="006936AA"/>
    <w:rsid w:val="00694599"/>
    <w:rsid w:val="00694A06"/>
    <w:rsid w:val="00694B1C"/>
    <w:rsid w:val="00694D6E"/>
    <w:rsid w:val="00694E41"/>
    <w:rsid w:val="006978FC"/>
    <w:rsid w:val="00697D04"/>
    <w:rsid w:val="00697FBA"/>
    <w:rsid w:val="006A029F"/>
    <w:rsid w:val="006A1375"/>
    <w:rsid w:val="006A3214"/>
    <w:rsid w:val="006A3DCA"/>
    <w:rsid w:val="006A5535"/>
    <w:rsid w:val="006A7443"/>
    <w:rsid w:val="006B0874"/>
    <w:rsid w:val="006B13CA"/>
    <w:rsid w:val="006B1478"/>
    <w:rsid w:val="006B1AEC"/>
    <w:rsid w:val="006B21D0"/>
    <w:rsid w:val="006B2885"/>
    <w:rsid w:val="006B28AC"/>
    <w:rsid w:val="006B38DA"/>
    <w:rsid w:val="006B3ECC"/>
    <w:rsid w:val="006B418F"/>
    <w:rsid w:val="006B421D"/>
    <w:rsid w:val="006B42A2"/>
    <w:rsid w:val="006B59B2"/>
    <w:rsid w:val="006B5C4D"/>
    <w:rsid w:val="006B704A"/>
    <w:rsid w:val="006B7365"/>
    <w:rsid w:val="006C320A"/>
    <w:rsid w:val="006C55E3"/>
    <w:rsid w:val="006C5B50"/>
    <w:rsid w:val="006C6450"/>
    <w:rsid w:val="006C67D1"/>
    <w:rsid w:val="006C6A56"/>
    <w:rsid w:val="006D0219"/>
    <w:rsid w:val="006D2A58"/>
    <w:rsid w:val="006D324A"/>
    <w:rsid w:val="006D3977"/>
    <w:rsid w:val="006D54CC"/>
    <w:rsid w:val="006D5D88"/>
    <w:rsid w:val="006D7058"/>
    <w:rsid w:val="006D7328"/>
    <w:rsid w:val="006D7392"/>
    <w:rsid w:val="006D7EB9"/>
    <w:rsid w:val="006D7FDE"/>
    <w:rsid w:val="006E038B"/>
    <w:rsid w:val="006E1811"/>
    <w:rsid w:val="006E271E"/>
    <w:rsid w:val="006E2764"/>
    <w:rsid w:val="006E284E"/>
    <w:rsid w:val="006E29DE"/>
    <w:rsid w:val="006E2C8F"/>
    <w:rsid w:val="006E3447"/>
    <w:rsid w:val="006E3891"/>
    <w:rsid w:val="006E493E"/>
    <w:rsid w:val="006E4AA8"/>
    <w:rsid w:val="006E5815"/>
    <w:rsid w:val="006E5CB8"/>
    <w:rsid w:val="006E5E0F"/>
    <w:rsid w:val="006F0E35"/>
    <w:rsid w:val="006F2394"/>
    <w:rsid w:val="006F3294"/>
    <w:rsid w:val="006F3690"/>
    <w:rsid w:val="006F38CF"/>
    <w:rsid w:val="006F3FCC"/>
    <w:rsid w:val="006F67CC"/>
    <w:rsid w:val="006F75D4"/>
    <w:rsid w:val="006F7D43"/>
    <w:rsid w:val="007005CC"/>
    <w:rsid w:val="00700DFE"/>
    <w:rsid w:val="0070153C"/>
    <w:rsid w:val="007020A6"/>
    <w:rsid w:val="007031EC"/>
    <w:rsid w:val="00703320"/>
    <w:rsid w:val="007037C5"/>
    <w:rsid w:val="00703FBC"/>
    <w:rsid w:val="00704341"/>
    <w:rsid w:val="007045C0"/>
    <w:rsid w:val="00704CDA"/>
    <w:rsid w:val="007051BB"/>
    <w:rsid w:val="007058F6"/>
    <w:rsid w:val="00705CB1"/>
    <w:rsid w:val="007113A3"/>
    <w:rsid w:val="007115D9"/>
    <w:rsid w:val="00711618"/>
    <w:rsid w:val="00712F18"/>
    <w:rsid w:val="00713D4B"/>
    <w:rsid w:val="00715124"/>
    <w:rsid w:val="00715628"/>
    <w:rsid w:val="007156C1"/>
    <w:rsid w:val="00716038"/>
    <w:rsid w:val="0071697A"/>
    <w:rsid w:val="00716CEE"/>
    <w:rsid w:val="00716EBE"/>
    <w:rsid w:val="007203FC"/>
    <w:rsid w:val="00721EEA"/>
    <w:rsid w:val="00721F1B"/>
    <w:rsid w:val="00723129"/>
    <w:rsid w:val="0072433C"/>
    <w:rsid w:val="007258EA"/>
    <w:rsid w:val="00725987"/>
    <w:rsid w:val="00726F96"/>
    <w:rsid w:val="007271E0"/>
    <w:rsid w:val="007305AD"/>
    <w:rsid w:val="00731398"/>
    <w:rsid w:val="00734BCD"/>
    <w:rsid w:val="00734C6E"/>
    <w:rsid w:val="00735C0B"/>
    <w:rsid w:val="007361BB"/>
    <w:rsid w:val="00736F08"/>
    <w:rsid w:val="007378CF"/>
    <w:rsid w:val="00740851"/>
    <w:rsid w:val="00740E7C"/>
    <w:rsid w:val="00741ABB"/>
    <w:rsid w:val="0074345A"/>
    <w:rsid w:val="00744295"/>
    <w:rsid w:val="00744BE9"/>
    <w:rsid w:val="00744DBF"/>
    <w:rsid w:val="00745EE9"/>
    <w:rsid w:val="00745F9B"/>
    <w:rsid w:val="00746172"/>
    <w:rsid w:val="0074746E"/>
    <w:rsid w:val="00747F57"/>
    <w:rsid w:val="00750064"/>
    <w:rsid w:val="00751AA9"/>
    <w:rsid w:val="00753A89"/>
    <w:rsid w:val="00753D79"/>
    <w:rsid w:val="00754304"/>
    <w:rsid w:val="007546DF"/>
    <w:rsid w:val="00754746"/>
    <w:rsid w:val="00755FF4"/>
    <w:rsid w:val="007564F6"/>
    <w:rsid w:val="00756F4E"/>
    <w:rsid w:val="00757B68"/>
    <w:rsid w:val="0076079A"/>
    <w:rsid w:val="0076127D"/>
    <w:rsid w:val="0076178B"/>
    <w:rsid w:val="007624D8"/>
    <w:rsid w:val="0076306A"/>
    <w:rsid w:val="007642DF"/>
    <w:rsid w:val="007648DA"/>
    <w:rsid w:val="00765E07"/>
    <w:rsid w:val="00766507"/>
    <w:rsid w:val="00766CE8"/>
    <w:rsid w:val="0077025F"/>
    <w:rsid w:val="00770413"/>
    <w:rsid w:val="007705FC"/>
    <w:rsid w:val="00770E10"/>
    <w:rsid w:val="00771A49"/>
    <w:rsid w:val="00771E36"/>
    <w:rsid w:val="00772921"/>
    <w:rsid w:val="0077413B"/>
    <w:rsid w:val="007753A1"/>
    <w:rsid w:val="00775F66"/>
    <w:rsid w:val="0077611B"/>
    <w:rsid w:val="0077629C"/>
    <w:rsid w:val="007764CE"/>
    <w:rsid w:val="00776E62"/>
    <w:rsid w:val="00780623"/>
    <w:rsid w:val="007807E0"/>
    <w:rsid w:val="00781478"/>
    <w:rsid w:val="007814C6"/>
    <w:rsid w:val="00782B2F"/>
    <w:rsid w:val="00782F48"/>
    <w:rsid w:val="007840D3"/>
    <w:rsid w:val="00784A58"/>
    <w:rsid w:val="00784AC7"/>
    <w:rsid w:val="00785324"/>
    <w:rsid w:val="00785618"/>
    <w:rsid w:val="00786803"/>
    <w:rsid w:val="00786868"/>
    <w:rsid w:val="007875C6"/>
    <w:rsid w:val="0079185C"/>
    <w:rsid w:val="00792656"/>
    <w:rsid w:val="00793C96"/>
    <w:rsid w:val="0079407E"/>
    <w:rsid w:val="0079613A"/>
    <w:rsid w:val="0079666F"/>
    <w:rsid w:val="00796CD7"/>
    <w:rsid w:val="00797865"/>
    <w:rsid w:val="007A0C4E"/>
    <w:rsid w:val="007A0CFB"/>
    <w:rsid w:val="007A157C"/>
    <w:rsid w:val="007A1C08"/>
    <w:rsid w:val="007A1E86"/>
    <w:rsid w:val="007A2BEC"/>
    <w:rsid w:val="007A43FC"/>
    <w:rsid w:val="007A4B61"/>
    <w:rsid w:val="007A4F3B"/>
    <w:rsid w:val="007A62BE"/>
    <w:rsid w:val="007A7F5A"/>
    <w:rsid w:val="007B0545"/>
    <w:rsid w:val="007B1721"/>
    <w:rsid w:val="007B2DD0"/>
    <w:rsid w:val="007B3B90"/>
    <w:rsid w:val="007B4E57"/>
    <w:rsid w:val="007B5713"/>
    <w:rsid w:val="007B5957"/>
    <w:rsid w:val="007B5AA3"/>
    <w:rsid w:val="007B5D83"/>
    <w:rsid w:val="007B74AE"/>
    <w:rsid w:val="007B7651"/>
    <w:rsid w:val="007B7E68"/>
    <w:rsid w:val="007B7E81"/>
    <w:rsid w:val="007C0208"/>
    <w:rsid w:val="007C20AC"/>
    <w:rsid w:val="007C272C"/>
    <w:rsid w:val="007C78E0"/>
    <w:rsid w:val="007D06C9"/>
    <w:rsid w:val="007D239D"/>
    <w:rsid w:val="007D33E3"/>
    <w:rsid w:val="007D354F"/>
    <w:rsid w:val="007D5158"/>
    <w:rsid w:val="007D52CB"/>
    <w:rsid w:val="007D5901"/>
    <w:rsid w:val="007D6495"/>
    <w:rsid w:val="007D70A9"/>
    <w:rsid w:val="007D7F9D"/>
    <w:rsid w:val="007E0094"/>
    <w:rsid w:val="007E04A4"/>
    <w:rsid w:val="007E07A1"/>
    <w:rsid w:val="007E392E"/>
    <w:rsid w:val="007E3C06"/>
    <w:rsid w:val="007E3D77"/>
    <w:rsid w:val="007E4896"/>
    <w:rsid w:val="007E4FDF"/>
    <w:rsid w:val="007E64D3"/>
    <w:rsid w:val="007E659D"/>
    <w:rsid w:val="007E744E"/>
    <w:rsid w:val="007F0827"/>
    <w:rsid w:val="007F128B"/>
    <w:rsid w:val="007F1BFF"/>
    <w:rsid w:val="007F1D9C"/>
    <w:rsid w:val="007F2612"/>
    <w:rsid w:val="007F2FCC"/>
    <w:rsid w:val="007F431B"/>
    <w:rsid w:val="007F48AE"/>
    <w:rsid w:val="007F5B42"/>
    <w:rsid w:val="007F6721"/>
    <w:rsid w:val="007F6DB4"/>
    <w:rsid w:val="00800D4B"/>
    <w:rsid w:val="00801056"/>
    <w:rsid w:val="008016A8"/>
    <w:rsid w:val="008033E5"/>
    <w:rsid w:val="00803B33"/>
    <w:rsid w:val="00804420"/>
    <w:rsid w:val="00804547"/>
    <w:rsid w:val="00804D6A"/>
    <w:rsid w:val="00805A41"/>
    <w:rsid w:val="008062FD"/>
    <w:rsid w:val="008069E5"/>
    <w:rsid w:val="00806C1F"/>
    <w:rsid w:val="00811E97"/>
    <w:rsid w:val="00811F51"/>
    <w:rsid w:val="008134A5"/>
    <w:rsid w:val="00813E48"/>
    <w:rsid w:val="008145AA"/>
    <w:rsid w:val="008146F2"/>
    <w:rsid w:val="00814FF4"/>
    <w:rsid w:val="008155C2"/>
    <w:rsid w:val="00816287"/>
    <w:rsid w:val="00816597"/>
    <w:rsid w:val="0081734F"/>
    <w:rsid w:val="00817597"/>
    <w:rsid w:val="00817D2F"/>
    <w:rsid w:val="00821CEF"/>
    <w:rsid w:val="00822D0C"/>
    <w:rsid w:val="00823115"/>
    <w:rsid w:val="008234FA"/>
    <w:rsid w:val="0082440C"/>
    <w:rsid w:val="00824892"/>
    <w:rsid w:val="00825FE2"/>
    <w:rsid w:val="00826F31"/>
    <w:rsid w:val="008300FF"/>
    <w:rsid w:val="00830675"/>
    <w:rsid w:val="008309A6"/>
    <w:rsid w:val="00831563"/>
    <w:rsid w:val="00831D2D"/>
    <w:rsid w:val="008326E1"/>
    <w:rsid w:val="00832E0D"/>
    <w:rsid w:val="00832F93"/>
    <w:rsid w:val="00833623"/>
    <w:rsid w:val="00833EFB"/>
    <w:rsid w:val="008342D7"/>
    <w:rsid w:val="00834793"/>
    <w:rsid w:val="00835153"/>
    <w:rsid w:val="00835E87"/>
    <w:rsid w:val="00836149"/>
    <w:rsid w:val="0084098F"/>
    <w:rsid w:val="008426D6"/>
    <w:rsid w:val="00842E6B"/>
    <w:rsid w:val="0084389D"/>
    <w:rsid w:val="00843DCF"/>
    <w:rsid w:val="008448B9"/>
    <w:rsid w:val="00844BE4"/>
    <w:rsid w:val="008460E6"/>
    <w:rsid w:val="008460F6"/>
    <w:rsid w:val="008463A3"/>
    <w:rsid w:val="00847B50"/>
    <w:rsid w:val="00847EFF"/>
    <w:rsid w:val="008501AE"/>
    <w:rsid w:val="00851091"/>
    <w:rsid w:val="00851DC3"/>
    <w:rsid w:val="0085287B"/>
    <w:rsid w:val="008542E2"/>
    <w:rsid w:val="00854EF1"/>
    <w:rsid w:val="00856991"/>
    <w:rsid w:val="00856A7A"/>
    <w:rsid w:val="00856AD5"/>
    <w:rsid w:val="00857090"/>
    <w:rsid w:val="008576D9"/>
    <w:rsid w:val="008605BF"/>
    <w:rsid w:val="00860A13"/>
    <w:rsid w:val="00863231"/>
    <w:rsid w:val="00863A8D"/>
    <w:rsid w:val="00863D24"/>
    <w:rsid w:val="00864382"/>
    <w:rsid w:val="0086470B"/>
    <w:rsid w:val="00864908"/>
    <w:rsid w:val="008658DA"/>
    <w:rsid w:val="00866A99"/>
    <w:rsid w:val="00866EC8"/>
    <w:rsid w:val="00867223"/>
    <w:rsid w:val="00867796"/>
    <w:rsid w:val="0087052F"/>
    <w:rsid w:val="00870C95"/>
    <w:rsid w:val="008717BC"/>
    <w:rsid w:val="0087313D"/>
    <w:rsid w:val="00874F62"/>
    <w:rsid w:val="0087567E"/>
    <w:rsid w:val="0087647D"/>
    <w:rsid w:val="00877051"/>
    <w:rsid w:val="00877E5F"/>
    <w:rsid w:val="00880036"/>
    <w:rsid w:val="008825E8"/>
    <w:rsid w:val="0088580F"/>
    <w:rsid w:val="008872AC"/>
    <w:rsid w:val="00887F16"/>
    <w:rsid w:val="00890626"/>
    <w:rsid w:val="00892ECE"/>
    <w:rsid w:val="00893456"/>
    <w:rsid w:val="0089562C"/>
    <w:rsid w:val="00896350"/>
    <w:rsid w:val="008A03A0"/>
    <w:rsid w:val="008A14E8"/>
    <w:rsid w:val="008A6648"/>
    <w:rsid w:val="008A6F27"/>
    <w:rsid w:val="008A6F8C"/>
    <w:rsid w:val="008B09F9"/>
    <w:rsid w:val="008B0B9C"/>
    <w:rsid w:val="008B158D"/>
    <w:rsid w:val="008B25BE"/>
    <w:rsid w:val="008B2AAC"/>
    <w:rsid w:val="008B37F2"/>
    <w:rsid w:val="008B6246"/>
    <w:rsid w:val="008B775E"/>
    <w:rsid w:val="008C164C"/>
    <w:rsid w:val="008C2F82"/>
    <w:rsid w:val="008C5C7C"/>
    <w:rsid w:val="008C5E89"/>
    <w:rsid w:val="008C62A8"/>
    <w:rsid w:val="008C692B"/>
    <w:rsid w:val="008C7AF9"/>
    <w:rsid w:val="008D06D6"/>
    <w:rsid w:val="008D1E34"/>
    <w:rsid w:val="008D292F"/>
    <w:rsid w:val="008D2B51"/>
    <w:rsid w:val="008D2D40"/>
    <w:rsid w:val="008D5420"/>
    <w:rsid w:val="008D5675"/>
    <w:rsid w:val="008D7264"/>
    <w:rsid w:val="008D730F"/>
    <w:rsid w:val="008E22CA"/>
    <w:rsid w:val="008E39CC"/>
    <w:rsid w:val="008E39CD"/>
    <w:rsid w:val="008E3B0E"/>
    <w:rsid w:val="008E43AE"/>
    <w:rsid w:val="008E55DC"/>
    <w:rsid w:val="008E5876"/>
    <w:rsid w:val="008E58BF"/>
    <w:rsid w:val="008E5EF0"/>
    <w:rsid w:val="008E6198"/>
    <w:rsid w:val="008E7C45"/>
    <w:rsid w:val="008F0C3C"/>
    <w:rsid w:val="008F15C5"/>
    <w:rsid w:val="008F15FB"/>
    <w:rsid w:val="008F1AC4"/>
    <w:rsid w:val="008F26B0"/>
    <w:rsid w:val="008F2881"/>
    <w:rsid w:val="008F3512"/>
    <w:rsid w:val="008F4385"/>
    <w:rsid w:val="008F603B"/>
    <w:rsid w:val="008F6A24"/>
    <w:rsid w:val="008F6C3A"/>
    <w:rsid w:val="008F7516"/>
    <w:rsid w:val="00900496"/>
    <w:rsid w:val="00901518"/>
    <w:rsid w:val="00901864"/>
    <w:rsid w:val="00901AD1"/>
    <w:rsid w:val="00902E92"/>
    <w:rsid w:val="00903EAF"/>
    <w:rsid w:val="00904635"/>
    <w:rsid w:val="00904ACF"/>
    <w:rsid w:val="00904C87"/>
    <w:rsid w:val="00905AD6"/>
    <w:rsid w:val="0090674A"/>
    <w:rsid w:val="00907804"/>
    <w:rsid w:val="00910FD4"/>
    <w:rsid w:val="009118FF"/>
    <w:rsid w:val="00911DE4"/>
    <w:rsid w:val="0091206B"/>
    <w:rsid w:val="00912598"/>
    <w:rsid w:val="00912C50"/>
    <w:rsid w:val="0091351D"/>
    <w:rsid w:val="00916660"/>
    <w:rsid w:val="00916D75"/>
    <w:rsid w:val="00916D8C"/>
    <w:rsid w:val="009204C6"/>
    <w:rsid w:val="00921380"/>
    <w:rsid w:val="00921BAE"/>
    <w:rsid w:val="00922990"/>
    <w:rsid w:val="00922EBF"/>
    <w:rsid w:val="009235C1"/>
    <w:rsid w:val="009258D5"/>
    <w:rsid w:val="00927025"/>
    <w:rsid w:val="00927922"/>
    <w:rsid w:val="00927A66"/>
    <w:rsid w:val="00927CA3"/>
    <w:rsid w:val="009302DC"/>
    <w:rsid w:val="0093034D"/>
    <w:rsid w:val="00931009"/>
    <w:rsid w:val="00931C5F"/>
    <w:rsid w:val="00932E9E"/>
    <w:rsid w:val="00933766"/>
    <w:rsid w:val="00933B07"/>
    <w:rsid w:val="00933E1C"/>
    <w:rsid w:val="00933EB4"/>
    <w:rsid w:val="00933EEE"/>
    <w:rsid w:val="0093497A"/>
    <w:rsid w:val="00934E44"/>
    <w:rsid w:val="00934ECD"/>
    <w:rsid w:val="009359F5"/>
    <w:rsid w:val="009360DB"/>
    <w:rsid w:val="009363CC"/>
    <w:rsid w:val="00936A23"/>
    <w:rsid w:val="00937649"/>
    <w:rsid w:val="00937FB7"/>
    <w:rsid w:val="0094153B"/>
    <w:rsid w:val="009425F8"/>
    <w:rsid w:val="00943FF1"/>
    <w:rsid w:val="009455DF"/>
    <w:rsid w:val="00945AE4"/>
    <w:rsid w:val="00946353"/>
    <w:rsid w:val="00946965"/>
    <w:rsid w:val="00946B89"/>
    <w:rsid w:val="00946F89"/>
    <w:rsid w:val="00947083"/>
    <w:rsid w:val="0095006C"/>
    <w:rsid w:val="0095145F"/>
    <w:rsid w:val="00952A73"/>
    <w:rsid w:val="00952CF5"/>
    <w:rsid w:val="00952DB8"/>
    <w:rsid w:val="00954494"/>
    <w:rsid w:val="00954E97"/>
    <w:rsid w:val="0095515D"/>
    <w:rsid w:val="0095579D"/>
    <w:rsid w:val="00955F42"/>
    <w:rsid w:val="00956325"/>
    <w:rsid w:val="009576D2"/>
    <w:rsid w:val="00957DDC"/>
    <w:rsid w:val="00957FAF"/>
    <w:rsid w:val="00961E5D"/>
    <w:rsid w:val="0096303F"/>
    <w:rsid w:val="00963D45"/>
    <w:rsid w:val="00964300"/>
    <w:rsid w:val="009643BA"/>
    <w:rsid w:val="009645CB"/>
    <w:rsid w:val="00964759"/>
    <w:rsid w:val="0096563C"/>
    <w:rsid w:val="0096563D"/>
    <w:rsid w:val="009657F2"/>
    <w:rsid w:val="0096600E"/>
    <w:rsid w:val="009662E2"/>
    <w:rsid w:val="00966FCE"/>
    <w:rsid w:val="00967661"/>
    <w:rsid w:val="00967CA0"/>
    <w:rsid w:val="009706E1"/>
    <w:rsid w:val="009708F2"/>
    <w:rsid w:val="00971B68"/>
    <w:rsid w:val="00973101"/>
    <w:rsid w:val="00973D5B"/>
    <w:rsid w:val="00974ADB"/>
    <w:rsid w:val="00975747"/>
    <w:rsid w:val="009764A0"/>
    <w:rsid w:val="00976790"/>
    <w:rsid w:val="00976AD4"/>
    <w:rsid w:val="00980810"/>
    <w:rsid w:val="009815FF"/>
    <w:rsid w:val="00982807"/>
    <w:rsid w:val="00982A09"/>
    <w:rsid w:val="009854CD"/>
    <w:rsid w:val="00986067"/>
    <w:rsid w:val="009863CD"/>
    <w:rsid w:val="0098744D"/>
    <w:rsid w:val="00987DAF"/>
    <w:rsid w:val="00993A77"/>
    <w:rsid w:val="00994AB0"/>
    <w:rsid w:val="009951BB"/>
    <w:rsid w:val="00995373"/>
    <w:rsid w:val="00995E14"/>
    <w:rsid w:val="00996492"/>
    <w:rsid w:val="00996C59"/>
    <w:rsid w:val="009976D3"/>
    <w:rsid w:val="00997786"/>
    <w:rsid w:val="00997872"/>
    <w:rsid w:val="00997D52"/>
    <w:rsid w:val="00997DC9"/>
    <w:rsid w:val="009A000F"/>
    <w:rsid w:val="009A0110"/>
    <w:rsid w:val="009A06E2"/>
    <w:rsid w:val="009A154F"/>
    <w:rsid w:val="009A1BB8"/>
    <w:rsid w:val="009A37D6"/>
    <w:rsid w:val="009A3876"/>
    <w:rsid w:val="009A3F96"/>
    <w:rsid w:val="009A4BCE"/>
    <w:rsid w:val="009A5827"/>
    <w:rsid w:val="009A5D36"/>
    <w:rsid w:val="009A5EA3"/>
    <w:rsid w:val="009B1047"/>
    <w:rsid w:val="009B15F5"/>
    <w:rsid w:val="009B16BD"/>
    <w:rsid w:val="009B2AAC"/>
    <w:rsid w:val="009B339E"/>
    <w:rsid w:val="009B51A6"/>
    <w:rsid w:val="009B5EA9"/>
    <w:rsid w:val="009B713C"/>
    <w:rsid w:val="009B7EF9"/>
    <w:rsid w:val="009B7F5C"/>
    <w:rsid w:val="009C0030"/>
    <w:rsid w:val="009C02D1"/>
    <w:rsid w:val="009C0585"/>
    <w:rsid w:val="009C46DA"/>
    <w:rsid w:val="009C59B1"/>
    <w:rsid w:val="009C5B65"/>
    <w:rsid w:val="009C7887"/>
    <w:rsid w:val="009D1581"/>
    <w:rsid w:val="009D216A"/>
    <w:rsid w:val="009D2C93"/>
    <w:rsid w:val="009D3414"/>
    <w:rsid w:val="009D41F4"/>
    <w:rsid w:val="009D4BA6"/>
    <w:rsid w:val="009D5408"/>
    <w:rsid w:val="009D57B5"/>
    <w:rsid w:val="009D7909"/>
    <w:rsid w:val="009D7FA2"/>
    <w:rsid w:val="009E05C9"/>
    <w:rsid w:val="009E096E"/>
    <w:rsid w:val="009E0DFA"/>
    <w:rsid w:val="009E163A"/>
    <w:rsid w:val="009E1A9E"/>
    <w:rsid w:val="009E1E4B"/>
    <w:rsid w:val="009E1EFE"/>
    <w:rsid w:val="009E2AEF"/>
    <w:rsid w:val="009E2FEC"/>
    <w:rsid w:val="009E35AE"/>
    <w:rsid w:val="009E4E8C"/>
    <w:rsid w:val="009E4FAC"/>
    <w:rsid w:val="009E5799"/>
    <w:rsid w:val="009E6504"/>
    <w:rsid w:val="009E6916"/>
    <w:rsid w:val="009E6F7C"/>
    <w:rsid w:val="009E79BB"/>
    <w:rsid w:val="009F161A"/>
    <w:rsid w:val="009F18CD"/>
    <w:rsid w:val="009F1C12"/>
    <w:rsid w:val="009F2D66"/>
    <w:rsid w:val="009F2E91"/>
    <w:rsid w:val="009F3784"/>
    <w:rsid w:val="009F4E40"/>
    <w:rsid w:val="009F4EDE"/>
    <w:rsid w:val="009F695D"/>
    <w:rsid w:val="009F69F1"/>
    <w:rsid w:val="009F6B59"/>
    <w:rsid w:val="009F6BFE"/>
    <w:rsid w:val="009F6FA9"/>
    <w:rsid w:val="009F7891"/>
    <w:rsid w:val="00A00511"/>
    <w:rsid w:val="00A032CD"/>
    <w:rsid w:val="00A03BA1"/>
    <w:rsid w:val="00A046B0"/>
    <w:rsid w:val="00A050F9"/>
    <w:rsid w:val="00A10377"/>
    <w:rsid w:val="00A109BE"/>
    <w:rsid w:val="00A109D3"/>
    <w:rsid w:val="00A10B0A"/>
    <w:rsid w:val="00A1142E"/>
    <w:rsid w:val="00A11D2D"/>
    <w:rsid w:val="00A122E3"/>
    <w:rsid w:val="00A12CDB"/>
    <w:rsid w:val="00A12CE1"/>
    <w:rsid w:val="00A149D1"/>
    <w:rsid w:val="00A153C1"/>
    <w:rsid w:val="00A15E7B"/>
    <w:rsid w:val="00A17F8D"/>
    <w:rsid w:val="00A200AB"/>
    <w:rsid w:val="00A20BD3"/>
    <w:rsid w:val="00A21449"/>
    <w:rsid w:val="00A21C50"/>
    <w:rsid w:val="00A21E7C"/>
    <w:rsid w:val="00A25064"/>
    <w:rsid w:val="00A25E7D"/>
    <w:rsid w:val="00A261ED"/>
    <w:rsid w:val="00A264BC"/>
    <w:rsid w:val="00A26FEA"/>
    <w:rsid w:val="00A275BC"/>
    <w:rsid w:val="00A32157"/>
    <w:rsid w:val="00A33D46"/>
    <w:rsid w:val="00A3439F"/>
    <w:rsid w:val="00A3467E"/>
    <w:rsid w:val="00A34908"/>
    <w:rsid w:val="00A3496A"/>
    <w:rsid w:val="00A356DE"/>
    <w:rsid w:val="00A359CA"/>
    <w:rsid w:val="00A36048"/>
    <w:rsid w:val="00A369A0"/>
    <w:rsid w:val="00A36A38"/>
    <w:rsid w:val="00A36D8A"/>
    <w:rsid w:val="00A378B7"/>
    <w:rsid w:val="00A379F4"/>
    <w:rsid w:val="00A400EC"/>
    <w:rsid w:val="00A40A57"/>
    <w:rsid w:val="00A40FC5"/>
    <w:rsid w:val="00A41386"/>
    <w:rsid w:val="00A41B51"/>
    <w:rsid w:val="00A41C0E"/>
    <w:rsid w:val="00A423FF"/>
    <w:rsid w:val="00A42717"/>
    <w:rsid w:val="00A42AB8"/>
    <w:rsid w:val="00A43356"/>
    <w:rsid w:val="00A43ABD"/>
    <w:rsid w:val="00A43DED"/>
    <w:rsid w:val="00A43F5F"/>
    <w:rsid w:val="00A444FC"/>
    <w:rsid w:val="00A446A3"/>
    <w:rsid w:val="00A4515A"/>
    <w:rsid w:val="00A45E14"/>
    <w:rsid w:val="00A4723A"/>
    <w:rsid w:val="00A47315"/>
    <w:rsid w:val="00A476F2"/>
    <w:rsid w:val="00A5183E"/>
    <w:rsid w:val="00A519E2"/>
    <w:rsid w:val="00A5273B"/>
    <w:rsid w:val="00A52B26"/>
    <w:rsid w:val="00A532B1"/>
    <w:rsid w:val="00A5497D"/>
    <w:rsid w:val="00A57AE3"/>
    <w:rsid w:val="00A6047B"/>
    <w:rsid w:val="00A6085A"/>
    <w:rsid w:val="00A609FB"/>
    <w:rsid w:val="00A6120B"/>
    <w:rsid w:val="00A61F7B"/>
    <w:rsid w:val="00A622F6"/>
    <w:rsid w:val="00A629AF"/>
    <w:rsid w:val="00A630B6"/>
    <w:rsid w:val="00A63253"/>
    <w:rsid w:val="00A63675"/>
    <w:rsid w:val="00A65382"/>
    <w:rsid w:val="00A65979"/>
    <w:rsid w:val="00A6763A"/>
    <w:rsid w:val="00A71201"/>
    <w:rsid w:val="00A71C98"/>
    <w:rsid w:val="00A71F71"/>
    <w:rsid w:val="00A720CF"/>
    <w:rsid w:val="00A73447"/>
    <w:rsid w:val="00A7464B"/>
    <w:rsid w:val="00A76C73"/>
    <w:rsid w:val="00A76E4C"/>
    <w:rsid w:val="00A81097"/>
    <w:rsid w:val="00A81493"/>
    <w:rsid w:val="00A82070"/>
    <w:rsid w:val="00A82B9A"/>
    <w:rsid w:val="00A82E38"/>
    <w:rsid w:val="00A83760"/>
    <w:rsid w:val="00A83A51"/>
    <w:rsid w:val="00A84D3F"/>
    <w:rsid w:val="00A8750E"/>
    <w:rsid w:val="00A878E0"/>
    <w:rsid w:val="00A87FEE"/>
    <w:rsid w:val="00A910EF"/>
    <w:rsid w:val="00A9277A"/>
    <w:rsid w:val="00A92BDC"/>
    <w:rsid w:val="00A93C15"/>
    <w:rsid w:val="00A940B5"/>
    <w:rsid w:val="00A9437A"/>
    <w:rsid w:val="00A94E11"/>
    <w:rsid w:val="00A9510A"/>
    <w:rsid w:val="00A958EB"/>
    <w:rsid w:val="00A962B5"/>
    <w:rsid w:val="00A9630A"/>
    <w:rsid w:val="00A976E8"/>
    <w:rsid w:val="00A97F3D"/>
    <w:rsid w:val="00AA133B"/>
    <w:rsid w:val="00AA1C04"/>
    <w:rsid w:val="00AA22E9"/>
    <w:rsid w:val="00AA2F5C"/>
    <w:rsid w:val="00AA31DD"/>
    <w:rsid w:val="00AA343C"/>
    <w:rsid w:val="00AA41F6"/>
    <w:rsid w:val="00AA4256"/>
    <w:rsid w:val="00AA4825"/>
    <w:rsid w:val="00AA4C51"/>
    <w:rsid w:val="00AA4D49"/>
    <w:rsid w:val="00AA4D4B"/>
    <w:rsid w:val="00AA5806"/>
    <w:rsid w:val="00AA5FB8"/>
    <w:rsid w:val="00AB07DD"/>
    <w:rsid w:val="00AB42FC"/>
    <w:rsid w:val="00AB4BDF"/>
    <w:rsid w:val="00AB77F1"/>
    <w:rsid w:val="00AC2573"/>
    <w:rsid w:val="00AC2750"/>
    <w:rsid w:val="00AC3130"/>
    <w:rsid w:val="00AC39FE"/>
    <w:rsid w:val="00AC5F19"/>
    <w:rsid w:val="00AC641C"/>
    <w:rsid w:val="00AD0126"/>
    <w:rsid w:val="00AD0639"/>
    <w:rsid w:val="00AD1782"/>
    <w:rsid w:val="00AD2D21"/>
    <w:rsid w:val="00AD437E"/>
    <w:rsid w:val="00AD5D45"/>
    <w:rsid w:val="00AE0A38"/>
    <w:rsid w:val="00AE105C"/>
    <w:rsid w:val="00AE184D"/>
    <w:rsid w:val="00AE2327"/>
    <w:rsid w:val="00AE2805"/>
    <w:rsid w:val="00AE28C7"/>
    <w:rsid w:val="00AE328D"/>
    <w:rsid w:val="00AE36AD"/>
    <w:rsid w:val="00AE38E1"/>
    <w:rsid w:val="00AE3C58"/>
    <w:rsid w:val="00AE5756"/>
    <w:rsid w:val="00AE5FF5"/>
    <w:rsid w:val="00AE6DB5"/>
    <w:rsid w:val="00AF0634"/>
    <w:rsid w:val="00AF0D7D"/>
    <w:rsid w:val="00AF2128"/>
    <w:rsid w:val="00AF39FF"/>
    <w:rsid w:val="00AF3DD5"/>
    <w:rsid w:val="00AF5DB7"/>
    <w:rsid w:val="00AF6440"/>
    <w:rsid w:val="00B002A0"/>
    <w:rsid w:val="00B01482"/>
    <w:rsid w:val="00B01B3E"/>
    <w:rsid w:val="00B01C6F"/>
    <w:rsid w:val="00B0218B"/>
    <w:rsid w:val="00B02EFB"/>
    <w:rsid w:val="00B03513"/>
    <w:rsid w:val="00B039B3"/>
    <w:rsid w:val="00B03A79"/>
    <w:rsid w:val="00B03B91"/>
    <w:rsid w:val="00B03ED1"/>
    <w:rsid w:val="00B047AD"/>
    <w:rsid w:val="00B06B0E"/>
    <w:rsid w:val="00B07570"/>
    <w:rsid w:val="00B07652"/>
    <w:rsid w:val="00B07992"/>
    <w:rsid w:val="00B144D4"/>
    <w:rsid w:val="00B14BEA"/>
    <w:rsid w:val="00B1637E"/>
    <w:rsid w:val="00B17550"/>
    <w:rsid w:val="00B17BDA"/>
    <w:rsid w:val="00B207BD"/>
    <w:rsid w:val="00B216CC"/>
    <w:rsid w:val="00B218B6"/>
    <w:rsid w:val="00B224C5"/>
    <w:rsid w:val="00B22A6C"/>
    <w:rsid w:val="00B22FA7"/>
    <w:rsid w:val="00B23BA1"/>
    <w:rsid w:val="00B23F1F"/>
    <w:rsid w:val="00B244CE"/>
    <w:rsid w:val="00B24E59"/>
    <w:rsid w:val="00B25AF8"/>
    <w:rsid w:val="00B27B55"/>
    <w:rsid w:val="00B30468"/>
    <w:rsid w:val="00B31B58"/>
    <w:rsid w:val="00B329B0"/>
    <w:rsid w:val="00B34863"/>
    <w:rsid w:val="00B379D5"/>
    <w:rsid w:val="00B37B7C"/>
    <w:rsid w:val="00B41FF0"/>
    <w:rsid w:val="00B42128"/>
    <w:rsid w:val="00B42AFD"/>
    <w:rsid w:val="00B43304"/>
    <w:rsid w:val="00B4424C"/>
    <w:rsid w:val="00B44CDB"/>
    <w:rsid w:val="00B45327"/>
    <w:rsid w:val="00B46258"/>
    <w:rsid w:val="00B4658C"/>
    <w:rsid w:val="00B52222"/>
    <w:rsid w:val="00B5294F"/>
    <w:rsid w:val="00B52EE1"/>
    <w:rsid w:val="00B53974"/>
    <w:rsid w:val="00B5464A"/>
    <w:rsid w:val="00B54B34"/>
    <w:rsid w:val="00B55436"/>
    <w:rsid w:val="00B555D3"/>
    <w:rsid w:val="00B55D91"/>
    <w:rsid w:val="00B570C7"/>
    <w:rsid w:val="00B57410"/>
    <w:rsid w:val="00B60016"/>
    <w:rsid w:val="00B6174D"/>
    <w:rsid w:val="00B61CD2"/>
    <w:rsid w:val="00B6307C"/>
    <w:rsid w:val="00B638BB"/>
    <w:rsid w:val="00B63B97"/>
    <w:rsid w:val="00B64758"/>
    <w:rsid w:val="00B6534A"/>
    <w:rsid w:val="00B67519"/>
    <w:rsid w:val="00B67BBC"/>
    <w:rsid w:val="00B702E9"/>
    <w:rsid w:val="00B71EC5"/>
    <w:rsid w:val="00B72002"/>
    <w:rsid w:val="00B72615"/>
    <w:rsid w:val="00B747B1"/>
    <w:rsid w:val="00B74820"/>
    <w:rsid w:val="00B7516B"/>
    <w:rsid w:val="00B764DB"/>
    <w:rsid w:val="00B76EB6"/>
    <w:rsid w:val="00B80C8B"/>
    <w:rsid w:val="00B80C91"/>
    <w:rsid w:val="00B81B69"/>
    <w:rsid w:val="00B81E61"/>
    <w:rsid w:val="00B81E95"/>
    <w:rsid w:val="00B81EF0"/>
    <w:rsid w:val="00B82D0E"/>
    <w:rsid w:val="00B835A1"/>
    <w:rsid w:val="00B84BE3"/>
    <w:rsid w:val="00B84E87"/>
    <w:rsid w:val="00B85301"/>
    <w:rsid w:val="00B854E5"/>
    <w:rsid w:val="00B856FA"/>
    <w:rsid w:val="00B866F0"/>
    <w:rsid w:val="00B87F24"/>
    <w:rsid w:val="00B9256E"/>
    <w:rsid w:val="00B94DA9"/>
    <w:rsid w:val="00B95193"/>
    <w:rsid w:val="00B961E2"/>
    <w:rsid w:val="00B972B9"/>
    <w:rsid w:val="00B978E0"/>
    <w:rsid w:val="00BA0118"/>
    <w:rsid w:val="00BA0506"/>
    <w:rsid w:val="00BA14FB"/>
    <w:rsid w:val="00BA1595"/>
    <w:rsid w:val="00BA280B"/>
    <w:rsid w:val="00BA2A90"/>
    <w:rsid w:val="00BA2DED"/>
    <w:rsid w:val="00BA3A13"/>
    <w:rsid w:val="00BA3E79"/>
    <w:rsid w:val="00BA428C"/>
    <w:rsid w:val="00BA49A5"/>
    <w:rsid w:val="00BB125A"/>
    <w:rsid w:val="00BB44AF"/>
    <w:rsid w:val="00BB4E4C"/>
    <w:rsid w:val="00BB53D7"/>
    <w:rsid w:val="00BB5BF3"/>
    <w:rsid w:val="00BB608D"/>
    <w:rsid w:val="00BB752A"/>
    <w:rsid w:val="00BB7A5A"/>
    <w:rsid w:val="00BC0BBA"/>
    <w:rsid w:val="00BC1362"/>
    <w:rsid w:val="00BC1575"/>
    <w:rsid w:val="00BC1903"/>
    <w:rsid w:val="00BC2E18"/>
    <w:rsid w:val="00BC53D7"/>
    <w:rsid w:val="00BC56D2"/>
    <w:rsid w:val="00BC5DFE"/>
    <w:rsid w:val="00BC606C"/>
    <w:rsid w:val="00BC7888"/>
    <w:rsid w:val="00BD18B5"/>
    <w:rsid w:val="00BD5093"/>
    <w:rsid w:val="00BD5216"/>
    <w:rsid w:val="00BD5605"/>
    <w:rsid w:val="00BD6D01"/>
    <w:rsid w:val="00BE1D44"/>
    <w:rsid w:val="00BE3B74"/>
    <w:rsid w:val="00BE4E82"/>
    <w:rsid w:val="00BE679C"/>
    <w:rsid w:val="00BE6E0B"/>
    <w:rsid w:val="00BE6E15"/>
    <w:rsid w:val="00BF16A4"/>
    <w:rsid w:val="00BF31FB"/>
    <w:rsid w:val="00BF36A9"/>
    <w:rsid w:val="00BF3E1A"/>
    <w:rsid w:val="00BF4440"/>
    <w:rsid w:val="00BF4A34"/>
    <w:rsid w:val="00BF6078"/>
    <w:rsid w:val="00BF646D"/>
    <w:rsid w:val="00BF7F4F"/>
    <w:rsid w:val="00C00916"/>
    <w:rsid w:val="00C00A5A"/>
    <w:rsid w:val="00C00E77"/>
    <w:rsid w:val="00C0316C"/>
    <w:rsid w:val="00C039EF"/>
    <w:rsid w:val="00C05500"/>
    <w:rsid w:val="00C10048"/>
    <w:rsid w:val="00C102D0"/>
    <w:rsid w:val="00C10B3B"/>
    <w:rsid w:val="00C123D4"/>
    <w:rsid w:val="00C1313D"/>
    <w:rsid w:val="00C13411"/>
    <w:rsid w:val="00C13C7E"/>
    <w:rsid w:val="00C14A5F"/>
    <w:rsid w:val="00C14D97"/>
    <w:rsid w:val="00C165D7"/>
    <w:rsid w:val="00C16641"/>
    <w:rsid w:val="00C16903"/>
    <w:rsid w:val="00C1729F"/>
    <w:rsid w:val="00C20475"/>
    <w:rsid w:val="00C2074B"/>
    <w:rsid w:val="00C20CB9"/>
    <w:rsid w:val="00C23F86"/>
    <w:rsid w:val="00C250EA"/>
    <w:rsid w:val="00C268BC"/>
    <w:rsid w:val="00C27FCB"/>
    <w:rsid w:val="00C31491"/>
    <w:rsid w:val="00C315D3"/>
    <w:rsid w:val="00C32454"/>
    <w:rsid w:val="00C325AA"/>
    <w:rsid w:val="00C32E99"/>
    <w:rsid w:val="00C34585"/>
    <w:rsid w:val="00C3623B"/>
    <w:rsid w:val="00C365F8"/>
    <w:rsid w:val="00C36A04"/>
    <w:rsid w:val="00C36B24"/>
    <w:rsid w:val="00C40C23"/>
    <w:rsid w:val="00C40CA4"/>
    <w:rsid w:val="00C41BF5"/>
    <w:rsid w:val="00C41CD2"/>
    <w:rsid w:val="00C41E09"/>
    <w:rsid w:val="00C41F22"/>
    <w:rsid w:val="00C439F5"/>
    <w:rsid w:val="00C43D98"/>
    <w:rsid w:val="00C447AE"/>
    <w:rsid w:val="00C45334"/>
    <w:rsid w:val="00C45364"/>
    <w:rsid w:val="00C5035D"/>
    <w:rsid w:val="00C5122D"/>
    <w:rsid w:val="00C51DD0"/>
    <w:rsid w:val="00C53CBC"/>
    <w:rsid w:val="00C5527C"/>
    <w:rsid w:val="00C56A21"/>
    <w:rsid w:val="00C57631"/>
    <w:rsid w:val="00C578FA"/>
    <w:rsid w:val="00C605E7"/>
    <w:rsid w:val="00C615C1"/>
    <w:rsid w:val="00C62ECA"/>
    <w:rsid w:val="00C63C22"/>
    <w:rsid w:val="00C63F10"/>
    <w:rsid w:val="00C6408B"/>
    <w:rsid w:val="00C647BA"/>
    <w:rsid w:val="00C6681A"/>
    <w:rsid w:val="00C70B51"/>
    <w:rsid w:val="00C70DB8"/>
    <w:rsid w:val="00C737E2"/>
    <w:rsid w:val="00C74239"/>
    <w:rsid w:val="00C74828"/>
    <w:rsid w:val="00C75BEF"/>
    <w:rsid w:val="00C760DD"/>
    <w:rsid w:val="00C76F3A"/>
    <w:rsid w:val="00C7756C"/>
    <w:rsid w:val="00C80005"/>
    <w:rsid w:val="00C8019E"/>
    <w:rsid w:val="00C80DFB"/>
    <w:rsid w:val="00C82451"/>
    <w:rsid w:val="00C82822"/>
    <w:rsid w:val="00C82CEC"/>
    <w:rsid w:val="00C82FE0"/>
    <w:rsid w:val="00C83195"/>
    <w:rsid w:val="00C8321C"/>
    <w:rsid w:val="00C837CE"/>
    <w:rsid w:val="00C83968"/>
    <w:rsid w:val="00C84A3D"/>
    <w:rsid w:val="00C851EC"/>
    <w:rsid w:val="00C85937"/>
    <w:rsid w:val="00C86352"/>
    <w:rsid w:val="00C86CFC"/>
    <w:rsid w:val="00C87270"/>
    <w:rsid w:val="00C87447"/>
    <w:rsid w:val="00C87AE0"/>
    <w:rsid w:val="00C904D9"/>
    <w:rsid w:val="00C9103A"/>
    <w:rsid w:val="00C921BD"/>
    <w:rsid w:val="00C93881"/>
    <w:rsid w:val="00C93ED0"/>
    <w:rsid w:val="00C94022"/>
    <w:rsid w:val="00C9512B"/>
    <w:rsid w:val="00C9624F"/>
    <w:rsid w:val="00C97510"/>
    <w:rsid w:val="00C97610"/>
    <w:rsid w:val="00CA0261"/>
    <w:rsid w:val="00CA1CC5"/>
    <w:rsid w:val="00CA1DB4"/>
    <w:rsid w:val="00CA2025"/>
    <w:rsid w:val="00CA35D3"/>
    <w:rsid w:val="00CA44C5"/>
    <w:rsid w:val="00CA5CE7"/>
    <w:rsid w:val="00CA6081"/>
    <w:rsid w:val="00CA79AE"/>
    <w:rsid w:val="00CA7BEC"/>
    <w:rsid w:val="00CA7CBD"/>
    <w:rsid w:val="00CA7D62"/>
    <w:rsid w:val="00CB1BDF"/>
    <w:rsid w:val="00CB2A97"/>
    <w:rsid w:val="00CB3B17"/>
    <w:rsid w:val="00CB3BBC"/>
    <w:rsid w:val="00CB471C"/>
    <w:rsid w:val="00CB4F73"/>
    <w:rsid w:val="00CB53C6"/>
    <w:rsid w:val="00CB5947"/>
    <w:rsid w:val="00CB601E"/>
    <w:rsid w:val="00CB72CB"/>
    <w:rsid w:val="00CB78C8"/>
    <w:rsid w:val="00CB7DC1"/>
    <w:rsid w:val="00CC0379"/>
    <w:rsid w:val="00CC0AAE"/>
    <w:rsid w:val="00CC0BCB"/>
    <w:rsid w:val="00CC0F57"/>
    <w:rsid w:val="00CC10D2"/>
    <w:rsid w:val="00CC15AA"/>
    <w:rsid w:val="00CC25FD"/>
    <w:rsid w:val="00CC2BFF"/>
    <w:rsid w:val="00CC3904"/>
    <w:rsid w:val="00CC4EEC"/>
    <w:rsid w:val="00CC4FFF"/>
    <w:rsid w:val="00CC5714"/>
    <w:rsid w:val="00CC6966"/>
    <w:rsid w:val="00CC69AB"/>
    <w:rsid w:val="00CC766F"/>
    <w:rsid w:val="00CD11A7"/>
    <w:rsid w:val="00CD15F4"/>
    <w:rsid w:val="00CD2E8C"/>
    <w:rsid w:val="00CD39F5"/>
    <w:rsid w:val="00CD4985"/>
    <w:rsid w:val="00CD4B08"/>
    <w:rsid w:val="00CD5B25"/>
    <w:rsid w:val="00CD5D75"/>
    <w:rsid w:val="00CD5F9B"/>
    <w:rsid w:val="00CD63F7"/>
    <w:rsid w:val="00CD6E16"/>
    <w:rsid w:val="00CE0AE5"/>
    <w:rsid w:val="00CE0B39"/>
    <w:rsid w:val="00CE362C"/>
    <w:rsid w:val="00CE3E59"/>
    <w:rsid w:val="00CE42C5"/>
    <w:rsid w:val="00CE6EAE"/>
    <w:rsid w:val="00CE716F"/>
    <w:rsid w:val="00CE7CE8"/>
    <w:rsid w:val="00CF1093"/>
    <w:rsid w:val="00CF2C88"/>
    <w:rsid w:val="00CF34B2"/>
    <w:rsid w:val="00CF3B03"/>
    <w:rsid w:val="00CF4F26"/>
    <w:rsid w:val="00CF5081"/>
    <w:rsid w:val="00CF5F75"/>
    <w:rsid w:val="00CF61D8"/>
    <w:rsid w:val="00CF62A2"/>
    <w:rsid w:val="00CF689F"/>
    <w:rsid w:val="00CF6D5A"/>
    <w:rsid w:val="00CF7761"/>
    <w:rsid w:val="00CF7C68"/>
    <w:rsid w:val="00D008BE"/>
    <w:rsid w:val="00D029AF"/>
    <w:rsid w:val="00D02D8D"/>
    <w:rsid w:val="00D0476C"/>
    <w:rsid w:val="00D04C24"/>
    <w:rsid w:val="00D0555C"/>
    <w:rsid w:val="00D06C7E"/>
    <w:rsid w:val="00D072E8"/>
    <w:rsid w:val="00D076B1"/>
    <w:rsid w:val="00D108FD"/>
    <w:rsid w:val="00D11F50"/>
    <w:rsid w:val="00D12C9E"/>
    <w:rsid w:val="00D12D89"/>
    <w:rsid w:val="00D12EDF"/>
    <w:rsid w:val="00D14FF6"/>
    <w:rsid w:val="00D16356"/>
    <w:rsid w:val="00D1647E"/>
    <w:rsid w:val="00D164C2"/>
    <w:rsid w:val="00D205FB"/>
    <w:rsid w:val="00D20C7E"/>
    <w:rsid w:val="00D237CC"/>
    <w:rsid w:val="00D23D68"/>
    <w:rsid w:val="00D24A02"/>
    <w:rsid w:val="00D24E61"/>
    <w:rsid w:val="00D2506F"/>
    <w:rsid w:val="00D26244"/>
    <w:rsid w:val="00D27E6A"/>
    <w:rsid w:val="00D3059C"/>
    <w:rsid w:val="00D317A8"/>
    <w:rsid w:val="00D323F9"/>
    <w:rsid w:val="00D33653"/>
    <w:rsid w:val="00D33702"/>
    <w:rsid w:val="00D33AF9"/>
    <w:rsid w:val="00D3422F"/>
    <w:rsid w:val="00D358BC"/>
    <w:rsid w:val="00D35F66"/>
    <w:rsid w:val="00D36523"/>
    <w:rsid w:val="00D37CCE"/>
    <w:rsid w:val="00D401D4"/>
    <w:rsid w:val="00D4276A"/>
    <w:rsid w:val="00D429BF"/>
    <w:rsid w:val="00D43F2C"/>
    <w:rsid w:val="00D43FB1"/>
    <w:rsid w:val="00D4483A"/>
    <w:rsid w:val="00D44A3A"/>
    <w:rsid w:val="00D46BFD"/>
    <w:rsid w:val="00D46D69"/>
    <w:rsid w:val="00D46F77"/>
    <w:rsid w:val="00D46FD8"/>
    <w:rsid w:val="00D50995"/>
    <w:rsid w:val="00D50C0B"/>
    <w:rsid w:val="00D5160D"/>
    <w:rsid w:val="00D518CC"/>
    <w:rsid w:val="00D521D9"/>
    <w:rsid w:val="00D529EA"/>
    <w:rsid w:val="00D53694"/>
    <w:rsid w:val="00D53D1A"/>
    <w:rsid w:val="00D55748"/>
    <w:rsid w:val="00D57478"/>
    <w:rsid w:val="00D61861"/>
    <w:rsid w:val="00D62178"/>
    <w:rsid w:val="00D62405"/>
    <w:rsid w:val="00D64144"/>
    <w:rsid w:val="00D65C3D"/>
    <w:rsid w:val="00D65F4F"/>
    <w:rsid w:val="00D671E9"/>
    <w:rsid w:val="00D672E9"/>
    <w:rsid w:val="00D7296A"/>
    <w:rsid w:val="00D72A58"/>
    <w:rsid w:val="00D7336A"/>
    <w:rsid w:val="00D74901"/>
    <w:rsid w:val="00D755A0"/>
    <w:rsid w:val="00D76FDE"/>
    <w:rsid w:val="00D772DE"/>
    <w:rsid w:val="00D80018"/>
    <w:rsid w:val="00D813CA"/>
    <w:rsid w:val="00D83DD7"/>
    <w:rsid w:val="00D84B01"/>
    <w:rsid w:val="00D8680D"/>
    <w:rsid w:val="00D87742"/>
    <w:rsid w:val="00D87D73"/>
    <w:rsid w:val="00D9002A"/>
    <w:rsid w:val="00D90EE2"/>
    <w:rsid w:val="00D91829"/>
    <w:rsid w:val="00D91BF8"/>
    <w:rsid w:val="00D92135"/>
    <w:rsid w:val="00D922D3"/>
    <w:rsid w:val="00D933D7"/>
    <w:rsid w:val="00D93DC8"/>
    <w:rsid w:val="00D93E2C"/>
    <w:rsid w:val="00D94C57"/>
    <w:rsid w:val="00D95E96"/>
    <w:rsid w:val="00D96B93"/>
    <w:rsid w:val="00D971DA"/>
    <w:rsid w:val="00D9748E"/>
    <w:rsid w:val="00DA1DD7"/>
    <w:rsid w:val="00DA2279"/>
    <w:rsid w:val="00DA22E4"/>
    <w:rsid w:val="00DA2664"/>
    <w:rsid w:val="00DA3E39"/>
    <w:rsid w:val="00DA5730"/>
    <w:rsid w:val="00DA64D2"/>
    <w:rsid w:val="00DA6A55"/>
    <w:rsid w:val="00DA7182"/>
    <w:rsid w:val="00DB2077"/>
    <w:rsid w:val="00DB25B5"/>
    <w:rsid w:val="00DB2D5D"/>
    <w:rsid w:val="00DB3076"/>
    <w:rsid w:val="00DB396E"/>
    <w:rsid w:val="00DB421F"/>
    <w:rsid w:val="00DB5365"/>
    <w:rsid w:val="00DB6088"/>
    <w:rsid w:val="00DB6E6B"/>
    <w:rsid w:val="00DC0188"/>
    <w:rsid w:val="00DC1EA1"/>
    <w:rsid w:val="00DC3CF2"/>
    <w:rsid w:val="00DC40A7"/>
    <w:rsid w:val="00DC4554"/>
    <w:rsid w:val="00DC517A"/>
    <w:rsid w:val="00DC51AB"/>
    <w:rsid w:val="00DC5F52"/>
    <w:rsid w:val="00DC6D7A"/>
    <w:rsid w:val="00DD07EC"/>
    <w:rsid w:val="00DD0C8D"/>
    <w:rsid w:val="00DD0D20"/>
    <w:rsid w:val="00DD1737"/>
    <w:rsid w:val="00DD1DC2"/>
    <w:rsid w:val="00DD1F6C"/>
    <w:rsid w:val="00DD2093"/>
    <w:rsid w:val="00DD29B4"/>
    <w:rsid w:val="00DD2B23"/>
    <w:rsid w:val="00DD31B9"/>
    <w:rsid w:val="00DD4544"/>
    <w:rsid w:val="00DD455C"/>
    <w:rsid w:val="00DD58EC"/>
    <w:rsid w:val="00DD5CF1"/>
    <w:rsid w:val="00DD6287"/>
    <w:rsid w:val="00DD6910"/>
    <w:rsid w:val="00DD77F6"/>
    <w:rsid w:val="00DE06E2"/>
    <w:rsid w:val="00DE3790"/>
    <w:rsid w:val="00DE381F"/>
    <w:rsid w:val="00DE39A2"/>
    <w:rsid w:val="00DE4FC7"/>
    <w:rsid w:val="00DE557C"/>
    <w:rsid w:val="00DE6EB0"/>
    <w:rsid w:val="00DF05B6"/>
    <w:rsid w:val="00DF0DC1"/>
    <w:rsid w:val="00DF126B"/>
    <w:rsid w:val="00DF1F6A"/>
    <w:rsid w:val="00DF31D4"/>
    <w:rsid w:val="00DF4E1C"/>
    <w:rsid w:val="00DF5D41"/>
    <w:rsid w:val="00DF616A"/>
    <w:rsid w:val="00DF6382"/>
    <w:rsid w:val="00DF6B7C"/>
    <w:rsid w:val="00DF76A7"/>
    <w:rsid w:val="00DF7B30"/>
    <w:rsid w:val="00E01D03"/>
    <w:rsid w:val="00E01D99"/>
    <w:rsid w:val="00E03429"/>
    <w:rsid w:val="00E05912"/>
    <w:rsid w:val="00E06791"/>
    <w:rsid w:val="00E073E2"/>
    <w:rsid w:val="00E11360"/>
    <w:rsid w:val="00E118C7"/>
    <w:rsid w:val="00E12590"/>
    <w:rsid w:val="00E13B5E"/>
    <w:rsid w:val="00E13B9D"/>
    <w:rsid w:val="00E14AE2"/>
    <w:rsid w:val="00E14B80"/>
    <w:rsid w:val="00E15802"/>
    <w:rsid w:val="00E1699D"/>
    <w:rsid w:val="00E17045"/>
    <w:rsid w:val="00E200AD"/>
    <w:rsid w:val="00E20DAF"/>
    <w:rsid w:val="00E21973"/>
    <w:rsid w:val="00E228DB"/>
    <w:rsid w:val="00E22FD3"/>
    <w:rsid w:val="00E2486F"/>
    <w:rsid w:val="00E2531D"/>
    <w:rsid w:val="00E256AF"/>
    <w:rsid w:val="00E264D1"/>
    <w:rsid w:val="00E2660B"/>
    <w:rsid w:val="00E26990"/>
    <w:rsid w:val="00E276E6"/>
    <w:rsid w:val="00E31763"/>
    <w:rsid w:val="00E34320"/>
    <w:rsid w:val="00E346AB"/>
    <w:rsid w:val="00E346DB"/>
    <w:rsid w:val="00E34FC9"/>
    <w:rsid w:val="00E3565A"/>
    <w:rsid w:val="00E3568F"/>
    <w:rsid w:val="00E3574C"/>
    <w:rsid w:val="00E3580F"/>
    <w:rsid w:val="00E35EF1"/>
    <w:rsid w:val="00E35F12"/>
    <w:rsid w:val="00E36A95"/>
    <w:rsid w:val="00E37643"/>
    <w:rsid w:val="00E4063A"/>
    <w:rsid w:val="00E41576"/>
    <w:rsid w:val="00E42024"/>
    <w:rsid w:val="00E425EC"/>
    <w:rsid w:val="00E44BF1"/>
    <w:rsid w:val="00E469ED"/>
    <w:rsid w:val="00E516E5"/>
    <w:rsid w:val="00E51FAF"/>
    <w:rsid w:val="00E533AB"/>
    <w:rsid w:val="00E54702"/>
    <w:rsid w:val="00E57DE3"/>
    <w:rsid w:val="00E617DA"/>
    <w:rsid w:val="00E61DA5"/>
    <w:rsid w:val="00E621F7"/>
    <w:rsid w:val="00E62EA7"/>
    <w:rsid w:val="00E65BD1"/>
    <w:rsid w:val="00E66712"/>
    <w:rsid w:val="00E66977"/>
    <w:rsid w:val="00E66B7D"/>
    <w:rsid w:val="00E67464"/>
    <w:rsid w:val="00E70456"/>
    <w:rsid w:val="00E705FF"/>
    <w:rsid w:val="00E710FE"/>
    <w:rsid w:val="00E72A9B"/>
    <w:rsid w:val="00E73060"/>
    <w:rsid w:val="00E7308C"/>
    <w:rsid w:val="00E7397F"/>
    <w:rsid w:val="00E73C9A"/>
    <w:rsid w:val="00E7400D"/>
    <w:rsid w:val="00E74051"/>
    <w:rsid w:val="00E75929"/>
    <w:rsid w:val="00E75988"/>
    <w:rsid w:val="00E76104"/>
    <w:rsid w:val="00E76AB3"/>
    <w:rsid w:val="00E77955"/>
    <w:rsid w:val="00E80105"/>
    <w:rsid w:val="00E80D69"/>
    <w:rsid w:val="00E821F8"/>
    <w:rsid w:val="00E82B58"/>
    <w:rsid w:val="00E84F16"/>
    <w:rsid w:val="00E86057"/>
    <w:rsid w:val="00E86A3A"/>
    <w:rsid w:val="00E9014F"/>
    <w:rsid w:val="00E90758"/>
    <w:rsid w:val="00E90F65"/>
    <w:rsid w:val="00E91339"/>
    <w:rsid w:val="00E9321E"/>
    <w:rsid w:val="00E93D33"/>
    <w:rsid w:val="00E94395"/>
    <w:rsid w:val="00E9486A"/>
    <w:rsid w:val="00E952F4"/>
    <w:rsid w:val="00E95852"/>
    <w:rsid w:val="00E95D1D"/>
    <w:rsid w:val="00E96352"/>
    <w:rsid w:val="00E96AB7"/>
    <w:rsid w:val="00E97150"/>
    <w:rsid w:val="00E9770F"/>
    <w:rsid w:val="00E97E86"/>
    <w:rsid w:val="00EA12A2"/>
    <w:rsid w:val="00EA1E46"/>
    <w:rsid w:val="00EA22AE"/>
    <w:rsid w:val="00EA2BCB"/>
    <w:rsid w:val="00EA2F62"/>
    <w:rsid w:val="00EA333C"/>
    <w:rsid w:val="00EA3B5F"/>
    <w:rsid w:val="00EA400D"/>
    <w:rsid w:val="00EA4B1D"/>
    <w:rsid w:val="00EA5561"/>
    <w:rsid w:val="00EA5B84"/>
    <w:rsid w:val="00EA71F0"/>
    <w:rsid w:val="00EA723C"/>
    <w:rsid w:val="00EB1BA3"/>
    <w:rsid w:val="00EB33CB"/>
    <w:rsid w:val="00EB3B22"/>
    <w:rsid w:val="00EB4B62"/>
    <w:rsid w:val="00EB53FC"/>
    <w:rsid w:val="00EB6A73"/>
    <w:rsid w:val="00EB6E49"/>
    <w:rsid w:val="00EC048D"/>
    <w:rsid w:val="00EC148B"/>
    <w:rsid w:val="00EC1A50"/>
    <w:rsid w:val="00EC1FBF"/>
    <w:rsid w:val="00EC2632"/>
    <w:rsid w:val="00EC26CB"/>
    <w:rsid w:val="00EC27CD"/>
    <w:rsid w:val="00EC2C11"/>
    <w:rsid w:val="00EC2C41"/>
    <w:rsid w:val="00EC2F29"/>
    <w:rsid w:val="00EC55DF"/>
    <w:rsid w:val="00EC5A2F"/>
    <w:rsid w:val="00EC5FE2"/>
    <w:rsid w:val="00EC6593"/>
    <w:rsid w:val="00EC66C9"/>
    <w:rsid w:val="00EC6EF2"/>
    <w:rsid w:val="00ED008A"/>
    <w:rsid w:val="00ED0373"/>
    <w:rsid w:val="00ED03CB"/>
    <w:rsid w:val="00ED0519"/>
    <w:rsid w:val="00ED08B7"/>
    <w:rsid w:val="00ED18C2"/>
    <w:rsid w:val="00ED308E"/>
    <w:rsid w:val="00ED34CD"/>
    <w:rsid w:val="00ED36DE"/>
    <w:rsid w:val="00ED5168"/>
    <w:rsid w:val="00ED5401"/>
    <w:rsid w:val="00ED5419"/>
    <w:rsid w:val="00ED5EB6"/>
    <w:rsid w:val="00ED60D4"/>
    <w:rsid w:val="00ED6EE6"/>
    <w:rsid w:val="00ED7C7B"/>
    <w:rsid w:val="00EE016F"/>
    <w:rsid w:val="00EE1A92"/>
    <w:rsid w:val="00EE2182"/>
    <w:rsid w:val="00EE2623"/>
    <w:rsid w:val="00EE406B"/>
    <w:rsid w:val="00EE46AE"/>
    <w:rsid w:val="00EE57CE"/>
    <w:rsid w:val="00EE6339"/>
    <w:rsid w:val="00EE6E74"/>
    <w:rsid w:val="00EF2908"/>
    <w:rsid w:val="00EF4A1D"/>
    <w:rsid w:val="00EF5F24"/>
    <w:rsid w:val="00EF731D"/>
    <w:rsid w:val="00EF7D85"/>
    <w:rsid w:val="00EF7FFB"/>
    <w:rsid w:val="00F02DDE"/>
    <w:rsid w:val="00F03000"/>
    <w:rsid w:val="00F030A5"/>
    <w:rsid w:val="00F03BA3"/>
    <w:rsid w:val="00F03DDC"/>
    <w:rsid w:val="00F04241"/>
    <w:rsid w:val="00F04D6E"/>
    <w:rsid w:val="00F05F0F"/>
    <w:rsid w:val="00F06E4B"/>
    <w:rsid w:val="00F0789E"/>
    <w:rsid w:val="00F07D23"/>
    <w:rsid w:val="00F109D4"/>
    <w:rsid w:val="00F10C10"/>
    <w:rsid w:val="00F10F77"/>
    <w:rsid w:val="00F12A63"/>
    <w:rsid w:val="00F1306D"/>
    <w:rsid w:val="00F1314A"/>
    <w:rsid w:val="00F1326B"/>
    <w:rsid w:val="00F153B3"/>
    <w:rsid w:val="00F153F4"/>
    <w:rsid w:val="00F1680F"/>
    <w:rsid w:val="00F170DF"/>
    <w:rsid w:val="00F17350"/>
    <w:rsid w:val="00F17762"/>
    <w:rsid w:val="00F2010C"/>
    <w:rsid w:val="00F20834"/>
    <w:rsid w:val="00F20F69"/>
    <w:rsid w:val="00F21005"/>
    <w:rsid w:val="00F22635"/>
    <w:rsid w:val="00F23873"/>
    <w:rsid w:val="00F24627"/>
    <w:rsid w:val="00F2546E"/>
    <w:rsid w:val="00F254B4"/>
    <w:rsid w:val="00F259AD"/>
    <w:rsid w:val="00F25BB2"/>
    <w:rsid w:val="00F26166"/>
    <w:rsid w:val="00F27161"/>
    <w:rsid w:val="00F31471"/>
    <w:rsid w:val="00F32058"/>
    <w:rsid w:val="00F321A0"/>
    <w:rsid w:val="00F34EEE"/>
    <w:rsid w:val="00F35420"/>
    <w:rsid w:val="00F354E0"/>
    <w:rsid w:val="00F36916"/>
    <w:rsid w:val="00F36CAD"/>
    <w:rsid w:val="00F40FE0"/>
    <w:rsid w:val="00F42D7B"/>
    <w:rsid w:val="00F44917"/>
    <w:rsid w:val="00F44FEC"/>
    <w:rsid w:val="00F45776"/>
    <w:rsid w:val="00F45DD2"/>
    <w:rsid w:val="00F46031"/>
    <w:rsid w:val="00F529DE"/>
    <w:rsid w:val="00F54128"/>
    <w:rsid w:val="00F5533D"/>
    <w:rsid w:val="00F55C1B"/>
    <w:rsid w:val="00F573AC"/>
    <w:rsid w:val="00F57EC9"/>
    <w:rsid w:val="00F6065B"/>
    <w:rsid w:val="00F61395"/>
    <w:rsid w:val="00F61B25"/>
    <w:rsid w:val="00F62504"/>
    <w:rsid w:val="00F629B9"/>
    <w:rsid w:val="00F62CD0"/>
    <w:rsid w:val="00F630AD"/>
    <w:rsid w:val="00F63888"/>
    <w:rsid w:val="00F63925"/>
    <w:rsid w:val="00F63EB5"/>
    <w:rsid w:val="00F64047"/>
    <w:rsid w:val="00F644F0"/>
    <w:rsid w:val="00F64BCC"/>
    <w:rsid w:val="00F651C3"/>
    <w:rsid w:val="00F65664"/>
    <w:rsid w:val="00F672EA"/>
    <w:rsid w:val="00F6739B"/>
    <w:rsid w:val="00F679F3"/>
    <w:rsid w:val="00F67F94"/>
    <w:rsid w:val="00F70041"/>
    <w:rsid w:val="00F70690"/>
    <w:rsid w:val="00F71621"/>
    <w:rsid w:val="00F71D09"/>
    <w:rsid w:val="00F72144"/>
    <w:rsid w:val="00F72AFB"/>
    <w:rsid w:val="00F730B9"/>
    <w:rsid w:val="00F731A5"/>
    <w:rsid w:val="00F74283"/>
    <w:rsid w:val="00F74406"/>
    <w:rsid w:val="00F75467"/>
    <w:rsid w:val="00F758EB"/>
    <w:rsid w:val="00F75C5F"/>
    <w:rsid w:val="00F75EB3"/>
    <w:rsid w:val="00F7608E"/>
    <w:rsid w:val="00F767C0"/>
    <w:rsid w:val="00F80880"/>
    <w:rsid w:val="00F80B8D"/>
    <w:rsid w:val="00F81F48"/>
    <w:rsid w:val="00F825BE"/>
    <w:rsid w:val="00F831E2"/>
    <w:rsid w:val="00F83253"/>
    <w:rsid w:val="00F8366E"/>
    <w:rsid w:val="00F839AD"/>
    <w:rsid w:val="00F83C50"/>
    <w:rsid w:val="00F85640"/>
    <w:rsid w:val="00F865CC"/>
    <w:rsid w:val="00F86845"/>
    <w:rsid w:val="00F870AC"/>
    <w:rsid w:val="00F90480"/>
    <w:rsid w:val="00F90CBC"/>
    <w:rsid w:val="00F91517"/>
    <w:rsid w:val="00F93BC2"/>
    <w:rsid w:val="00F944B2"/>
    <w:rsid w:val="00F94BDE"/>
    <w:rsid w:val="00F97757"/>
    <w:rsid w:val="00FA086B"/>
    <w:rsid w:val="00FA1850"/>
    <w:rsid w:val="00FA1ED6"/>
    <w:rsid w:val="00FA331B"/>
    <w:rsid w:val="00FA43A6"/>
    <w:rsid w:val="00FA46D4"/>
    <w:rsid w:val="00FA47E9"/>
    <w:rsid w:val="00FA4B6F"/>
    <w:rsid w:val="00FA5A25"/>
    <w:rsid w:val="00FA77BA"/>
    <w:rsid w:val="00FA793B"/>
    <w:rsid w:val="00FA79CA"/>
    <w:rsid w:val="00FB030F"/>
    <w:rsid w:val="00FB1784"/>
    <w:rsid w:val="00FB24C7"/>
    <w:rsid w:val="00FB2F91"/>
    <w:rsid w:val="00FB3614"/>
    <w:rsid w:val="00FB44A2"/>
    <w:rsid w:val="00FB5445"/>
    <w:rsid w:val="00FB565B"/>
    <w:rsid w:val="00FB5BAE"/>
    <w:rsid w:val="00FB5CA6"/>
    <w:rsid w:val="00FB5D83"/>
    <w:rsid w:val="00FB6383"/>
    <w:rsid w:val="00FB6485"/>
    <w:rsid w:val="00FB72BD"/>
    <w:rsid w:val="00FB7EB1"/>
    <w:rsid w:val="00FC0B92"/>
    <w:rsid w:val="00FC17B1"/>
    <w:rsid w:val="00FC24D7"/>
    <w:rsid w:val="00FC2B4E"/>
    <w:rsid w:val="00FC4435"/>
    <w:rsid w:val="00FC5052"/>
    <w:rsid w:val="00FC62C1"/>
    <w:rsid w:val="00FC6B54"/>
    <w:rsid w:val="00FC6CC3"/>
    <w:rsid w:val="00FC7D4F"/>
    <w:rsid w:val="00FC7DA3"/>
    <w:rsid w:val="00FD1B2A"/>
    <w:rsid w:val="00FD1D41"/>
    <w:rsid w:val="00FD308A"/>
    <w:rsid w:val="00FD4578"/>
    <w:rsid w:val="00FD4796"/>
    <w:rsid w:val="00FD52AC"/>
    <w:rsid w:val="00FD5448"/>
    <w:rsid w:val="00FD6977"/>
    <w:rsid w:val="00FD73FC"/>
    <w:rsid w:val="00FD74AC"/>
    <w:rsid w:val="00FD7A12"/>
    <w:rsid w:val="00FD7C3E"/>
    <w:rsid w:val="00FE0E65"/>
    <w:rsid w:val="00FE1D09"/>
    <w:rsid w:val="00FE3804"/>
    <w:rsid w:val="00FE4C7F"/>
    <w:rsid w:val="00FE4F48"/>
    <w:rsid w:val="00FE53C2"/>
    <w:rsid w:val="00FF0376"/>
    <w:rsid w:val="00FF0DC1"/>
    <w:rsid w:val="00FF54D0"/>
    <w:rsid w:val="00FF5891"/>
    <w:rsid w:val="00FF5A67"/>
    <w:rsid w:val="00FF5ED8"/>
    <w:rsid w:val="00FF63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CC491"/>
  <w14:defaultImageDpi w14:val="330"/>
  <w15:chartTrackingRefBased/>
  <w15:docId w15:val="{9CFF3552-8BA1-474E-A064-37FFB2B2D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1056"/>
    <w:rPr>
      <w:rFonts w:ascii="Times New Roman" w:hAnsi="Times New Roman"/>
    </w:rPr>
  </w:style>
  <w:style w:type="paragraph" w:styleId="Heading1">
    <w:name w:val="heading 1"/>
    <w:basedOn w:val="Normal"/>
    <w:next w:val="Normal"/>
    <w:link w:val="Heading1Char"/>
    <w:uiPriority w:val="9"/>
    <w:qFormat/>
    <w:rsid w:val="0080105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C645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41AB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31B9"/>
    <w:pPr>
      <w:ind w:left="720"/>
      <w:contextualSpacing/>
    </w:pPr>
  </w:style>
  <w:style w:type="paragraph" w:styleId="Title">
    <w:name w:val="Title"/>
    <w:basedOn w:val="Normal"/>
    <w:next w:val="Normal"/>
    <w:link w:val="TitleChar"/>
    <w:uiPriority w:val="10"/>
    <w:qFormat/>
    <w:rsid w:val="0080105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1056"/>
    <w:rPr>
      <w:rFonts w:asciiTheme="majorHAnsi" w:eastAsiaTheme="majorEastAsia" w:hAnsiTheme="majorHAnsi" w:cstheme="majorBidi"/>
      <w:spacing w:val="-10"/>
      <w:kern w:val="28"/>
      <w:sz w:val="56"/>
      <w:szCs w:val="56"/>
    </w:rPr>
  </w:style>
  <w:style w:type="paragraph" w:styleId="NoSpacing">
    <w:name w:val="No Spacing"/>
    <w:uiPriority w:val="1"/>
    <w:qFormat/>
    <w:rsid w:val="00801056"/>
    <w:pPr>
      <w:spacing w:after="0" w:line="240" w:lineRule="auto"/>
    </w:pPr>
  </w:style>
  <w:style w:type="character" w:customStyle="1" w:styleId="Heading1Char">
    <w:name w:val="Heading 1 Char"/>
    <w:basedOn w:val="DefaultParagraphFont"/>
    <w:link w:val="Heading1"/>
    <w:uiPriority w:val="9"/>
    <w:rsid w:val="00801056"/>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801056"/>
    <w:rPr>
      <w:color w:val="0563C1" w:themeColor="hyperlink"/>
      <w:u w:val="single"/>
    </w:rPr>
  </w:style>
  <w:style w:type="paragraph" w:styleId="Caption">
    <w:name w:val="caption"/>
    <w:basedOn w:val="Normal"/>
    <w:next w:val="Normal"/>
    <w:uiPriority w:val="35"/>
    <w:unhideWhenUsed/>
    <w:qFormat/>
    <w:rsid w:val="00467248"/>
    <w:pPr>
      <w:spacing w:after="200" w:line="240" w:lineRule="auto"/>
    </w:pPr>
    <w:rPr>
      <w:iCs/>
      <w:color w:val="44546A" w:themeColor="text2"/>
      <w:szCs w:val="18"/>
    </w:rPr>
  </w:style>
  <w:style w:type="paragraph" w:customStyle="1" w:styleId="TAMainText">
    <w:name w:val="TA_Main_Text"/>
    <w:basedOn w:val="Normal"/>
    <w:link w:val="TAMainTextZchn"/>
    <w:autoRedefine/>
    <w:rsid w:val="002064EC"/>
    <w:pPr>
      <w:keepNext/>
      <w:spacing w:after="60" w:line="240" w:lineRule="auto"/>
      <w:jc w:val="center"/>
    </w:pPr>
    <w:rPr>
      <w:rFonts w:ascii="Cambria Math" w:eastAsia="Times New Roman" w:hAnsi="Cambria Math" w:cs="Times New Roman"/>
      <w:i/>
      <w:kern w:val="21"/>
    </w:rPr>
  </w:style>
  <w:style w:type="character" w:customStyle="1" w:styleId="TAMainTextZchn">
    <w:name w:val="TA_Main_Text Zchn"/>
    <w:basedOn w:val="DefaultParagraphFont"/>
    <w:link w:val="TAMainText"/>
    <w:rsid w:val="002064EC"/>
    <w:rPr>
      <w:rFonts w:ascii="Cambria Math" w:eastAsia="Times New Roman" w:hAnsi="Cambria Math" w:cs="Times New Roman"/>
      <w:i/>
      <w:kern w:val="21"/>
    </w:rPr>
  </w:style>
  <w:style w:type="paragraph" w:styleId="FootnoteText">
    <w:name w:val="footnote text"/>
    <w:basedOn w:val="Normal"/>
    <w:link w:val="FootnoteTextChar"/>
    <w:uiPriority w:val="99"/>
    <w:semiHidden/>
    <w:unhideWhenUsed/>
    <w:rsid w:val="003E6A3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E6A33"/>
    <w:rPr>
      <w:rFonts w:ascii="Times New Roman" w:hAnsi="Times New Roman"/>
      <w:sz w:val="20"/>
      <w:szCs w:val="20"/>
    </w:rPr>
  </w:style>
  <w:style w:type="character" w:styleId="FootnoteReference">
    <w:name w:val="footnote reference"/>
    <w:basedOn w:val="DefaultParagraphFont"/>
    <w:uiPriority w:val="99"/>
    <w:semiHidden/>
    <w:unhideWhenUsed/>
    <w:rsid w:val="003E6A33"/>
    <w:rPr>
      <w:vertAlign w:val="superscript"/>
    </w:rPr>
  </w:style>
  <w:style w:type="paragraph" w:styleId="Subtitle">
    <w:name w:val="Subtitle"/>
    <w:basedOn w:val="Normal"/>
    <w:next w:val="Normal"/>
    <w:link w:val="SubtitleChar"/>
    <w:uiPriority w:val="11"/>
    <w:qFormat/>
    <w:rsid w:val="006615AD"/>
    <w:pPr>
      <w:numPr>
        <w:ilvl w:val="1"/>
      </w:numPr>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11"/>
    <w:rsid w:val="006615AD"/>
    <w:rPr>
      <w:rFonts w:eastAsiaTheme="minorEastAsia"/>
      <w:color w:val="5A5A5A" w:themeColor="text1" w:themeTint="A5"/>
      <w:spacing w:val="15"/>
    </w:rPr>
  </w:style>
  <w:style w:type="character" w:styleId="SubtleEmphasis">
    <w:name w:val="Subtle Emphasis"/>
    <w:basedOn w:val="DefaultParagraphFont"/>
    <w:uiPriority w:val="19"/>
    <w:qFormat/>
    <w:rsid w:val="006615AD"/>
    <w:rPr>
      <w:i/>
      <w:iCs/>
      <w:color w:val="404040" w:themeColor="text1" w:themeTint="BF"/>
    </w:rPr>
  </w:style>
  <w:style w:type="character" w:styleId="Emphasis">
    <w:name w:val="Emphasis"/>
    <w:basedOn w:val="DefaultParagraphFont"/>
    <w:uiPriority w:val="20"/>
    <w:qFormat/>
    <w:rsid w:val="006615AD"/>
    <w:rPr>
      <w:i/>
      <w:iCs/>
    </w:rPr>
  </w:style>
  <w:style w:type="character" w:styleId="IntenseEmphasis">
    <w:name w:val="Intense Emphasis"/>
    <w:basedOn w:val="DefaultParagraphFont"/>
    <w:uiPriority w:val="21"/>
    <w:qFormat/>
    <w:rsid w:val="006615AD"/>
    <w:rPr>
      <w:i/>
      <w:iCs/>
      <w:color w:val="5B9BD5" w:themeColor="accent1"/>
    </w:rPr>
  </w:style>
  <w:style w:type="character" w:styleId="SubtleReference">
    <w:name w:val="Subtle Reference"/>
    <w:basedOn w:val="DefaultParagraphFont"/>
    <w:uiPriority w:val="31"/>
    <w:qFormat/>
    <w:rsid w:val="00DB3076"/>
    <w:rPr>
      <w:smallCaps/>
      <w:color w:val="5A5A5A" w:themeColor="text1" w:themeTint="A5"/>
    </w:rPr>
  </w:style>
  <w:style w:type="character" w:customStyle="1" w:styleId="Heading2Char">
    <w:name w:val="Heading 2 Char"/>
    <w:basedOn w:val="DefaultParagraphFont"/>
    <w:link w:val="Heading2"/>
    <w:uiPriority w:val="9"/>
    <w:rsid w:val="006C6450"/>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A349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C10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10A8"/>
    <w:rPr>
      <w:rFonts w:ascii="Times New Roman" w:hAnsi="Times New Roman"/>
    </w:rPr>
  </w:style>
  <w:style w:type="paragraph" w:styleId="Footer">
    <w:name w:val="footer"/>
    <w:basedOn w:val="Normal"/>
    <w:link w:val="FooterChar"/>
    <w:uiPriority w:val="99"/>
    <w:unhideWhenUsed/>
    <w:rsid w:val="003C10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10A8"/>
    <w:rPr>
      <w:rFonts w:ascii="Times New Roman" w:hAnsi="Times New Roman"/>
    </w:rPr>
  </w:style>
  <w:style w:type="character" w:styleId="FollowedHyperlink">
    <w:name w:val="FollowedHyperlink"/>
    <w:basedOn w:val="DefaultParagraphFont"/>
    <w:uiPriority w:val="99"/>
    <w:semiHidden/>
    <w:unhideWhenUsed/>
    <w:rsid w:val="005C5213"/>
    <w:rPr>
      <w:color w:val="954F72" w:themeColor="followedHyperlink"/>
      <w:u w:val="single"/>
    </w:rPr>
  </w:style>
  <w:style w:type="character" w:customStyle="1" w:styleId="Heading3Char">
    <w:name w:val="Heading 3 Char"/>
    <w:basedOn w:val="DefaultParagraphFont"/>
    <w:link w:val="Heading3"/>
    <w:uiPriority w:val="9"/>
    <w:rsid w:val="00741ABB"/>
    <w:rPr>
      <w:rFonts w:asciiTheme="majorHAnsi" w:eastAsiaTheme="majorEastAsia" w:hAnsiTheme="majorHAnsi" w:cstheme="majorBidi"/>
      <w:color w:val="1F4D78" w:themeColor="accent1" w:themeShade="7F"/>
      <w:sz w:val="24"/>
      <w:szCs w:val="24"/>
    </w:rPr>
  </w:style>
  <w:style w:type="table" w:styleId="TableGridLight">
    <w:name w:val="Grid Table Light"/>
    <w:basedOn w:val="TableNormal"/>
    <w:uiPriority w:val="40"/>
    <w:rsid w:val="00982A0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CommentReference">
    <w:name w:val="annotation reference"/>
    <w:basedOn w:val="DefaultParagraphFont"/>
    <w:uiPriority w:val="99"/>
    <w:semiHidden/>
    <w:unhideWhenUsed/>
    <w:rsid w:val="0034794D"/>
    <w:rPr>
      <w:sz w:val="16"/>
      <w:szCs w:val="16"/>
    </w:rPr>
  </w:style>
  <w:style w:type="paragraph" w:styleId="CommentText">
    <w:name w:val="annotation text"/>
    <w:basedOn w:val="Normal"/>
    <w:link w:val="CommentTextChar"/>
    <w:uiPriority w:val="99"/>
    <w:semiHidden/>
    <w:unhideWhenUsed/>
    <w:rsid w:val="0034794D"/>
    <w:pPr>
      <w:spacing w:line="240" w:lineRule="auto"/>
    </w:pPr>
    <w:rPr>
      <w:sz w:val="20"/>
      <w:szCs w:val="20"/>
    </w:rPr>
  </w:style>
  <w:style w:type="character" w:customStyle="1" w:styleId="CommentTextChar">
    <w:name w:val="Comment Text Char"/>
    <w:basedOn w:val="DefaultParagraphFont"/>
    <w:link w:val="CommentText"/>
    <w:uiPriority w:val="99"/>
    <w:semiHidden/>
    <w:rsid w:val="0034794D"/>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34794D"/>
    <w:rPr>
      <w:b/>
      <w:bCs/>
    </w:rPr>
  </w:style>
  <w:style w:type="character" w:customStyle="1" w:styleId="CommentSubjectChar">
    <w:name w:val="Comment Subject Char"/>
    <w:basedOn w:val="CommentTextChar"/>
    <w:link w:val="CommentSubject"/>
    <w:uiPriority w:val="99"/>
    <w:semiHidden/>
    <w:rsid w:val="0034794D"/>
    <w:rPr>
      <w:rFonts w:ascii="Times New Roman" w:hAnsi="Times New Roman"/>
      <w:b/>
      <w:bCs/>
      <w:sz w:val="20"/>
      <w:szCs w:val="20"/>
    </w:rPr>
  </w:style>
  <w:style w:type="paragraph" w:styleId="BalloonText">
    <w:name w:val="Balloon Text"/>
    <w:basedOn w:val="Normal"/>
    <w:link w:val="BalloonTextChar"/>
    <w:uiPriority w:val="99"/>
    <w:semiHidden/>
    <w:unhideWhenUsed/>
    <w:rsid w:val="0034794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4794D"/>
    <w:rPr>
      <w:rFonts w:ascii="Segoe UI" w:hAnsi="Segoe UI" w:cs="Segoe UI"/>
      <w:sz w:val="18"/>
      <w:szCs w:val="18"/>
    </w:rPr>
  </w:style>
  <w:style w:type="character" w:customStyle="1" w:styleId="fontstyle01">
    <w:name w:val="fontstyle01"/>
    <w:basedOn w:val="DefaultParagraphFont"/>
    <w:rsid w:val="00DD1DC2"/>
    <w:rPr>
      <w:rFonts w:ascii="Times New Roman" w:hAnsi="Times New Roman" w:cs="Times New Roman" w:hint="default"/>
      <w:b w:val="0"/>
      <w:bCs w:val="0"/>
      <w:i w:val="0"/>
      <w:iCs w:val="0"/>
      <w:color w:val="000000"/>
      <w:sz w:val="18"/>
      <w:szCs w:val="18"/>
    </w:rPr>
  </w:style>
  <w:style w:type="character" w:customStyle="1" w:styleId="DefaultParagraphFont0">
    <w:name w:val="DefaultParagraphFont"/>
    <w:qFormat/>
    <w:rsid w:val="00716EBE"/>
  </w:style>
  <w:style w:type="character" w:customStyle="1" w:styleId="Fontstyle010">
    <w:name w:val="Fontstyle01"/>
    <w:qFormat/>
    <w:rsid w:val="00716EBE"/>
    <w:rPr>
      <w:rFonts w:ascii="Times New Roman" w:hAnsi="Times New Roman"/>
      <w:b w:val="0"/>
      <w:i w:val="0"/>
      <w:color w:val="000000"/>
      <w:sz w:val="18"/>
    </w:rPr>
  </w:style>
  <w:style w:type="paragraph" w:customStyle="1" w:styleId="TextBody">
    <w:name w:val="TextBody"/>
    <w:qFormat/>
    <w:rsid w:val="00716EBE"/>
    <w:pPr>
      <w:widowControl w:val="0"/>
      <w:spacing w:after="140" w:line="288" w:lineRule="auto"/>
    </w:pPr>
    <w:rPr>
      <w:rFonts w:ascii="Calibri" w:eastAsia="DejaVu Sans" w:hAnsi="Calibri" w:cs="DejaVu Sans"/>
      <w:szCs w:val="24"/>
      <w:lang w:bidi="en-US"/>
    </w:rPr>
  </w:style>
  <w:style w:type="character" w:customStyle="1" w:styleId="citation-doi">
    <w:name w:val="citation-doi"/>
    <w:basedOn w:val="DefaultParagraphFont"/>
    <w:rsid w:val="005C109C"/>
  </w:style>
  <w:style w:type="character" w:styleId="LineNumber">
    <w:name w:val="line number"/>
    <w:basedOn w:val="DefaultParagraphFont"/>
    <w:uiPriority w:val="99"/>
    <w:semiHidden/>
    <w:unhideWhenUsed/>
    <w:rsid w:val="00123E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917519">
      <w:bodyDiv w:val="1"/>
      <w:marLeft w:val="0"/>
      <w:marRight w:val="0"/>
      <w:marTop w:val="0"/>
      <w:marBottom w:val="0"/>
      <w:divBdr>
        <w:top w:val="none" w:sz="0" w:space="0" w:color="auto"/>
        <w:left w:val="none" w:sz="0" w:space="0" w:color="auto"/>
        <w:bottom w:val="none" w:sz="0" w:space="0" w:color="auto"/>
        <w:right w:val="none" w:sz="0" w:space="0" w:color="auto"/>
      </w:divBdr>
    </w:div>
    <w:div w:id="1904874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5A591C-F468-4B8B-A81D-E5B9CE929E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7178</Words>
  <Characters>40919</Characters>
  <Application>Microsoft Office Word</Application>
  <DocSecurity>0</DocSecurity>
  <Lines>340</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Benedikt</dc:creator>
  <cp:keywords/>
  <dc:description/>
  <cp:lastModifiedBy>Benedikt</cp:lastModifiedBy>
  <cp:revision>2</cp:revision>
  <cp:lastPrinted>2020-09-25T15:17:00Z</cp:lastPrinted>
  <dcterms:created xsi:type="dcterms:W3CDTF">2020-09-25T17:51:00Z</dcterms:created>
  <dcterms:modified xsi:type="dcterms:W3CDTF">2020-09-25T17:51:00Z</dcterms:modified>
</cp:coreProperties>
</file>