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 xml:space="preserve">1 Physical Chemistry, Department of Chemistry, University of Konstanz, </w:t>
      </w:r>
      <w:proofErr w:type="spellStart"/>
      <w:r w:rsidRPr="00801056">
        <w:rPr>
          <w:rFonts w:cs="Times New Roman"/>
        </w:rPr>
        <w:t>Universitätsstr</w:t>
      </w:r>
      <w:proofErr w:type="spellEnd"/>
      <w:r w:rsidRPr="00801056">
        <w:rPr>
          <w:rFonts w:cs="Times New Roman"/>
        </w:rPr>
        <w:t>. 10, 78457 Konstanz, Germany</w:t>
      </w:r>
    </w:p>
    <w:p w14:paraId="58E00163" w14:textId="1252C8CA" w:rsidR="00AD0639" w:rsidRDefault="00AD0639" w:rsidP="00801056">
      <w:pPr>
        <w:rPr>
          <w:rFonts w:cs="Times New Roman"/>
        </w:rPr>
      </w:pPr>
      <w:r>
        <w:rPr>
          <w:rFonts w:cs="Times New Roman"/>
        </w:rPr>
        <w:t xml:space="preserve">2 Institute of Inorganic Chemistry, Leibniz University Hannover, </w:t>
      </w:r>
      <w:proofErr w:type="spellStart"/>
      <w:r>
        <w:rPr>
          <w:rFonts w:cs="Times New Roman"/>
        </w:rPr>
        <w:t>Callinstr</w:t>
      </w:r>
      <w:proofErr w:type="spellEnd"/>
      <w:r>
        <w:rPr>
          <w:rFonts w:cs="Times New Roman"/>
        </w:rPr>
        <w:t>.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 xml:space="preserve">to their diffusion </w:t>
      </w:r>
      <w:proofErr w:type="gramStart"/>
      <w:r w:rsidR="009662E2">
        <w:rPr>
          <w:rFonts w:cs="Times New Roman"/>
        </w:rPr>
        <w:t>coefficient[</w:t>
      </w:r>
      <w:proofErr w:type="gramEnd"/>
      <w:r w:rsidR="009662E2">
        <w:rPr>
          <w:rFonts w:cs="Times New Roman"/>
        </w:rPr>
        <w: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 xml:space="preserve">Compared to more commonly applied separation methods like SEC and </w:t>
      </w:r>
      <w:proofErr w:type="gramStart"/>
      <w:r w:rsidR="000F4A8A">
        <w:rPr>
          <w:rFonts w:cs="Times New Roman"/>
        </w:rPr>
        <w:t>HPLC</w:t>
      </w:r>
      <w:r w:rsidR="00582CD8">
        <w:rPr>
          <w:rFonts w:cs="Times New Roman"/>
        </w:rPr>
        <w:t>[</w:t>
      </w:r>
      <w:proofErr w:type="gramEnd"/>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proofErr w:type="gramStart"/>
      <w:r w:rsidR="009706E1">
        <w:rPr>
          <w:rFonts w:cs="Times New Roman"/>
        </w:rPr>
        <w:t>biomolecules</w:t>
      </w:r>
      <w:r w:rsidR="004B6CE4">
        <w:rPr>
          <w:rFonts w:cs="Times New Roman"/>
        </w:rPr>
        <w:t>[</w:t>
      </w:r>
      <w:proofErr w:type="gramEnd"/>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3AA14208"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w:t>
      </w:r>
      <w:proofErr w:type="gramStart"/>
      <w:r w:rsidR="00E2660B">
        <w:rPr>
          <w:rFonts w:cs="Times New Roman"/>
        </w:rPr>
        <w:t>parameter</w:t>
      </w:r>
      <w:r w:rsidR="00933766">
        <w:rPr>
          <w:rFonts w:cs="Times New Roman"/>
        </w:rPr>
        <w:t>s</w:t>
      </w:r>
      <w:r w:rsidR="00D62178">
        <w:rPr>
          <w:rFonts w:cs="Times New Roman"/>
        </w:rPr>
        <w:t>[</w:t>
      </w:r>
      <w:proofErr w:type="gramEnd"/>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proofErr w:type="spellStart"/>
      <w:r w:rsidR="0022157F" w:rsidRPr="00786803">
        <w:rPr>
          <w:rFonts w:cs="Times New Roman"/>
          <w:i/>
        </w:rPr>
        <w:t>b</w:t>
      </w:r>
      <w:r w:rsidR="0022157F" w:rsidRPr="00786803">
        <w:rPr>
          <w:rFonts w:cs="Times New Roman"/>
          <w:vertAlign w:val="subscript"/>
        </w:rPr>
        <w:t>L</w:t>
      </w:r>
      <w:proofErr w:type="spellEnd"/>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applied cross</w:t>
      </w:r>
      <w:del w:id="2" w:author="Benedikt" w:date="2020-09-25T13:29:00Z">
        <w:r w:rsidR="00302E8F" w:rsidDel="006577EA">
          <w:rPr>
            <w:rFonts w:cs="Times New Roman"/>
          </w:rPr>
          <w:delText xml:space="preserve"> </w:delText>
        </w:r>
      </w:del>
      <w:r w:rsidR="00302E8F">
        <w:rPr>
          <w:rFonts w:cs="Times New Roman"/>
        </w:rPr>
        <w:t xml:space="preserve">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3"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4"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1636DB"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1338D2B2"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xml:space="preserve">” of the </w:t>
      </w:r>
      <w:proofErr w:type="spellStart"/>
      <w:r w:rsidR="009B7F5C">
        <w:rPr>
          <w:rFonts w:cs="Times New Roman"/>
        </w:rPr>
        <w:t>para</w:t>
      </w:r>
      <w:r>
        <w:rPr>
          <w:rFonts w:cs="Times New Roman"/>
        </w:rPr>
        <w:t>b</w:t>
      </w:r>
      <w:r w:rsidR="009B7F5C">
        <w:rPr>
          <w:rFonts w:cs="Times New Roman"/>
        </w:rPr>
        <w:t>o</w:t>
      </w:r>
      <w:r>
        <w:rPr>
          <w:rFonts w:cs="Times New Roman"/>
        </w:rPr>
        <w:t>le</w:t>
      </w:r>
      <w:proofErr w:type="spellEnd"/>
      <w:r>
        <w:rPr>
          <w:rFonts w:cs="Times New Roman"/>
        </w:rPr>
        <w:t xml:space="preserv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ins w:id="5" w:author="Benedikt" w:date="2020-09-19T15:28:00Z">
        <w:r w:rsidR="003939DB" w:rsidRPr="003C43B0">
          <w:rPr>
            <w:rFonts w:cs="Times New Roman"/>
            <w:i/>
          </w:rPr>
          <w:t>L</w:t>
        </w:r>
        <w:r w:rsidR="003939DB" w:rsidRPr="003C43B0">
          <w:rPr>
            <w:rFonts w:cs="Times New Roman"/>
            <w:vertAlign w:val="subscript"/>
          </w:rPr>
          <w:t>3</w:t>
        </w:r>
        <w:r w:rsidR="003939DB">
          <w:rPr>
            <w:rFonts w:cs="Times New Roman"/>
          </w:rPr>
          <w:t xml:space="preserve">, </w:t>
        </w:r>
      </w:ins>
      <w:r w:rsidR="00CE0B39" w:rsidRPr="00FF0DC1">
        <w:rPr>
          <w:rFonts w:cs="Times New Roman"/>
          <w:i/>
        </w:rPr>
        <w:t>b</w:t>
      </w:r>
      <w:del w:id="6" w:author="Benedikt" w:date="2020-09-25T18:44:00Z">
        <w:r w:rsidR="00CE0B39" w:rsidRPr="00531439" w:rsidDel="00B22A6C">
          <w:rPr>
            <w:rFonts w:cs="Times New Roman"/>
            <w:vertAlign w:val="subscript"/>
          </w:rPr>
          <w:delText>0</w:delText>
        </w:r>
      </w:del>
      <w:ins w:id="7" w:author="Benedikt" w:date="2020-09-25T18:44:00Z">
        <w:r w:rsidR="00B22A6C">
          <w:rPr>
            <w:rFonts w:cs="Times New Roman"/>
            <w:vertAlign w:val="subscript"/>
          </w:rPr>
          <w:t>1</w:t>
        </w:r>
      </w:ins>
      <w:r w:rsidR="00CE0B39">
        <w:rPr>
          <w:rFonts w:cs="Times New Roman"/>
        </w:rPr>
        <w:t xml:space="preserve"> and </w:t>
      </w:r>
      <w:r w:rsidR="00CE0B39" w:rsidRPr="00FF0DC1">
        <w:rPr>
          <w:rFonts w:cs="Times New Roman"/>
          <w:i/>
        </w:rPr>
        <w:t>b</w:t>
      </w:r>
      <w:ins w:id="8" w:author="Benedikt" w:date="2020-09-25T18:44:00Z">
        <w:r w:rsidR="00B22A6C">
          <w:rPr>
            <w:rFonts w:cs="Times New Roman"/>
            <w:vertAlign w:val="subscript"/>
          </w:rPr>
          <w:t>2</w:t>
        </w:r>
      </w:ins>
      <w:del w:id="9" w:author="Benedikt" w:date="2020-09-25T18:44:00Z">
        <w:r w:rsidR="00CE0B39" w:rsidRPr="00531439" w:rsidDel="00B22A6C">
          <w:rPr>
            <w:rFonts w:cs="Times New Roman"/>
            <w:vertAlign w:val="subscript"/>
          </w:rPr>
          <w:delText>L</w:delText>
        </w:r>
      </w:del>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proofErr w:type="spellStart"/>
      <w:r w:rsidR="005735D5" w:rsidRPr="005735D5">
        <w:rPr>
          <w:rFonts w:cs="Times New Roman"/>
          <w:i/>
        </w:rPr>
        <w:t>J</w:t>
      </w:r>
      <w:r w:rsidR="005735D5" w:rsidRPr="005735D5">
        <w:rPr>
          <w:rFonts w:cs="Times New Roman"/>
          <w:vertAlign w:val="subscript"/>
        </w:rPr>
        <w:t>z</w:t>
      </w:r>
      <w:proofErr w:type="spellEnd"/>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1F7B04B7" w:rsidR="00D237CC" w:rsidRPr="00130A2A" w:rsidRDefault="00D237CC" w:rsidP="002064EC">
      <w:pPr>
        <w:pStyle w:val="TAMainText"/>
      </w:pPr>
      <m:oMath>
        <m:r>
          <m:t>R=</m:t>
        </m:r>
        <m:f>
          <m:fPr>
            <m:ctrlPr/>
          </m:fPr>
          <m:num>
            <m:sSub>
              <m:sSubPr>
                <m:ctrlPr/>
              </m:sSubPr>
              <m:e>
                <m:r>
                  <m:t>t</m:t>
                </m:r>
              </m:e>
              <m:sub>
                <m:r>
                  <w:del w:id="10" w:author="Benedikt" w:date="2020-09-16T22:29:00Z">
                    <m:t>0</m:t>
                  </w:del>
                </m:r>
                <m:r>
                  <w:ins w:id="11" w:author="Benedikt" w:date="2020-09-16T22:29:00Z">
                    <m:t>void</m:t>
                  </w:ins>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8B988CD" w:rsidR="00023526" w:rsidRPr="003C43B0" w:rsidDel="00D43F2C" w:rsidRDefault="00F55C1B" w:rsidP="00023526">
      <w:pPr>
        <w:rPr>
          <w:del w:id="12" w:author="Benedikt" w:date="2020-09-16T13:31:00Z"/>
          <w:vertAlign w:val="subscript"/>
        </w:rPr>
      </w:pPr>
      <w:r>
        <w:t xml:space="preserve">with the time of the void peak </w:t>
      </w:r>
      <w:proofErr w:type="spellStart"/>
      <w:r w:rsidRPr="00F55C1B">
        <w:rPr>
          <w:i/>
        </w:rPr>
        <w:t>t</w:t>
      </w:r>
      <w:del w:id="13" w:author="Benedikt" w:date="2020-09-16T22:29:00Z">
        <w:r w:rsidRPr="00F55C1B" w:rsidDel="0034713C">
          <w:rPr>
            <w:vertAlign w:val="subscript"/>
          </w:rPr>
          <w:delText>0</w:delText>
        </w:r>
      </w:del>
      <w:ins w:id="14" w:author="Benedikt" w:date="2020-09-16T22:29:00Z">
        <w:r w:rsidR="0034713C">
          <w:rPr>
            <w:vertAlign w:val="subscript"/>
          </w:rPr>
          <w:t>void</w:t>
        </w:r>
      </w:ins>
      <w:proofErr w:type="spellEnd"/>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15" w:author="Benedikt" w:date="2020-09-16T13:06:00Z">
        <w:r w:rsidR="006568A7">
          <w:t xml:space="preserve"> and </w:t>
        </w:r>
      </w:ins>
      <w:ins w:id="16" w:author="Benedikt" w:date="2020-09-16T13:31:00Z">
        <w:r w:rsidR="00D43F2C">
          <w:t xml:space="preserve"> the time of</w:t>
        </w:r>
      </w:ins>
      <w:ins w:id="17" w:author="Benedikt" w:date="2020-09-16T13:34:00Z">
        <w:r w:rsidR="00E42024">
          <w:t xml:space="preserve"> sample</w:t>
        </w:r>
      </w:ins>
      <w:ins w:id="18" w:author="Benedikt" w:date="2020-09-16T13:31:00Z">
        <w:r w:rsidR="00D43F2C">
          <w:t xml:space="preserve"> elution </w:t>
        </w:r>
        <w:proofErr w:type="spellStart"/>
        <w:r w:rsidR="00D43F2C" w:rsidRPr="003C43B0">
          <w:rPr>
            <w:i/>
          </w:rPr>
          <w:t>t</w:t>
        </w:r>
        <w:r w:rsidR="00D43F2C" w:rsidRPr="003C43B0">
          <w:rPr>
            <w:vertAlign w:val="subscript"/>
          </w:rPr>
          <w:t>e</w:t>
        </w:r>
      </w:ins>
      <w:proofErr w:type="spellEnd"/>
      <w:del w:id="19" w:author="Benedikt" w:date="2020-09-16T13:06:00Z">
        <w:r w:rsidDel="006568A7">
          <w:delText>.</w:delText>
        </w:r>
      </w:del>
    </w:p>
    <w:p w14:paraId="64C8AB1A" w14:textId="2341CB00" w:rsidR="00C123D4" w:rsidRPr="00F321A0" w:rsidRDefault="00D43F2C" w:rsidP="00023526">
      <w:ins w:id="20"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1636DB"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7E747AD9" w14:textId="5D3187A6" w:rsidR="00C123D4" w:rsidRPr="00F321A0" w:rsidRDefault="00393EF6" w:rsidP="00023526">
      <w:ins w:id="21" w:author="Benedikt" w:date="2020-09-16T14:12:00Z">
        <w:r>
          <w:t xml:space="preserve">The primary </w:t>
        </w:r>
      </w:ins>
      <w:ins w:id="22" w:author="Benedikt" w:date="2020-09-16T14:16:00Z">
        <w:r>
          <w:t xml:space="preserve">separation size of AF4 is the translational diffusion coefficient </w:t>
        </w:r>
        <w:r w:rsidRPr="003C43B0">
          <w:rPr>
            <w:i/>
          </w:rPr>
          <w:t>D</w:t>
        </w:r>
      </w:ins>
      <w:ins w:id="23" w:author="Benedikt" w:date="2020-09-16T14:17:00Z">
        <w:r w:rsidRPr="003C43B0">
          <w:t>.</w:t>
        </w:r>
      </w:ins>
      <w:ins w:id="24" w:author="Benedikt" w:date="2020-09-16T14:26:00Z">
        <w:r w:rsidR="00FC7DA3">
          <w:t xml:space="preserve"> </w:t>
        </w:r>
      </w:ins>
      <w:r w:rsidR="00F321A0">
        <w:t>For AF4, the</w:t>
      </w:r>
      <w:r w:rsidR="00231E45">
        <w:t xml:space="preserve"> relevant</w:t>
      </w:r>
      <w:r w:rsidR="00F321A0">
        <w:t xml:space="preserve"> correlation of </w:t>
      </w:r>
      <w:r w:rsidR="00F321A0" w:rsidRPr="00F321A0">
        <w:rPr>
          <w:i/>
          <w:lang w:val="el-GR"/>
        </w:rPr>
        <w:t>λ</w:t>
      </w:r>
      <w:r w:rsidR="00F321A0">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70BC6121" w14:textId="57886864" w:rsidR="001C4769" w:rsidRDefault="00C165D7" w:rsidP="00801056">
      <w:pPr>
        <w:rPr>
          <w:ins w:id="25" w:author="Benedikt" w:date="2020-09-16T19:35:00Z"/>
        </w:rPr>
      </w:pPr>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del w:id="26" w:author="Benedikt" w:date="2020-09-16T22:30:00Z">
        <w:r w:rsidR="00F839AD" w:rsidDel="00422A97">
          <w:delText xml:space="preserve"> </w:delText>
        </w:r>
      </w:del>
    </w:p>
    <w:p w14:paraId="6378A9CB" w14:textId="298402AC" w:rsidR="00817597" w:rsidRDefault="00F839AD" w:rsidP="00801056">
      <w:r>
        <w:t>Recently</w:t>
      </w:r>
      <w:r w:rsidR="00091353">
        <w:t>,</w:t>
      </w:r>
      <w:r>
        <w:t xml:space="preserve"> we </w:t>
      </w:r>
      <w:r w:rsidR="00505077">
        <w:t>used</w:t>
      </w:r>
      <w:r>
        <w:t xml:space="preserve"> a calibration method </w:t>
      </w:r>
      <w:r w:rsidR="00C31491">
        <w:t>[22]</w:t>
      </w:r>
      <w:r>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27" w:author="Benedikt" w:date="2020-09-16T13:45:00Z">
        <w:r w:rsidR="00817597">
          <w:t xml:space="preserve"> before </w:t>
        </w:r>
      </w:ins>
      <w:r w:rsidR="00997DC9">
        <w:t>[</w:t>
      </w:r>
      <w:del w:id="28" w:author="Benedikt" w:date="2020-09-16T14:06:00Z">
        <w:r w:rsidR="00997DC9" w:rsidDel="009645CB">
          <w:delText>20,</w:delText>
        </w:r>
      </w:del>
      <w:r w:rsidR="00997DC9">
        <w:t>2</w:t>
      </w:r>
      <w:ins w:id="29" w:author="Benedikt" w:date="2020-09-16T14:06:00Z">
        <w:r w:rsidR="009645CB">
          <w:t>,20</w:t>
        </w:r>
      </w:ins>
      <w:r w:rsidR="00997DC9">
        <w:t>].</w:t>
      </w:r>
      <w:ins w:id="30"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31" w:author="Benedikt" w:date="2020-09-16T14:03:00Z">
        <w:r w:rsidR="00FB2F91">
          <w:t xml:space="preserve"> This can be quantified </w:t>
        </w:r>
        <w:r w:rsidR="00315196">
          <w:t xml:space="preserve">by a more refined version of </w:t>
        </w:r>
      </w:ins>
      <w:ins w:id="32" w:author="Benedikt" w:date="2020-09-16T14:04:00Z">
        <w:r w:rsidR="008717BC">
          <w:t>E</w:t>
        </w:r>
      </w:ins>
      <w:ins w:id="33" w:author="Benedikt" w:date="2020-09-16T14:03:00Z">
        <w:r w:rsidR="00315196">
          <w:t xml:space="preserve">q. </w:t>
        </w:r>
      </w:ins>
      <w:ins w:id="34" w:author="Benedikt" w:date="2020-09-16T14:05:00Z">
        <w:r w:rsidR="008717BC">
          <w:t>(</w:t>
        </w:r>
      </w:ins>
      <w:ins w:id="35" w:author="Benedikt" w:date="2020-09-16T14:03:00Z">
        <w:r w:rsidR="00315196">
          <w:t>3</w:t>
        </w:r>
      </w:ins>
      <w:ins w:id="36" w:author="Benedikt" w:date="2020-09-16T14:05:00Z">
        <w:r w:rsidR="008717BC">
          <w:t>)</w:t>
        </w:r>
      </w:ins>
      <w:ins w:id="37" w:author="Benedikt" w:date="2020-09-16T14:03:00Z">
        <w:r w:rsidR="00315196">
          <w:t>.</w:t>
        </w:r>
      </w:ins>
      <w:ins w:id="38" w:author="Benedikt" w:date="2020-09-16T14:31:00Z">
        <w:r w:rsidR="004F1D6B">
          <w:t xml:space="preserve"> </w:t>
        </w:r>
      </w:ins>
      <w:ins w:id="39" w:author="Benedikt" w:date="2020-09-16T14:03:00Z">
        <w:r w:rsidR="00315196">
          <w:t>[</w:t>
        </w:r>
      </w:ins>
      <w:ins w:id="40" w:author="Benedikt" w:date="2020-09-25T17:19:00Z">
        <w:r w:rsidR="00933EB4">
          <w:t>23</w:t>
        </w:r>
      </w:ins>
      <w:ins w:id="41" w:author="Benedikt" w:date="2020-09-16T14:03:00Z">
        <w:r w:rsidR="00315196">
          <w:t>]</w:t>
        </w:r>
      </w:ins>
      <w:ins w:id="42" w:author="Benedikt" w:date="2020-09-16T14:04:00Z">
        <w:r w:rsidR="003B38C9">
          <w:t xml:space="preserve"> An overview over possible </w:t>
        </w:r>
        <w:r w:rsidR="008717BC">
          <w:t xml:space="preserve">“levels of sophistication” of </w:t>
        </w:r>
      </w:ins>
      <w:ins w:id="43" w:author="Benedikt" w:date="2020-09-16T14:05:00Z">
        <w:r w:rsidR="008717BC">
          <w:t xml:space="preserve">variants of Eq. (3) has been given by </w:t>
        </w:r>
        <w:proofErr w:type="spellStart"/>
        <w:r w:rsidR="008717BC">
          <w:t>H</w:t>
        </w:r>
      </w:ins>
      <w:ins w:id="44" w:author="Benedikt" w:date="2020-09-16T14:06:00Z">
        <w:r w:rsidR="008717BC" w:rsidRPr="003C43B0">
          <w:rPr>
            <w:iCs/>
          </w:rPr>
          <w:t>å</w:t>
        </w:r>
      </w:ins>
      <w:ins w:id="45" w:author="Benedikt" w:date="2020-09-16T14:05:00Z">
        <w:r w:rsidR="008717BC">
          <w:t>kansson</w:t>
        </w:r>
        <w:proofErr w:type="spellEnd"/>
        <w:r w:rsidR="008717BC">
          <w:t xml:space="preserve"> et al.</w:t>
        </w:r>
      </w:ins>
      <w:ins w:id="46" w:author="Benedikt" w:date="2020-09-16T14:06:00Z">
        <w:r w:rsidR="009645CB">
          <w:t xml:space="preserve"> [20]</w:t>
        </w:r>
      </w:ins>
    </w:p>
    <w:p w14:paraId="3D1C5D69" w14:textId="6A72E97F"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 xml:space="preserve">applicable due to the </w:t>
      </w:r>
      <w:r w:rsidR="002269AD" w:rsidRPr="00646471">
        <w:t xml:space="preserve">strict </w:t>
      </w:r>
      <w:ins w:id="47" w:author="Benedikt" w:date="2020-09-16T15:30:00Z">
        <w:r w:rsidR="00646471">
          <w:t xml:space="preserve">monotonicity </w:t>
        </w:r>
      </w:ins>
      <w:del w:id="48" w:author="Benedikt" w:date="2020-09-16T15:30:00Z">
        <w:r w:rsidR="002269AD" w:rsidRPr="00646471" w:rsidDel="00646471">
          <w:delText>monotony</w:delText>
        </w:r>
        <w:r w:rsidR="002269AD" w:rsidDel="00646471">
          <w:delText xml:space="preserve"> </w:delText>
        </w:r>
      </w:del>
      <w:r w:rsidR="002269AD">
        <w:t>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required</w:t>
      </w:r>
      <w:ins w:id="49" w:author="Benedikt" w:date="2020-09-16T14:34:00Z">
        <w:r w:rsidR="00DE06E2">
          <w:t xml:space="preserve"> </w:t>
        </w:r>
      </w:ins>
      <w:r w:rsidR="00997DC9">
        <w:t>[2</w:t>
      </w:r>
      <w:ins w:id="50" w:author="Benedikt" w:date="2020-09-25T17:19:00Z">
        <w:r w:rsidR="00933EB4">
          <w:t>4</w:t>
        </w:r>
      </w:ins>
      <w:del w:id="51" w:author="Benedikt" w:date="2020-09-25T17:19:00Z">
        <w:r w:rsidR="00ED308E" w:rsidDel="00933EB4">
          <w:delText>3</w:delText>
        </w:r>
      </w:del>
      <w:r w:rsidR="00997DC9">
        <w:t>]</w:t>
      </w:r>
      <w:r w:rsidR="0024310B">
        <w:t>.</w:t>
      </w:r>
      <w:r w:rsidR="00A6085A">
        <w:t xml:space="preserve"> </w:t>
      </w:r>
      <w:del w:id="52" w:author="Benedikt" w:date="2020-09-16T14:34:00Z">
        <w:r w:rsidR="00A6085A" w:rsidDel="00DE06E2">
          <w:delText>Here, t</w:delText>
        </w:r>
      </w:del>
      <w:ins w:id="53" w:author="Benedikt" w:date="2020-09-16T14:34:00Z">
        <w:r w:rsidR="00DE06E2">
          <w:t>T</w:t>
        </w:r>
      </w:ins>
      <w:r w:rsidR="00A6085A">
        <w: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ins w:id="54" w:author="Benedikt" w:date="2020-09-16T14:35:00Z">
        <w:r w:rsidR="006E271E">
          <w:t>:</w:t>
        </w:r>
      </w:ins>
    </w:p>
    <w:p w14:paraId="04386236" w14:textId="11B6CE27" w:rsidR="005C7F23" w:rsidRPr="00084368" w:rsidDel="00DE06E2" w:rsidRDefault="005C7F23" w:rsidP="002064EC">
      <w:pPr>
        <w:pStyle w:val="TAMainText"/>
        <w:rPr>
          <w:del w:id="55" w:author="Benedikt" w:date="2020-09-16T14:33:00Z"/>
          <w:rFonts w:ascii="Times New Roman" w:eastAsiaTheme="minorEastAsia" w:hAnsi="Times New Roman" w:cstheme="minorBidi"/>
        </w:rPr>
      </w:pPr>
      <m:oMath>
        <m:r>
          <w:del w:id="56" w:author="Benedikt" w:date="2020-09-16T14:33:00Z">
            <m:t>λ=</m:t>
          </w:del>
        </m:r>
        <m:f>
          <m:fPr>
            <m:ctrlPr>
              <w:del w:id="57" w:author="Benedikt" w:date="2020-09-16T14:33:00Z">
                <w:rPr/>
              </w:del>
            </m:ctrlPr>
          </m:fPr>
          <m:num>
            <m:sSup>
              <m:sSupPr>
                <m:ctrlPr>
                  <w:del w:id="58" w:author="Benedikt" w:date="2020-09-16T14:33:00Z">
                    <w:rPr/>
                  </w:del>
                </m:ctrlPr>
              </m:sSupPr>
              <m:e>
                <m:r>
                  <w:del w:id="59" w:author="Benedikt" w:date="2020-09-16T14:33:00Z">
                    <m:t>V</m:t>
                  </w:del>
                </m:r>
              </m:e>
              <m:sup>
                <m:r>
                  <w:del w:id="60" w:author="Benedikt" w:date="2020-09-16T14:33:00Z">
                    <m:t>0</m:t>
                  </w:del>
                </m:r>
              </m:sup>
            </m:sSup>
          </m:num>
          <m:den>
            <m:sSub>
              <m:sSubPr>
                <m:ctrlPr>
                  <w:del w:id="61" w:author="Benedikt" w:date="2020-09-16T14:33:00Z">
                    <w:rPr/>
                  </w:del>
                </m:ctrlPr>
              </m:sSubPr>
              <m:e>
                <m:r>
                  <w:del w:id="62" w:author="Benedikt" w:date="2020-09-16T14:33:00Z">
                    <m:t>V</m:t>
                  </w:del>
                </m:r>
              </m:e>
              <m:sub>
                <m:r>
                  <w:del w:id="63" w:author="Benedikt" w:date="2020-09-16T14:33:00Z">
                    <m:rPr>
                      <m:nor/>
                    </m:rPr>
                    <m:t>c</m:t>
                  </w:del>
                </m:r>
              </m:sub>
            </m:sSub>
            <m:r>
              <w:del w:id="64" w:author="Benedikt" w:date="2020-09-16T14:33:00Z">
                <m:t>⋅</m:t>
              </w:del>
            </m:r>
            <m:sSup>
              <m:sSupPr>
                <m:ctrlPr>
                  <w:del w:id="65" w:author="Benedikt" w:date="2020-09-16T14:33:00Z">
                    <w:rPr/>
                  </w:del>
                </m:ctrlPr>
              </m:sSupPr>
              <m:e>
                <m:r>
                  <w:del w:id="66" w:author="Benedikt" w:date="2020-09-16T14:33:00Z">
                    <m:t>w</m:t>
                  </w:del>
                </m:r>
              </m:e>
              <m:sup>
                <m:r>
                  <w:del w:id="67" w:author="Benedikt" w:date="2020-09-16T14:33:00Z">
                    <m:t>2</m:t>
                  </w:del>
                </m:r>
              </m:sup>
            </m:sSup>
          </m:den>
        </m:f>
        <m:r>
          <w:del w:id="68" w:author="Benedikt" w:date="2020-09-16T14:33:00Z">
            <m:t xml:space="preserve"> </m:t>
          </w:del>
        </m:r>
      </m:oMath>
      <w:del w:id="69" w:author="Benedikt" w:date="2020-09-16T14:33:00Z">
        <w:r w:rsidDel="00DE06E2">
          <w:tab/>
        </w:r>
        <w:r w:rsidDel="00DE06E2">
          <w:tab/>
        </w:r>
        <w:r w:rsidDel="00DE06E2">
          <w:tab/>
        </w:r>
        <w:r w:rsidDel="00DE06E2">
          <w:tab/>
        </w:r>
        <w:r w:rsidRPr="00130A2A" w:rsidDel="00DE06E2">
          <w:delText>(</w:delText>
        </w:r>
        <w:r w:rsidDel="00DE06E2">
          <w:delText>6</w:delText>
        </w:r>
        <w:r w:rsidRPr="00130A2A" w:rsidDel="00DE06E2">
          <w:delText>)</w:delText>
        </w:r>
      </w:del>
    </w:p>
    <w:p w14:paraId="021C55A9" w14:textId="715861EC" w:rsidR="00FE1D09" w:rsidDel="00DE06E2" w:rsidRDefault="00FE1D09" w:rsidP="00801056">
      <w:pPr>
        <w:rPr>
          <w:del w:id="70" w:author="Benedikt" w:date="2020-09-16T14:33:00Z"/>
        </w:rPr>
      </w:pPr>
      <w:del w:id="71" w:author="Benedikt" w:date="2020-09-16T14:33:00Z">
        <w:r w:rsidDel="00DE06E2">
          <w:delText xml:space="preserve">In the following, we refer to this method as “classical” calibration method with the calculated separation volume </w:delText>
        </w:r>
        <w:r w:rsidRPr="009F6B59" w:rsidDel="00DE06E2">
          <w:rPr>
            <w:i/>
          </w:rPr>
          <w:delText>V</w:delText>
        </w:r>
        <w:r w:rsidRPr="009F6B59" w:rsidDel="00DE06E2">
          <w:rPr>
            <w:vertAlign w:val="superscript"/>
          </w:rPr>
          <w:delText>cla</w:delText>
        </w:r>
        <w:r w:rsidDel="00DE06E2">
          <w:delText xml:space="preserve"> and channel height </w:delText>
        </w:r>
        <w:r w:rsidRPr="009F6B59" w:rsidDel="00DE06E2">
          <w:rPr>
            <w:i/>
          </w:rPr>
          <w:delText>w</w:delText>
        </w:r>
        <w:r w:rsidRPr="009F6B59" w:rsidDel="00DE06E2">
          <w:rPr>
            <w:vertAlign w:val="superscript"/>
          </w:rPr>
          <w:delText>cla</w:delText>
        </w:r>
        <w:r w:rsidDel="00DE06E2">
          <w:delText>.</w:delText>
        </w:r>
      </w:del>
    </w:p>
    <w:p w14:paraId="140EF609" w14:textId="1D5E4298" w:rsidR="002064EC" w:rsidRPr="00084368" w:rsidRDefault="001636DB"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ins w:id="72" w:author="Benedikt" w:date="2020-09-16T14:34:00Z">
        <w:r w:rsidR="006E271E">
          <w:t>6</w:t>
        </w:r>
      </w:ins>
      <w:del w:id="73" w:author="Benedikt" w:date="2020-09-16T14:34:00Z">
        <w:r w:rsidR="00EB6E49" w:rsidDel="006E271E">
          <w:delText>7</w:delText>
        </w:r>
      </w:del>
      <w:r w:rsidR="002064EC" w:rsidRPr="00130A2A">
        <w:t>)</w:t>
      </w:r>
    </w:p>
    <w:p w14:paraId="1D016F3F" w14:textId="5C457810" w:rsidR="00FE1D09" w:rsidRDefault="00DE06E2" w:rsidP="00801056">
      <w:ins w:id="74" w:author="Benedikt" w:date="2020-09-16T14:33:00Z">
        <w:r>
          <w:t xml:space="preserve">In the following, we refer to this method as “classical” calibration method with the calculated separation volume </w:t>
        </w:r>
        <w:proofErr w:type="spellStart"/>
        <w:r w:rsidRPr="009F6B59">
          <w:rPr>
            <w:i/>
          </w:rPr>
          <w:t>V</w:t>
        </w:r>
        <w:r w:rsidRPr="009F6B59">
          <w:rPr>
            <w:vertAlign w:val="superscript"/>
          </w:rPr>
          <w:t>cla</w:t>
        </w:r>
        <w:proofErr w:type="spellEnd"/>
        <w:r>
          <w:t xml:space="preserve"> and channel height </w:t>
        </w:r>
        <w:proofErr w:type="spellStart"/>
        <w:r w:rsidRPr="009F6B59">
          <w:rPr>
            <w:i/>
          </w:rPr>
          <w:t>w</w:t>
        </w:r>
        <w:r w:rsidRPr="009F6B59">
          <w:rPr>
            <w:vertAlign w:val="superscript"/>
          </w:rPr>
          <w:t>cla</w:t>
        </w:r>
        <w:proofErr w:type="spellEnd"/>
        <w:r>
          <w:t>.</w:t>
        </w:r>
      </w:ins>
      <w:ins w:id="75" w:author="Benedikt" w:date="2020-09-16T15:37:00Z">
        <w:r w:rsidR="000F22A1">
          <w:t xml:space="preserve"> </w:t>
        </w:r>
      </w:ins>
      <w:ins w:id="76" w:author="Benedikt" w:date="2020-09-16T15:38:00Z">
        <w:r w:rsidR="000F22A1" w:rsidRPr="003C43B0">
          <w:rPr>
            <w:i/>
          </w:rPr>
          <w:t>z</w:t>
        </w:r>
        <w:r w:rsidR="000F22A1" w:rsidRPr="003C43B0">
          <w:rPr>
            <w:vertAlign w:val="subscript"/>
          </w:rPr>
          <w:t>%</w:t>
        </w:r>
        <w:r w:rsidR="000F22A1">
          <w:t xml:space="preserve"> designates the </w:t>
        </w:r>
      </w:ins>
      <w:ins w:id="77" w:author="Benedikt" w:date="2020-09-16T15:42:00Z">
        <w:r w:rsidR="004C5DA1">
          <w:t>relative focus position of the sample</w:t>
        </w:r>
      </w:ins>
      <w:ins w:id="78" w:author="Benedikt" w:date="2020-09-16T15:43:00Z">
        <w:r w:rsidR="004C5DA1">
          <w:t xml:space="preserve"> at the beginning of a measuremen</w:t>
        </w:r>
        <w:r w:rsidR="00361928">
          <w:t>t</w:t>
        </w:r>
        <w:r w:rsidR="004C5DA1">
          <w:t>.</w:t>
        </w:r>
        <w:r w:rsidR="00361928">
          <w:t xml:space="preserve"> It is </w:t>
        </w:r>
        <w:r w:rsidR="00ED0373">
          <w:t>given as ratio of the start posi</w:t>
        </w:r>
      </w:ins>
      <w:ins w:id="79" w:author="Benedikt" w:date="2020-09-16T15:45:00Z">
        <w:r w:rsidR="00ED0373">
          <w:t>t</w:t>
        </w:r>
      </w:ins>
      <w:ins w:id="80" w:author="Benedikt" w:date="2020-09-16T15:46:00Z">
        <w:r w:rsidR="00ED0373">
          <w:t>i</w:t>
        </w:r>
      </w:ins>
      <w:ins w:id="81" w:author="Benedikt" w:date="2020-09-16T15:43:00Z">
        <w:r w:rsidR="00ED0373">
          <w:t>on (</w:t>
        </w:r>
      </w:ins>
      <w:ins w:id="82" w:author="Benedikt" w:date="2020-09-16T15:46:00Z">
        <w:r w:rsidR="00ED0373">
          <w:t>i.e. the skipped channel length</w:t>
        </w:r>
      </w:ins>
      <w:ins w:id="83" w:author="Benedikt" w:date="2020-09-16T15:43:00Z">
        <w:r w:rsidR="00ED0373">
          <w:t>)</w:t>
        </w:r>
      </w:ins>
      <w:ins w:id="84" w:author="Benedikt" w:date="2020-09-16T15:46:00Z">
        <w:r w:rsidR="00ED0373">
          <w:t xml:space="preserve"> and the total channel length </w:t>
        </w:r>
        <w:r w:rsidR="00ED0373" w:rsidRPr="003C43B0">
          <w:rPr>
            <w:i/>
          </w:rPr>
          <w:t>L</w:t>
        </w:r>
        <w:r w:rsidR="00ED0373" w:rsidRPr="003C43B0">
          <w:t>.</w:t>
        </w:r>
        <w:r w:rsidR="00FC6CC3">
          <w:t xml:space="preserve"> </w:t>
        </w:r>
      </w:ins>
      <w:ins w:id="85" w:author="Benedikt" w:date="2020-09-16T15:37:00Z">
        <w:r w:rsidR="000F22A1">
          <w:t>This</w:t>
        </w:r>
      </w:ins>
      <w:ins w:id="86" w:author="Benedikt" w:date="2020-09-16T15:46:00Z">
        <w:r w:rsidR="00FC6CC3">
          <w:t xml:space="preserve"> description</w:t>
        </w:r>
      </w:ins>
      <w:ins w:id="87" w:author="Benedikt" w:date="2020-09-16T15:37:00Z">
        <w:r w:rsidR="000F22A1">
          <w:t xml:space="preserve"> neglects the tapered ends</w:t>
        </w:r>
      </w:ins>
      <w:ins w:id="88" w:author="Benedikt" w:date="2020-09-16T15:47:00Z">
        <w:r w:rsidR="003925A9">
          <w:t xml:space="preserve"> and assumes a simple rectangular shape of the channel.</w:t>
        </w:r>
      </w:ins>
    </w:p>
    <w:p w14:paraId="5B15824D" w14:textId="2401AB47"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w:t>
      </w:r>
      <w:del w:id="89" w:author="Benedikt" w:date="2020-09-25T17:19:00Z">
        <w:r w:rsidR="00ED308E" w:rsidDel="00933EB4">
          <w:delText>4</w:delText>
        </w:r>
      </w:del>
      <w:ins w:id="90" w:author="Benedikt" w:date="2020-09-25T17:19:00Z">
        <w:r w:rsidR="00933EB4">
          <w:t>5</w:t>
        </w:r>
      </w:ins>
      <w:r w:rsidR="00EB53FC">
        <w:t>]</w:t>
      </w:r>
      <w:ins w:id="91" w:author="Benedikt" w:date="2020-09-16T19:11:00Z">
        <w:r w:rsidR="005D6109">
          <w:t>.</w:t>
        </w:r>
      </w:ins>
      <w:del w:id="92" w:author="Benedikt" w:date="2020-09-16T19:11:00Z">
        <w:r w:rsidR="00961E5D" w:rsidDel="005D6109">
          <w:delText xml:space="preserve"> </w:delText>
        </w:r>
        <w:r w:rsidR="00F63925" w:rsidDel="005D6109">
          <w:delText>and</w:delText>
        </w:r>
      </w:del>
      <w:ins w:id="93" w:author="Benedikt" w:date="2020-09-16T19:11:00Z">
        <w:r w:rsidR="005D6109">
          <w:t xml:space="preserve"> It</w:t>
        </w:r>
      </w:ins>
      <w:r w:rsidR="00F63925">
        <w:t xml:space="preserve"> is use</w:t>
      </w:r>
      <w:r w:rsidR="0087567E">
        <w:t xml:space="preserve">d as such </w:t>
      </w:r>
      <w:ins w:id="94" w:author="Benedikt" w:date="2020-09-16T19:11:00Z">
        <w:r w:rsidR="005D6109">
          <w:t>a</w:t>
        </w:r>
      </w:ins>
      <w:del w:id="95" w:author="Benedikt" w:date="2020-09-16T19:11:00Z">
        <w:r w:rsidR="0087567E" w:rsidDel="005D6109">
          <w:delText>for</w:delText>
        </w:r>
      </w:del>
      <w:r w:rsidR="0087567E">
        <w:t xml:space="preserve"> the second method </w:t>
      </w:r>
      <w:ins w:id="96" w:author="Benedikt" w:date="2020-09-16T19:11:00Z">
        <w:r w:rsidR="005D6109">
          <w:t xml:space="preserve">similar to the first one. </w:t>
        </w:r>
      </w:ins>
      <w:del w:id="97" w:author="Benedikt" w:date="2020-09-16T19:12:00Z">
        <w:r w:rsidR="0087567E" w:rsidDel="00CF5F75">
          <w:delText>(</w:delText>
        </w:r>
      </w:del>
      <w:r w:rsidR="0087567E" w:rsidRPr="0087567E">
        <w:rPr>
          <w:i/>
        </w:rPr>
        <w:t>Y</w:t>
      </w:r>
      <w:r w:rsidR="0087567E">
        <w:t xml:space="preserve"> is a correction term for approximating the correct channel surface</w:t>
      </w:r>
      <w:ins w:id="98" w:author="Benedikt" w:date="2020-09-16T19:12:00Z">
        <w:r w:rsidR="00CF5F75">
          <w:t>.</w:t>
        </w:r>
        <w:r w:rsidR="00997786">
          <w:t xml:space="preserve"> In order to distinguish the calculated channel widths and volumes, we refer to the results here as </w:t>
        </w:r>
        <w:proofErr w:type="spellStart"/>
        <w:r w:rsidR="00997786" w:rsidRPr="003C43B0">
          <w:rPr>
            <w:i/>
          </w:rPr>
          <w:t>V</w:t>
        </w:r>
        <w:r w:rsidR="00997786" w:rsidRPr="003C43B0">
          <w:rPr>
            <w:vertAlign w:val="superscript"/>
          </w:rPr>
          <w:t>appGeo</w:t>
        </w:r>
        <w:proofErr w:type="spellEnd"/>
        <w:r w:rsidR="00997786">
          <w:t xml:space="preserve"> and </w:t>
        </w:r>
        <w:proofErr w:type="spellStart"/>
        <w:r w:rsidR="00997786" w:rsidRPr="003C43B0">
          <w:rPr>
            <w:i/>
          </w:rPr>
          <w:t>w</w:t>
        </w:r>
        <w:r w:rsidR="00997786" w:rsidRPr="003C43B0">
          <w:rPr>
            <w:vertAlign w:val="superscript"/>
          </w:rPr>
          <w:t>appGeo</w:t>
        </w:r>
      </w:ins>
      <w:proofErr w:type="spellEnd"/>
      <w:del w:id="99" w:author="Benedikt" w:date="2020-09-16T19:12:00Z">
        <w:r w:rsidR="0087567E" w:rsidRPr="003C43B0" w:rsidDel="00CF5F75">
          <w:rPr>
            <w:vertAlign w:val="subscript"/>
          </w:rPr>
          <w:delText>)</w:delText>
        </w:r>
      </w:del>
      <w:del w:id="100" w:author="Benedikt" w:date="2020-09-16T19:11:00Z">
        <w:r w:rsidR="00FA086B" w:rsidRPr="003C43B0" w:rsidDel="005D6109">
          <w:rPr>
            <w:vertAlign w:val="subscript"/>
          </w:rPr>
          <w:delText>:</w:delText>
        </w:r>
      </w:del>
      <w:ins w:id="101" w:author="Benedikt" w:date="2020-09-16T19:13:00Z">
        <w:r w:rsidR="00F26166" w:rsidRPr="003C43B0">
          <w:rPr>
            <w:vertAlign w:val="subscript"/>
          </w:rPr>
          <w:t>.</w:t>
        </w:r>
      </w:ins>
    </w:p>
    <w:p w14:paraId="6334A993" w14:textId="03709B14"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del w:id="102" w:author="Benedikt" w:date="2020-09-16T14:34:00Z">
        <w:r w:rsidDel="006E271E">
          <w:delText>8</w:delText>
        </w:r>
      </w:del>
      <w:ins w:id="103" w:author="Benedikt" w:date="2020-09-16T14:34:00Z">
        <w:r w:rsidR="006E271E">
          <w:t>7</w:t>
        </w:r>
      </w:ins>
      <w:r w:rsidR="007B5AA3" w:rsidRPr="00130A2A">
        <w:t>)</w:t>
      </w:r>
    </w:p>
    <w:p w14:paraId="765A51ED" w14:textId="5A3E71DF" w:rsidR="007B5AA3" w:rsidRPr="00084368" w:rsidDel="006E271E" w:rsidRDefault="007B5AA3" w:rsidP="00FA086B">
      <w:pPr>
        <w:pStyle w:val="TAMainText"/>
        <w:jc w:val="left"/>
        <w:rPr>
          <w:del w:id="104" w:author="Benedikt" w:date="2020-09-16T14:35:00Z"/>
          <w:rFonts w:ascii="Times New Roman" w:eastAsiaTheme="minorEastAsia" w:hAnsi="Times New Roman" w:cstheme="minorBidi"/>
        </w:rPr>
      </w:pPr>
    </w:p>
    <w:p w14:paraId="0205F606" w14:textId="79118AD1"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proofErr w:type="spellStart"/>
      <w:r w:rsidR="00F109D4" w:rsidRPr="00867796">
        <w:rPr>
          <w:i/>
        </w:rPr>
        <w:t>V</w:t>
      </w:r>
      <w:r w:rsidR="00F109D4" w:rsidRPr="00285549">
        <w:rPr>
          <w:vertAlign w:val="superscript"/>
        </w:rPr>
        <w:t>geo</w:t>
      </w:r>
      <w:proofErr w:type="spellEnd"/>
      <w:r w:rsidR="00F109D4">
        <w:t xml:space="preserve"> and</w:t>
      </w:r>
      <w:r w:rsidR="00585A7C">
        <w:t xml:space="preserve"> its corresponding size</w:t>
      </w:r>
      <w:r w:rsidR="00F109D4">
        <w:t xml:space="preserve"> </w:t>
      </w:r>
      <w:proofErr w:type="spellStart"/>
      <w:r w:rsidR="00F109D4" w:rsidRPr="00285549">
        <w:rPr>
          <w:i/>
        </w:rPr>
        <w:t>w</w:t>
      </w:r>
      <w:r w:rsidR="00F109D4" w:rsidRPr="00285549">
        <w:rPr>
          <w:vertAlign w:val="superscript"/>
        </w:rPr>
        <w:t>geo</w:t>
      </w:r>
      <w:proofErr w:type="spellEnd"/>
      <w:r w:rsidR="00F109D4">
        <w:t>.</w:t>
      </w:r>
      <w:r w:rsidR="00FA46D4">
        <w:t xml:space="preserve"> </w:t>
      </w:r>
      <w:del w:id="105" w:author="Benedikt" w:date="2020-09-16T14:47:00Z">
        <w:r w:rsidR="00104365" w:rsidDel="005648D0">
          <w:delText xml:space="preserve">Making </w:delText>
        </w:r>
      </w:del>
      <w:ins w:id="106" w:author="Benedikt" w:date="2020-09-16T14:47:00Z">
        <w:r w:rsidR="005648D0">
          <w:t>We make</w:t>
        </w:r>
        <w:r w:rsidR="009C7887">
          <w:t xml:space="preserve"> here</w:t>
        </w:r>
        <w:r w:rsidR="005648D0">
          <w:t xml:space="preserve"> </w:t>
        </w:r>
      </w:ins>
      <w:r w:rsidR="00104365">
        <w:t xml:space="preserve">use </w:t>
      </w:r>
      <w:r w:rsidR="00585A7C">
        <w:t xml:space="preserve">the simple geometric relationship passed channel area </w:t>
      </w:r>
      <w:r w:rsidR="00585A7C" w:rsidRPr="00C36B24">
        <w:rPr>
          <w:i/>
        </w:rPr>
        <w:t>A</w:t>
      </w:r>
      <w:ins w:id="107" w:author="Benedikt" w:date="2020-09-19T00:22:00Z">
        <w:r w:rsidR="00C8321C">
          <w:rPr>
            <w:i/>
            <w:vertAlign w:val="subscript"/>
          </w:rPr>
          <w:t>L</w:t>
        </w:r>
      </w:ins>
      <w:del w:id="108" w:author="Benedikt" w:date="2020-09-19T00:22:00Z">
        <w:r w:rsidR="00585A7C" w:rsidRPr="008D7264" w:rsidDel="00C8321C">
          <w:rPr>
            <w:i/>
            <w:vertAlign w:val="subscript"/>
          </w:rPr>
          <w:delText>z</w:delText>
        </w:r>
      </w:del>
      <w:r w:rsidR="00585A7C">
        <w:rPr>
          <w:i/>
          <w:vertAlign w:val="subscript"/>
        </w:rPr>
        <w:t xml:space="preserve"> </w:t>
      </w:r>
      <w:r w:rsidR="00585A7C" w:rsidRPr="00585A7C">
        <w:t>and</w:t>
      </w:r>
      <w:r w:rsidR="00585A7C">
        <w:t xml:space="preserve"> the</w:t>
      </w:r>
      <w:ins w:id="109" w:author="Benedikt" w:date="2020-09-16T14:46:00Z">
        <w:r w:rsidR="00723129">
          <w:t xml:space="preserve"> channel height</w:t>
        </w:r>
      </w:ins>
    </w:p>
    <w:p w14:paraId="39BC00A6" w14:textId="7CB5763D" w:rsidR="00FA46D4" w:rsidRPr="006B1AEC" w:rsidRDefault="00FA46D4" w:rsidP="002064EC">
      <w:pPr>
        <w:pStyle w:val="TAMainText"/>
        <w:rPr>
          <w:rFonts w:ascii="Times New Roman" w:eastAsiaTheme="minorEastAsia" w:hAnsi="Times New Roman" w:cstheme="minorBidi"/>
        </w:rPr>
      </w:pPr>
      <w:r>
        <w:lastRenderedPageBreak/>
        <w:t xml:space="preserve"> </w:t>
      </w:r>
      <m:oMath>
        <m:sSup>
          <m:sSupPr>
            <m:ctrlPr/>
          </m:sSupPr>
          <m:e>
            <m:r>
              <m:t>V</m:t>
            </m:r>
          </m:e>
          <m:sup>
            <m:r>
              <m:t>geo</m:t>
            </m:r>
          </m:sup>
        </m:sSup>
        <m:r>
          <m:t>=</m:t>
        </m:r>
        <m:sSub>
          <m:sSubPr>
            <m:ctrlPr/>
          </m:sSubPr>
          <m:e>
            <m:r>
              <m:t>A</m:t>
            </m:r>
          </m:e>
          <m:sub>
            <m:r>
              <w:del w:id="110" w:author="Benedikt" w:date="2020-09-15T23:05:00Z">
                <m:t>z</m:t>
              </w:del>
            </m:r>
            <m:r>
              <w:ins w:id="111" w:author="Benedikt" w:date="2020-09-15T23:05:00Z">
                <m:t>L</m:t>
              </w:ins>
            </m:r>
          </m:sub>
        </m:sSub>
        <m:r>
          <m:t>⋅</m:t>
        </m:r>
        <m:sSup>
          <m:sSupPr>
            <m:ctrlPr/>
          </m:sSupPr>
          <m:e>
            <m:r>
              <m:t>w</m:t>
            </m:r>
          </m:e>
          <m:sup>
            <m:r>
              <m:t>geo</m:t>
            </m:r>
          </m:sup>
        </m:sSup>
      </m:oMath>
      <w:r>
        <w:tab/>
      </w:r>
      <w:r>
        <w:tab/>
      </w:r>
      <w:del w:id="112" w:author="Benedikt" w:date="2020-09-16T15:56:00Z">
        <w:r w:rsidDel="00C9103A">
          <w:tab/>
        </w:r>
      </w:del>
      <w:r>
        <w:tab/>
      </w:r>
      <w:r w:rsidRPr="00130A2A">
        <w:t>(</w:t>
      </w:r>
      <w:del w:id="113" w:author="Benedikt" w:date="2020-09-16T14:34:00Z">
        <w:r w:rsidR="00FA086B" w:rsidDel="006E271E">
          <w:delText>9</w:delText>
        </w:r>
      </w:del>
      <w:ins w:id="114" w:author="Benedikt" w:date="2020-09-16T14:34:00Z">
        <w:r w:rsidR="006E271E">
          <w:t>8</w:t>
        </w:r>
      </w:ins>
      <w:r w:rsidRPr="00130A2A">
        <w:t>)</w:t>
      </w:r>
      <w:r>
        <w:t xml:space="preserve"> </w:t>
      </w:r>
    </w:p>
    <w:p w14:paraId="7C71AA2F" w14:textId="2AAE5847" w:rsidR="00322EA1" w:rsidDel="00744BE9" w:rsidRDefault="006877EB" w:rsidP="007A7F5A">
      <w:pPr>
        <w:spacing w:before="240"/>
        <w:rPr>
          <w:del w:id="115" w:author="Benedikt" w:date="2020-09-16T14:48:00Z"/>
        </w:rPr>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w:t>
      </w:r>
      <w:del w:id="116" w:author="Benedikt" w:date="2020-09-16T19:59:00Z">
        <w:r w:rsidR="000802B7" w:rsidDel="002C2CF2">
          <w:delText xml:space="preserve">linearly </w:delText>
        </w:r>
      </w:del>
      <w:r w:rsidR="000802B7">
        <w:t>equally</w:t>
      </w:r>
      <w:r w:rsidR="003F3902">
        <w:t xml:space="preserve">. </w:t>
      </w:r>
    </w:p>
    <w:p w14:paraId="46440791" w14:textId="5DD204BB" w:rsidR="00C5527C" w:rsidRDefault="001B0EDB" w:rsidP="003C43B0">
      <w:pPr>
        <w:spacing w:before="240"/>
      </w:pPr>
      <w:del w:id="117" w:author="Benedikt" w:date="2020-09-16T14:47:00Z">
        <w:r w:rsidDel="00744BE9">
          <w:delText>A</w:delText>
        </w:r>
        <w:r w:rsidR="003350C7" w:rsidDel="00744BE9">
          <w:delText xml:space="preserve"> </w:delText>
        </w:r>
      </w:del>
      <w:del w:id="118" w:author="Benedikt" w:date="2020-09-16T14:48:00Z">
        <w:r w:rsidDel="00744BE9">
          <w:delText>third</w:delText>
        </w:r>
      </w:del>
      <w:del w:id="119" w:author="Benedikt" w:date="2020-09-16T19:59:00Z">
        <w:r w:rsidR="003350C7" w:rsidDel="00200DD8">
          <w:delText xml:space="preserve"> </w:delText>
        </w:r>
      </w:del>
      <w:ins w:id="120" w:author="Benedikt" w:date="2020-09-16T19:59:00Z">
        <w:r w:rsidR="00200DD8">
          <w:t xml:space="preserve"> </w:t>
        </w:r>
      </w:ins>
      <w:del w:id="121" w:author="Benedikt" w:date="2020-09-16T19:59:00Z">
        <w:r w:rsidR="003350C7" w:rsidDel="00200DD8">
          <w:delText xml:space="preserve">way </w:delText>
        </w:r>
      </w:del>
      <w:del w:id="122" w:author="Benedikt" w:date="2020-09-16T20:00:00Z">
        <w:r w:rsidR="003350C7" w:rsidDel="00200DD8">
          <w:delText>to perform the</w:delText>
        </w:r>
        <w:r w:rsidDel="00200DD8">
          <w:delText xml:space="preserve"> </w:delText>
        </w:r>
      </w:del>
      <w:ins w:id="123" w:author="Benedikt" w:date="2020-09-16T20:00:00Z">
        <w:r w:rsidR="00200DD8">
          <w:t xml:space="preserve">The </w:t>
        </w:r>
      </w:ins>
      <w:r>
        <w:t>calibration is</w:t>
      </w:r>
      <w:r w:rsidR="001E7F1B">
        <w:t xml:space="preserve"> conducted by </w:t>
      </w:r>
      <w:ins w:id="124" w:author="Benedikt" w:date="2020-09-16T20:00:00Z">
        <w:r w:rsidR="005B79E5">
          <w:t>r</w:t>
        </w:r>
        <w:r w:rsidR="000903F0">
          <w:t>earranging</w:t>
        </w:r>
      </w:ins>
      <w:ins w:id="125" w:author="Benedikt" w:date="2020-09-16T20:01:00Z">
        <w:r w:rsidR="005B79E5">
          <w:t xml:space="preserve"> and </w:t>
        </w:r>
      </w:ins>
      <w:r w:rsidR="001E7F1B">
        <w:t xml:space="preserve">substituting </w:t>
      </w:r>
      <w:r w:rsidR="00F20F69">
        <w:t>the term</w:t>
      </w:r>
      <w:ins w:id="126" w:author="Benedikt" w:date="2020-09-16T14:45:00Z">
        <w:r w:rsidR="00893456">
          <w:t>s</w:t>
        </w:r>
      </w:ins>
    </w:p>
    <w:p w14:paraId="3AE3268F" w14:textId="3DA61EA0" w:rsidR="0022170C" w:rsidRPr="00084368" w:rsidRDefault="001636DB" w:rsidP="002064EC">
      <w:pPr>
        <w:pStyle w:val="TAMainText"/>
        <w:rPr>
          <w:rFonts w:ascii="Times New Roman" w:eastAsiaTheme="minorEastAsia" w:hAnsi="Times New Roman" w:cstheme="minorBidi"/>
        </w:rPr>
      </w:pPr>
      <m:oMath>
        <m:f>
          <m:fPr>
            <m:ctrlPr>
              <w:ins w:id="127" w:author="Benedikt" w:date="2020-09-16T20:07:00Z">
                <w:rPr/>
              </w:ins>
            </m:ctrlPr>
          </m:fPr>
          <m:num>
            <m:r>
              <w:ins w:id="128" w:author="Benedikt" w:date="2020-09-16T20:07:00Z">
                <w:rPr>
                  <w:lang w:val="el-GR"/>
                </w:rPr>
                <m:t>λ</m:t>
              </w:ins>
            </m:r>
            <m:sSub>
              <m:sSubPr>
                <m:ctrlPr>
                  <w:ins w:id="129" w:author="Benedikt" w:date="2020-09-16T20:07:00Z">
                    <w:rPr>
                      <w:lang w:val="el-GR"/>
                    </w:rPr>
                  </w:ins>
                </m:ctrlPr>
              </m:sSubPr>
              <m:e>
                <m:r>
                  <w:ins w:id="130" w:author="Benedikt" w:date="2020-09-16T20:07:00Z">
                    <w:rPr>
                      <w:lang w:val="el-GR"/>
                    </w:rPr>
                    <m:t>V</m:t>
                  </w:ins>
                </m:r>
              </m:e>
              <m:sub>
                <m:r>
                  <w:ins w:id="131" w:author="Benedikt" w:date="2020-09-16T20:07:00Z">
                    <w:rPr>
                      <w:lang w:val="el-GR"/>
                    </w:rPr>
                    <m:t>c</m:t>
                  </w:ins>
                </m:r>
              </m:sub>
            </m:sSub>
          </m:num>
          <m:den>
            <m:r>
              <w:ins w:id="132" w:author="Benedikt" w:date="2020-09-16T20:07:00Z">
                <m:t>D</m:t>
              </w:ins>
            </m:r>
          </m:den>
        </m:f>
        <m:r>
          <w:ins w:id="133" w:author="Benedikt" w:date="2020-09-16T20:07:00Z">
            <m:t xml:space="preserve"> =</m:t>
          </w:ins>
        </m:r>
        <m:f>
          <m:fPr>
            <m:ctrlPr/>
          </m:fPr>
          <m:num>
            <m:r>
              <w:del w:id="134" w:author="Benedikt" w:date="2020-09-16T14:46:00Z">
                <m:t>Vge</m:t>
              </w:del>
            </m:r>
            <m:sSup>
              <m:sSupPr>
                <m:ctrlPr>
                  <w:ins w:id="135" w:author="Benedikt" w:date="2020-09-16T14:46:00Z">
                    <w:rPr/>
                  </w:ins>
                </m:ctrlPr>
              </m:sSupPr>
              <m:e>
                <m:r>
                  <w:ins w:id="136" w:author="Benedikt" w:date="2020-09-16T14:46:00Z">
                    <m:t>V</m:t>
                  </w:ins>
                </m:r>
                <m:r>
                  <w:del w:id="137" w:author="Benedikt" w:date="2020-09-16T14:46:00Z">
                    <m:t>o</m:t>
                  </w:del>
                </m:r>
              </m:e>
              <m:sup>
                <m:r>
                  <w:ins w:id="138" w:author="Benedikt" w:date="2020-09-16T14:46:00Z">
                    <m:t>geo</m:t>
                  </w:ins>
                </m:r>
              </m:sup>
            </m:sSup>
          </m:num>
          <m:den>
            <m:sSup>
              <m:sSupPr>
                <m:ctrlPr/>
              </m:sSupPr>
              <m:e>
                <m:r>
                  <m:t>w</m:t>
                </m:r>
              </m:e>
              <m:sup>
                <m:r>
                  <m:t>2</m:t>
                </m:r>
              </m:sup>
            </m:sSup>
          </m:den>
        </m:f>
        <m:r>
          <m:t xml:space="preserve"> :=S</m:t>
        </m:r>
      </m:oMath>
      <w:r w:rsidR="0022170C">
        <w:tab/>
      </w:r>
      <w:r w:rsidR="00AF0634">
        <w:tab/>
      </w:r>
      <w:ins w:id="139" w:author="Benedikt" w:date="2020-09-19T16:05:00Z">
        <w:r w:rsidR="00677CF4">
          <w:tab/>
        </w:r>
      </w:ins>
      <w:del w:id="140" w:author="Benedikt" w:date="2020-09-16T15:56:00Z">
        <w:r w:rsidR="00130A2A" w:rsidDel="00C9103A">
          <w:tab/>
        </w:r>
      </w:del>
      <w:r w:rsidR="00AF0634">
        <w:tab/>
      </w:r>
      <w:del w:id="141" w:author="Benedikt" w:date="2020-09-16T14:39:00Z">
        <w:r w:rsidR="0022170C" w:rsidDel="00386432">
          <w:tab/>
        </w:r>
      </w:del>
      <w:r w:rsidR="0022170C" w:rsidRPr="00130A2A">
        <w:t>(</w:t>
      </w:r>
      <w:del w:id="142" w:author="Benedikt" w:date="2020-09-16T14:34:00Z">
        <w:r w:rsidR="00FA086B" w:rsidDel="006E271E">
          <w:delText>10</w:delText>
        </w:r>
      </w:del>
      <w:ins w:id="143" w:author="Benedikt" w:date="2020-09-16T14:34:00Z">
        <w:r w:rsidR="006E271E">
          <w:t>9</w:t>
        </w:r>
      </w:ins>
      <w:r w:rsidR="0022170C" w:rsidRPr="00130A2A">
        <w:t>)</w:t>
      </w:r>
    </w:p>
    <w:p w14:paraId="374B1078" w14:textId="4A603F47" w:rsidR="006B1AEC" w:rsidDel="00FC5052" w:rsidRDefault="008C164C" w:rsidP="00801056">
      <w:pPr>
        <w:rPr>
          <w:del w:id="144" w:author="Benedikt" w:date="2020-09-16T14:50:00Z"/>
        </w:rPr>
      </w:pPr>
      <w:del w:id="145" w:author="Benedikt" w:date="2020-09-16T14:45:00Z">
        <w:r w:rsidDel="00893456">
          <w:delText>in</w:delText>
        </w:r>
      </w:del>
      <w:del w:id="146" w:author="Benedikt" w:date="2020-09-16T20:01:00Z">
        <w:r w:rsidDel="00804D6A">
          <w:delText xml:space="preserve"> </w:delText>
        </w:r>
      </w:del>
      <w:del w:id="147" w:author="Benedikt" w:date="2020-09-16T20:00:00Z">
        <w:r w:rsidDel="005B79E5">
          <w:delText>E</w:delText>
        </w:r>
        <w:r w:rsidR="00F20F69" w:rsidDel="005B79E5">
          <w:delText>q. (</w:delText>
        </w:r>
      </w:del>
      <w:del w:id="148" w:author="Benedikt" w:date="2020-09-16T14:36:00Z">
        <w:r w:rsidR="00F20F69" w:rsidDel="00E26990">
          <w:delText>4</w:delText>
        </w:r>
      </w:del>
      <w:del w:id="149" w:author="Benedikt" w:date="2020-09-16T20:00:00Z">
        <w:r w:rsidR="00F20F69" w:rsidDel="005B79E5">
          <w:delText xml:space="preserve">) </w:delText>
        </w:r>
      </w:del>
      <w:r w:rsidR="006B1AEC">
        <w:t>and determine</w:t>
      </w:r>
      <w:ins w:id="150" w:author="Benedikt" w:date="2020-09-16T14:48:00Z">
        <w:r w:rsidR="00E9486A">
          <w:t xml:space="preserve"> </w:t>
        </w:r>
      </w:ins>
      <w:del w:id="151" w:author="Benedikt" w:date="2020-09-16T20:00:00Z">
        <w:r w:rsidR="006B1AEC" w:rsidDel="000F573D">
          <w:delText xml:space="preserve"> </w:delText>
        </w:r>
      </w:del>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ins w:id="152" w:author="Benedikt" w:date="2020-09-16T20:01:00Z">
        <w:r w:rsidR="000C46D5">
          <w:t xml:space="preserve"> via bisection. </w:t>
        </w:r>
      </w:ins>
      <w:del w:id="153" w:author="Benedikt" w:date="2020-09-16T20:01:00Z">
        <w:r w:rsidR="00F20F69" w:rsidDel="000C46D5">
          <w:delText>.</w:delText>
        </w:r>
        <w:r w:rsidR="006B1AEC" w:rsidDel="000C46D5">
          <w:delText xml:space="preserve"> </w:delText>
        </w:r>
      </w:del>
      <w:r w:rsidR="006B1AEC">
        <w:t>In a second step,</w:t>
      </w:r>
      <w:r>
        <w:t xml:space="preserve"> </w:t>
      </w:r>
      <w:del w:id="154" w:author="Benedikt" w:date="2020-09-16T14:51:00Z">
        <w:r w:rsidDel="0079613A">
          <w:delText xml:space="preserve">inserting </w:delText>
        </w:r>
      </w:del>
      <w:ins w:id="155" w:author="Benedikt" w:date="2020-09-16T20:02:00Z">
        <w:r w:rsidR="00657336">
          <w:t xml:space="preserve"> inserting </w:t>
        </w:r>
      </w:ins>
      <w:ins w:id="156" w:author="Benedikt" w:date="2020-09-16T14:51:00Z">
        <w:r w:rsidR="0079613A">
          <w:t>the</w:t>
        </w:r>
      </w:ins>
      <w:ins w:id="157" w:author="Benedikt" w:date="2020-09-16T20:02:00Z">
        <w:r w:rsidR="003D3D20">
          <w:t xml:space="preserve"> geometrical definition of</w:t>
        </w:r>
      </w:ins>
      <w:ins w:id="158" w:author="Benedikt" w:date="2020-09-16T14:51:00Z">
        <w:r w:rsidR="0079613A">
          <w:t xml:space="preserve"> </w:t>
        </w:r>
      </w:ins>
      <w:proofErr w:type="spellStart"/>
      <w:ins w:id="159" w:author="Benedikt" w:date="2020-09-16T20:02:00Z">
        <w:r w:rsidR="00621DAA" w:rsidRPr="00867796">
          <w:rPr>
            <w:i/>
          </w:rPr>
          <w:t>V</w:t>
        </w:r>
        <w:r w:rsidR="00621DAA" w:rsidRPr="00285549">
          <w:rPr>
            <w:vertAlign w:val="superscript"/>
          </w:rPr>
          <w:t>geo</w:t>
        </w:r>
        <w:proofErr w:type="spellEnd"/>
        <w:r w:rsidR="00621DAA">
          <w:t xml:space="preserve"> </w:t>
        </w:r>
      </w:ins>
      <w:ins w:id="160" w:author="Benedikt" w:date="2020-09-16T14:51:00Z">
        <w:r w:rsidR="0079613A">
          <w:t xml:space="preserve">as indicated in </w:t>
        </w:r>
      </w:ins>
      <w:r>
        <w:t>E</w:t>
      </w:r>
      <w:r w:rsidR="00F20F69">
        <w:t xml:space="preserve">q. </w:t>
      </w:r>
      <w:ins w:id="161" w:author="Benedikt" w:date="2020-09-16T14:51:00Z">
        <w:r w:rsidR="000F09D8">
          <w:t>(</w:t>
        </w:r>
      </w:ins>
      <w:ins w:id="162" w:author="Benedikt" w:date="2020-09-16T14:50:00Z">
        <w:r w:rsidR="00FC5052">
          <w:t>8</w:t>
        </w:r>
      </w:ins>
      <w:ins w:id="163" w:author="Benedikt" w:date="2020-09-16T14:51:00Z">
        <w:r w:rsidR="000F09D8">
          <w:t>)</w:t>
        </w:r>
      </w:ins>
      <w:del w:id="164" w:author="Benedikt" w:date="2020-09-16T14:50:00Z">
        <w:r w:rsidR="00F20F69" w:rsidDel="00FC5052">
          <w:delText>5</w:delText>
        </w:r>
      </w:del>
    </w:p>
    <w:p w14:paraId="55C3A13C" w14:textId="4433BBFE" w:rsidR="00C36B24" w:rsidRDefault="00FC5052" w:rsidP="00801056">
      <w:ins w:id="165" w:author="Benedikt" w:date="2020-09-16T14:50:00Z">
        <w:r>
          <w:t xml:space="preserve"> </w:t>
        </w:r>
      </w:ins>
      <w:del w:id="166" w:author="Benedikt" w:date="2020-09-16T14:50:00Z">
        <w:r w:rsidR="00C36B24" w:rsidDel="00FC5052">
          <w:delText xml:space="preserve"> </w:delText>
        </w:r>
        <w:r w:rsidR="00B03A79" w:rsidDel="00FC5052">
          <w:delText xml:space="preserve">(Fig. 3) </w:delText>
        </w:r>
        <w:r w:rsidR="009D1581" w:rsidDel="00FC5052">
          <w:delText xml:space="preserve">that was used for the separation </w:delText>
        </w:r>
        <w:r w:rsidR="00C36B24" w:rsidDel="00FC5052">
          <w:delText xml:space="preserve">gives </w:delText>
        </w:r>
        <w:r w:rsidR="00F20F69" w:rsidDel="00FC5052">
          <w:delText>a</w:delText>
        </w:r>
      </w:del>
      <w:ins w:id="167" w:author="Benedikt" w:date="2020-09-16T14:50:00Z">
        <w:r>
          <w:t>leads to a simple</w:t>
        </w:r>
      </w:ins>
      <w:r w:rsidR="00F20F69">
        <w:t xml:space="preserve"> </w:t>
      </w:r>
      <w:r w:rsidR="00130A2A">
        <w:t xml:space="preserve">solution for </w:t>
      </w:r>
      <w:r w:rsidR="00130A2A" w:rsidRPr="00130A2A">
        <w:rPr>
          <w:i/>
        </w:rPr>
        <w:t>w</w:t>
      </w:r>
      <w:r w:rsidR="00130A2A">
        <w:t xml:space="preserve"> </w:t>
      </w:r>
      <w:ins w:id="168" w:author="Benedikt" w:date="2020-09-16T20:01:00Z">
        <w:r w:rsidR="00A26FEA">
          <w:t>with</w:t>
        </w:r>
      </w:ins>
      <w:del w:id="169" w:author="Benedikt" w:date="2020-09-16T20:01:00Z">
        <w:r w:rsidR="00130A2A" w:rsidDel="00A26FEA">
          <w:delText xml:space="preserve">as </w:delText>
        </w:r>
        <w:r w:rsidR="00C36B24" w:rsidDel="00A26FEA">
          <w:delText xml:space="preserve"> </w:delText>
        </w:r>
      </w:del>
    </w:p>
    <w:p w14:paraId="4D0D6C3D" w14:textId="2F3BF5E6" w:rsidR="00C36B24" w:rsidRPr="006B1AEC" w:rsidRDefault="00130A2A" w:rsidP="002064EC">
      <w:pPr>
        <w:pStyle w:val="TAMainText"/>
        <w:rPr>
          <w:rFonts w:ascii="Times New Roman" w:eastAsiaTheme="minorEastAsia" w:hAnsi="Times New Roman" w:cstheme="minorBidi"/>
        </w:rPr>
      </w:pPr>
      <m:oMath>
        <m:r>
          <m:t>w=</m:t>
        </m:r>
        <m:f>
          <m:fPr>
            <m:ctrlPr/>
          </m:fPr>
          <m:num>
            <m:sSub>
              <m:sSubPr>
                <m:ctrlPr/>
              </m:sSubPr>
              <m:e>
                <m:r>
                  <m:t>A</m:t>
                </m:r>
              </m:e>
              <m:sub>
                <m:r>
                  <w:ins w:id="170" w:author="Benedikt" w:date="2020-09-15T23:05:00Z">
                    <m:t>L</m:t>
                  </w:ins>
                </m:r>
                <m:r>
                  <w:del w:id="171" w:author="Benedikt" w:date="2020-09-15T23:05:00Z">
                    <m:t>z</m:t>
                  </w:del>
                </m:r>
              </m:sub>
            </m:sSub>
          </m:num>
          <m:den>
            <m:r>
              <m:t>S</m:t>
            </m:r>
          </m:den>
        </m:f>
      </m:oMath>
      <w:r w:rsidR="00C36B24">
        <w:tab/>
      </w:r>
      <w:r w:rsidR="00C36B24">
        <w:tab/>
      </w:r>
      <w:r w:rsidR="00B31B58">
        <w:tab/>
      </w:r>
      <w:r w:rsidR="00C36B24">
        <w:tab/>
      </w:r>
      <w:del w:id="172" w:author="Benedikt" w:date="2020-09-16T15:56:00Z">
        <w:r w:rsidR="009E4FAC" w:rsidDel="00C9103A">
          <w:tab/>
        </w:r>
      </w:del>
      <w:r w:rsidR="00C36B24">
        <w:tab/>
      </w:r>
      <w:r w:rsidR="00D91829">
        <w:t>(</w:t>
      </w:r>
      <w:del w:id="173" w:author="Benedikt" w:date="2020-09-16T14:34:00Z">
        <w:r w:rsidR="00D91829" w:rsidDel="006E271E">
          <w:delText>1</w:delText>
        </w:r>
        <w:r w:rsidR="00FA086B" w:rsidDel="006E271E">
          <w:delText>1</w:delText>
        </w:r>
      </w:del>
      <w:ins w:id="174" w:author="Benedikt" w:date="2020-09-16T14:34:00Z">
        <w:r w:rsidR="006E271E">
          <w:t>10</w:t>
        </w:r>
      </w:ins>
      <w:r w:rsidR="00C36B24" w:rsidRPr="00130A2A">
        <w:t>)</w:t>
      </w:r>
      <w:r w:rsidR="00C36B24">
        <w:t xml:space="preserve"> </w:t>
      </w:r>
    </w:p>
    <w:p w14:paraId="16FE3A27" w14:textId="1CA4B8D5" w:rsidR="00916660" w:rsidRDefault="00A356DE" w:rsidP="00801056">
      <w:ins w:id="175" w:author="Benedikt" w:date="2020-09-16T20:03:00Z">
        <w:r w:rsidRPr="003C43B0">
          <w:rPr>
            <w:i/>
          </w:rPr>
          <w:t>A</w:t>
        </w:r>
        <w:r w:rsidRPr="003C43B0">
          <w:rPr>
            <w:i/>
            <w:vertAlign w:val="subscript"/>
          </w:rPr>
          <w:t>L</w:t>
        </w:r>
        <w:r>
          <w:t xml:space="preserve"> </w:t>
        </w:r>
        <w:r w:rsidR="00BD6D01">
          <w:t>can be obtained by simple geometric considerations</w:t>
        </w:r>
        <w:r w:rsidR="00D94C57">
          <w:t xml:space="preserve"> as described in the supporting information</w:t>
        </w:r>
        <w:r w:rsidR="00BD6D01">
          <w:t xml:space="preserve">. </w:t>
        </w:r>
      </w:ins>
      <w:r w:rsidR="00C34585">
        <w:t>Using</w:t>
      </w:r>
      <w:r w:rsidR="00916660">
        <w:t xml:space="preserve"> </w:t>
      </w:r>
      <w:r w:rsidR="008C164C">
        <w:t>E</w:t>
      </w:r>
      <w:r w:rsidR="00916660">
        <w:t>q</w:t>
      </w:r>
      <w:r w:rsidR="00041DBE">
        <w:t>.</w:t>
      </w:r>
      <w:r w:rsidR="00916660">
        <w:t xml:space="preserve"> </w:t>
      </w:r>
      <w:r w:rsidR="00041DBE">
        <w:t>(</w:t>
      </w:r>
      <w:ins w:id="176" w:author="Benedikt" w:date="2020-09-16T14:45:00Z">
        <w:r w:rsidR="00893456">
          <w:t>8</w:t>
        </w:r>
      </w:ins>
      <w:del w:id="177" w:author="Benedikt" w:date="2020-09-16T14:45:00Z">
        <w:r w:rsidR="00916660" w:rsidDel="00893456">
          <w:delText>6</w:delText>
        </w:r>
      </w:del>
      <w:r w:rsidR="00041DBE">
        <w:t>)</w:t>
      </w:r>
      <w:del w:id="178" w:author="Benedikt" w:date="2020-09-16T14:51:00Z">
        <w:r w:rsidR="00177EB9" w:rsidDel="000F09D8">
          <w:delText>,</w:delText>
        </w:r>
      </w:del>
      <w:r w:rsidR="00B81E95">
        <w:t xml:space="preserve"> now</w:t>
      </w:r>
      <w:ins w:id="179" w:author="Benedikt" w:date="2020-09-16T20:04:00Z">
        <w:r w:rsidR="00E9321E">
          <w:t xml:space="preserve"> explicitly</w:t>
        </w:r>
      </w:ins>
      <w:del w:id="180" w:author="Benedikt" w:date="2020-09-16T20:04:00Z">
        <w:r w:rsidR="00B81E95" w:rsidDel="00E9321E">
          <w:delText xml:space="preserve"> </w:delText>
        </w:r>
      </w:del>
      <w:ins w:id="181" w:author="Benedikt" w:date="2020-09-16T14:51:00Z">
        <w:r w:rsidR="000F09D8">
          <w:t xml:space="preserve">, </w:t>
        </w:r>
      </w:ins>
      <w:proofErr w:type="spellStart"/>
      <w:ins w:id="182" w:author="Benedikt" w:date="2020-09-16T20:05:00Z">
        <w:r w:rsidR="00E9321E" w:rsidRPr="003C43B0">
          <w:rPr>
            <w:i/>
          </w:rPr>
          <w:t>V</w:t>
        </w:r>
        <w:r w:rsidR="00E9321E" w:rsidRPr="003C43B0">
          <w:rPr>
            <w:vertAlign w:val="superscript"/>
          </w:rPr>
          <w:t>geo</w:t>
        </w:r>
        <w:proofErr w:type="spellEnd"/>
        <w:r w:rsidR="00E9321E">
          <w:t xml:space="preserve"> </w:t>
        </w:r>
      </w:ins>
      <w:del w:id="183" w:author="Benedikt" w:date="2020-09-16T20:05:00Z">
        <w:r w:rsidR="00B81E95" w:rsidDel="00E9321E">
          <w:delText xml:space="preserve">the </w:delText>
        </w:r>
      </w:del>
      <w:del w:id="184" w:author="Benedikt" w:date="2020-09-16T20:04:00Z">
        <w:r w:rsidR="00B81E95" w:rsidDel="00E9321E">
          <w:delText>v</w:delText>
        </w:r>
      </w:del>
      <w:del w:id="185" w:author="Benedikt" w:date="2020-09-16T20:05:00Z">
        <w:r w:rsidR="00916660" w:rsidDel="00E9321E">
          <w:delText xml:space="preserve">olume </w:delText>
        </w:r>
      </w:del>
      <w:r w:rsidR="00916660">
        <w:t>can be calculated</w:t>
      </w:r>
      <w:ins w:id="186" w:author="Benedikt" w:date="2020-09-16T14:51:00Z">
        <w:r w:rsidR="000F09D8">
          <w:t xml:space="preserve"> as well</w:t>
        </w:r>
      </w:ins>
      <w:r w:rsidR="00916660">
        <w:t>.</w:t>
      </w:r>
      <w:r w:rsidR="00041DBE">
        <w:t xml:space="preserve"> </w:t>
      </w:r>
      <w:del w:id="187" w:author="Benedikt" w:date="2020-09-16T20:05:00Z">
        <w:r w:rsidR="003177BF" w:rsidDel="00A6120B">
          <w:delText>Dedicated derivations of the channel plane</w:delText>
        </w:r>
        <w:r w:rsidR="00D4483A" w:rsidDel="00A6120B">
          <w:delText xml:space="preserve"> calculation is</w:delText>
        </w:r>
        <w:r w:rsidR="00EC6593" w:rsidDel="00A6120B">
          <w:delText xml:space="preserve"> given in the supplementary information</w:delText>
        </w:r>
        <w:r w:rsidR="00A43356" w:rsidDel="00A6120B">
          <w:delText>.</w:delText>
        </w:r>
        <w:r w:rsidR="00CD39F5" w:rsidDel="00A6120B">
          <w:delText xml:space="preserve"> </w:delText>
        </w:r>
      </w:del>
      <w:r w:rsidR="00CD39F5">
        <w:t>As already stated,</w:t>
      </w:r>
      <w:r w:rsidR="008A6F8C">
        <w:t xml:space="preserve"> </w:t>
      </w:r>
      <w:del w:id="188" w:author="Benedikt" w:date="2020-09-16T14:52:00Z">
        <w:r w:rsidR="008A6F8C" w:rsidDel="005C5E0D">
          <w:delText>in</w:delText>
        </w:r>
        <w:r w:rsidR="009A06E2" w:rsidDel="005C5E0D">
          <w:delText xml:space="preserve"> </w:delText>
        </w:r>
        <w:r w:rsidR="003177BF" w:rsidDel="005C5E0D">
          <w:delText xml:space="preserve">this approach, </w:delText>
        </w:r>
        <w:r w:rsidR="003177BF" w:rsidDel="00F67F94">
          <w:delText>all</w:delText>
        </w:r>
      </w:del>
      <w:ins w:id="189" w:author="Benedikt" w:date="2020-09-16T14:52:00Z">
        <w:r w:rsidR="00F67F94">
          <w:t>the</w:t>
        </w:r>
      </w:ins>
      <w:r w:rsidR="003177BF">
        <w:t xml:space="preserve"> hydrodynamic information is already used to calculate </w:t>
      </w:r>
      <w:r w:rsidR="003177BF" w:rsidRPr="003177BF">
        <w:rPr>
          <w:i/>
        </w:rPr>
        <w:t>S</w:t>
      </w:r>
      <w:ins w:id="190" w:author="Benedikt" w:date="2020-09-16T14:52:00Z">
        <w:r w:rsidR="005C5E0D" w:rsidRPr="005C5E0D">
          <w:t xml:space="preserve"> </w:t>
        </w:r>
        <w:r w:rsidR="005C5E0D">
          <w:t>in this approach</w:t>
        </w:r>
      </w:ins>
      <w:r w:rsidR="00966FCE" w:rsidRPr="00966FCE">
        <w:t>.</w:t>
      </w:r>
      <w:r w:rsidR="008D7264">
        <w:t xml:space="preserve"> </w:t>
      </w:r>
      <w:del w:id="191" w:author="Benedikt" w:date="2020-09-16T14:53:00Z">
        <w:r w:rsidR="008D7264" w:rsidDel="00B42AFD">
          <w:delText>By this approach i</w:delText>
        </w:r>
      </w:del>
      <w:ins w:id="192" w:author="Benedikt" w:date="2020-09-16T14:53:00Z">
        <w:r w:rsidR="00B42AFD">
          <w:t>I</w:t>
        </w:r>
      </w:ins>
      <w:r w:rsidR="008D7264">
        <w:t>t is ensured, that</w:t>
      </w:r>
      <w:ins w:id="193" w:author="Benedikt" w:date="2020-09-16T14:53:00Z">
        <w:r w:rsidR="0021103C">
          <w:t xml:space="preserve"> the calculated</w:t>
        </w:r>
      </w:ins>
      <w:r w:rsidR="008D7264">
        <w:t xml:space="preserve"> volume, </w:t>
      </w:r>
      <w:r w:rsidR="003A209A">
        <w:t>width</w:t>
      </w:r>
      <w:r w:rsidR="008D7264">
        <w:t xml:space="preserve"> and the channel area fit together geometrically</w:t>
      </w:r>
      <w:ins w:id="194" w:author="Benedikt" w:date="2020-09-16T20:05:00Z">
        <w:r w:rsidR="00A6120B">
          <w:t xml:space="preserve"> by including the term into the calculation.</w:t>
        </w:r>
      </w:ins>
      <w:del w:id="195" w:author="Benedikt" w:date="2020-09-16T20:05:00Z">
        <w:r w:rsidR="008D7264" w:rsidDel="00A6120B">
          <w:delText>.</w:delText>
        </w:r>
      </w:del>
    </w:p>
    <w:p w14:paraId="3209A36A" w14:textId="26DF85E3"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proofErr w:type="spellStart"/>
      <w:r w:rsidR="00470A43" w:rsidRPr="00A43356">
        <w:rPr>
          <w:i/>
        </w:rPr>
        <w:t>V</w:t>
      </w:r>
      <w:r w:rsidR="00470A43" w:rsidRPr="00A43356">
        <w:rPr>
          <w:vertAlign w:val="superscript"/>
        </w:rPr>
        <w:t>geo</w:t>
      </w:r>
      <w:proofErr w:type="spellEnd"/>
      <w:r w:rsidR="00470A43">
        <w:t xml:space="preserve">. </w:t>
      </w:r>
      <w:r w:rsidR="00F06E4B">
        <w:t xml:space="preserve"> This</w:t>
      </w:r>
      <w:r w:rsidR="00470A43">
        <w:t xml:space="preserve"> </w:t>
      </w:r>
      <w:r w:rsidR="00A149D1">
        <w:t xml:space="preserve">leads to a direct linear relationship of </w:t>
      </w:r>
      <w:proofErr w:type="spellStart"/>
      <w:ins w:id="196" w:author="Benedikt" w:date="2020-09-16T22:31:00Z">
        <w:r w:rsidR="00DF6B7C" w:rsidRPr="00F55C1B">
          <w:rPr>
            <w:i/>
          </w:rPr>
          <w:t>t</w:t>
        </w:r>
        <w:r w:rsidR="00DF6B7C">
          <w:rPr>
            <w:vertAlign w:val="subscript"/>
          </w:rPr>
          <w:t>void</w:t>
        </w:r>
        <w:proofErr w:type="spellEnd"/>
        <w:r w:rsidR="00DF6B7C">
          <w:t xml:space="preserve"> </w:t>
        </w:r>
      </w:ins>
      <w:del w:id="197" w:author="Benedikt" w:date="2020-09-16T22:31:00Z">
        <w:r w:rsidR="00A149D1" w:rsidRPr="00A149D1" w:rsidDel="00DF6B7C">
          <w:rPr>
            <w:i/>
          </w:rPr>
          <w:delText>t</w:delText>
        </w:r>
        <w:r w:rsidR="00A149D1" w:rsidRPr="00A149D1" w:rsidDel="00DF6B7C">
          <w:rPr>
            <w:vertAlign w:val="subscript"/>
          </w:rPr>
          <w:delText>0</w:delText>
        </w:r>
      </w:del>
      <w:r w:rsidR="00A149D1">
        <w:t xml:space="preserve"> and </w:t>
      </w:r>
      <w:r w:rsidR="00A149D1" w:rsidRPr="00A149D1">
        <w:rPr>
          <w:i/>
        </w:rPr>
        <w:t>w</w:t>
      </w:r>
      <w:r w:rsidR="00F06E4B">
        <w:t>:</w:t>
      </w:r>
    </w:p>
    <w:p w14:paraId="36CEEAA8" w14:textId="3C9978C7" w:rsidR="0038311A" w:rsidRPr="0038311A" w:rsidRDefault="00F93BC2" w:rsidP="002064EC">
      <w:pPr>
        <w:pStyle w:val="TAMainText"/>
      </w:pPr>
      <m:oMath>
        <m:r>
          <w:del w:id="198" w:author="Benedikt" w:date="2020-09-16T22:07:00Z">
            <m:t>w</m:t>
          </w:del>
        </m:r>
        <m:sSub>
          <m:sSubPr>
            <m:ctrlPr>
              <w:ins w:id="199" w:author="Benedikt" w:date="2020-09-16T22:07:00Z">
                <w:rPr/>
              </w:ins>
            </m:ctrlPr>
          </m:sSubPr>
          <m:e>
            <m:r>
              <w:ins w:id="200" w:author="Benedikt" w:date="2020-09-16T22:07:00Z">
                <m:t>t</m:t>
              </w:ins>
            </m:r>
          </m:e>
          <m:sub>
            <m:r>
              <w:ins w:id="201" w:author="Benedikt" w:date="2020-09-16T22:30:00Z">
                <m:t>void</m:t>
              </w:ins>
            </m:r>
          </m:sub>
        </m:sSub>
        <m:r>
          <m:t>=</m:t>
        </m:r>
        <m:r>
          <w:ins w:id="202" w:author="Benedikt" w:date="2020-09-16T22:07:00Z">
            <m:t>2⋅w</m:t>
          </w:ins>
        </m:r>
        <m:sSub>
          <m:sSubPr>
            <m:ctrlPr>
              <w:del w:id="203" w:author="Benedikt" w:date="2020-09-16T22:07:00Z">
                <w:rPr/>
              </w:del>
            </m:ctrlPr>
          </m:sSubPr>
          <m:e>
            <m:r>
              <w:del w:id="204" w:author="Benedikt" w:date="2020-09-16T22:07:00Z">
                <m:t>2⋅t</m:t>
              </w:del>
            </m:r>
          </m:e>
          <m:sub>
            <m:r>
              <w:del w:id="205" w:author="Benedikt" w:date="2020-09-16T22:07:00Z">
                <m:t>0</m:t>
              </w:del>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del w:id="206" w:author="Benedikt" w:date="2020-09-16T23:08:00Z">
        <w:r w:rsidR="003901C4" w:rsidDel="007031EC">
          <w:tab/>
        </w:r>
      </w:del>
      <w:r w:rsidR="003901C4">
        <w:tab/>
      </w:r>
      <w:del w:id="207" w:author="Benedikt" w:date="2020-09-16T15:56:00Z">
        <w:r w:rsidR="00B31B58" w:rsidDel="00C9103A">
          <w:tab/>
        </w:r>
      </w:del>
      <w:r w:rsidR="00470A43">
        <w:tab/>
      </w:r>
      <w:r w:rsidR="00FA086B">
        <w:t>(1</w:t>
      </w:r>
      <w:del w:id="208" w:author="Benedikt" w:date="2020-09-16T14:34:00Z">
        <w:r w:rsidR="00FA086B" w:rsidDel="006E271E">
          <w:delText>2</w:delText>
        </w:r>
      </w:del>
      <w:ins w:id="209" w:author="Benedikt" w:date="2020-09-16T14:34:00Z">
        <w:r w:rsidR="006E271E">
          <w:t>1</w:t>
        </w:r>
      </w:ins>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069FB993" w:rsidR="00455C90" w:rsidRPr="0038311A" w:rsidRDefault="001636DB"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del w:id="210" w:author="Benedikt" w:date="2020-09-16T15:56:00Z">
        <w:r w:rsidR="00B31B58" w:rsidDel="00C9103A">
          <w:tab/>
        </w:r>
      </w:del>
      <w:r w:rsidR="00455C90">
        <w:tab/>
      </w:r>
      <w:r w:rsidR="00FA086B">
        <w:t>(1</w:t>
      </w:r>
      <w:del w:id="211" w:author="Benedikt" w:date="2020-09-16T14:34:00Z">
        <w:r w:rsidR="00FA086B" w:rsidDel="006E271E">
          <w:delText>3</w:delText>
        </w:r>
      </w:del>
      <w:ins w:id="212" w:author="Benedikt" w:date="2020-09-16T14:34:00Z">
        <w:r w:rsidR="006E271E">
          <w:t>2</w:t>
        </w:r>
      </w:ins>
      <w:r w:rsidR="00455C90" w:rsidRPr="00130A2A">
        <w:t>)</w:t>
      </w:r>
      <w:r w:rsidR="00455C90">
        <w:t xml:space="preserve"> </w:t>
      </w:r>
    </w:p>
    <w:p w14:paraId="561C2CD1" w14:textId="3C79D907" w:rsidR="009E2AEF" w:rsidRDefault="00203383" w:rsidP="00C5527C">
      <w:r>
        <w:t>Th</w:t>
      </w:r>
      <w:r w:rsidR="004C6845">
        <w:t>is</w:t>
      </w:r>
      <w:r>
        <w:t xml:space="preserve"> expression is derived based on a known </w:t>
      </w:r>
      <w:r w:rsidR="004C6845">
        <w:t xml:space="preserve">approach </w:t>
      </w:r>
      <w:r w:rsidR="00353C97">
        <w:t>[2</w:t>
      </w:r>
      <w:ins w:id="213" w:author="Benedikt" w:date="2020-09-25T17:22:00Z">
        <w:r w:rsidR="00100956">
          <w:t>5</w:t>
        </w:r>
      </w:ins>
      <w:del w:id="214" w:author="Benedikt" w:date="2020-09-25T17:22:00Z">
        <w:r w:rsidR="00ED308E" w:rsidDel="00100956">
          <w:delText>4</w:delText>
        </w:r>
      </w:del>
      <w:r w:rsidR="00353C97">
        <w:t>]</w:t>
      </w:r>
      <w:del w:id="215" w:author="Benedikt" w:date="2020-09-25T17:22:00Z">
        <w:r w:rsidR="004C6845" w:rsidDel="00100956">
          <w:delText>,</w:delText>
        </w:r>
      </w:del>
      <w:r w:rsidR="004C6845">
        <w:t xml:space="preserve"> but independent from the shape and more suited to relate </w:t>
      </w:r>
      <w:r w:rsidR="004C6845" w:rsidRPr="00E469ED">
        <w:rPr>
          <w:i/>
        </w:rPr>
        <w:t>w</w:t>
      </w:r>
      <w:r w:rsidR="004C6845">
        <w:t xml:space="preserve"> and</w:t>
      </w:r>
      <w:del w:id="216" w:author="Benedikt" w:date="2020-09-16T22:30:00Z">
        <w:r w:rsidR="004C6845" w:rsidDel="00DF6B7C">
          <w:delText xml:space="preserve"> </w:delText>
        </w:r>
        <w:r w:rsidR="004C6845" w:rsidRPr="00E469ED" w:rsidDel="00DF6B7C">
          <w:rPr>
            <w:i/>
          </w:rPr>
          <w:delText>t</w:delText>
        </w:r>
        <w:r w:rsidR="004C6845" w:rsidRPr="00EE6E74" w:rsidDel="00DF6B7C">
          <w:rPr>
            <w:vertAlign w:val="subscript"/>
          </w:rPr>
          <w:delText>0</w:delText>
        </w:r>
      </w:del>
      <w:ins w:id="217" w:author="Benedikt" w:date="2020-09-16T22:30:00Z">
        <w:r w:rsidR="00DF6B7C" w:rsidRPr="00DF6B7C">
          <w:rPr>
            <w:i/>
          </w:rPr>
          <w:t xml:space="preserve"> </w:t>
        </w:r>
        <w:proofErr w:type="spellStart"/>
        <w:r w:rsidR="00DF6B7C" w:rsidRPr="00F55C1B">
          <w:rPr>
            <w:i/>
          </w:rPr>
          <w:t>t</w:t>
        </w:r>
        <w:r w:rsidR="00DF6B7C">
          <w:rPr>
            <w:vertAlign w:val="subscript"/>
          </w:rPr>
          <w:t>void</w:t>
        </w:r>
      </w:ins>
      <w:proofErr w:type="spellEnd"/>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1EE52835" w:rsidR="009E2AEF" w:rsidRPr="0038311A" w:rsidRDefault="001636DB"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del w:id="218" w:author="Benedikt" w:date="2020-09-16T15:56:00Z">
        <w:r w:rsidR="00B31B58" w:rsidDel="00C9103A">
          <w:tab/>
        </w:r>
      </w:del>
      <w:r w:rsidR="009E2AEF">
        <w:tab/>
      </w:r>
      <w:r w:rsidR="009E2AEF" w:rsidRPr="00130A2A">
        <w:t>(</w:t>
      </w:r>
      <w:r w:rsidR="00FA086B">
        <w:t>1</w:t>
      </w:r>
      <w:del w:id="219" w:author="Benedikt" w:date="2020-09-16T14:34:00Z">
        <w:r w:rsidR="00FA086B" w:rsidDel="006E271E">
          <w:delText>4</w:delText>
        </w:r>
      </w:del>
      <w:ins w:id="220" w:author="Benedikt" w:date="2020-09-16T14:34:00Z">
        <w:r w:rsidR="006E271E">
          <w:t>3</w:t>
        </w:r>
      </w:ins>
      <w:r w:rsidR="009E2AEF" w:rsidRPr="00130A2A">
        <w:t>)</w:t>
      </w:r>
      <w:r w:rsidR="009E2AEF">
        <w:t xml:space="preserve"> </w:t>
      </w:r>
    </w:p>
    <w:p w14:paraId="46D04940" w14:textId="56733558" w:rsidR="000054A8" w:rsidRDefault="00BC0BBA" w:rsidP="00C5527C">
      <w:r>
        <w:t>A detailed derivation and an attempt for an analytical solution of Eq</w:t>
      </w:r>
      <w:ins w:id="221" w:author="Benedikt" w:date="2020-09-16T15:00:00Z">
        <w:r w:rsidR="006E2764">
          <w:t xml:space="preserve">. </w:t>
        </w:r>
      </w:ins>
      <w:del w:id="222" w:author="Benedikt" w:date="2020-09-16T15:00:00Z">
        <w:r w:rsidDel="006E2764">
          <w:delText xml:space="preserve">, </w:delText>
        </w:r>
      </w:del>
      <w:ins w:id="223" w:author="Benedikt" w:date="2020-09-16T14:54:00Z">
        <w:r w:rsidR="003B6083">
          <w:t>11</w:t>
        </w:r>
      </w:ins>
      <w:del w:id="224" w:author="Benedikt" w:date="2020-09-16T14:54:00Z">
        <w:r w:rsidDel="003B6083">
          <w:delText>12</w:delText>
        </w:r>
      </w:del>
      <w:r>
        <w:t>-1</w:t>
      </w:r>
      <w:del w:id="225" w:author="Benedikt" w:date="2020-09-16T14:54:00Z">
        <w:r w:rsidDel="003B6083">
          <w:delText>4</w:delText>
        </w:r>
      </w:del>
      <w:ins w:id="226" w:author="Benedikt" w:date="2020-09-16T14:54:00Z">
        <w:r w:rsidR="003B6083">
          <w:t>3</w:t>
        </w:r>
      </w:ins>
      <w:r>
        <w:t xml:space="preserve"> is given the supporting</w:t>
      </w:r>
      <w:del w:id="227" w:author="Benedikt" w:date="2020-09-16T15:00:00Z">
        <w:r w:rsidDel="006E2764">
          <w:delText>s</w:delText>
        </w:r>
      </w:del>
      <w:ins w:id="228" w:author="Benedikt" w:date="2020-09-16T15:00:00Z">
        <w:r w:rsidR="006E2764">
          <w:t xml:space="preserve"> information</w:t>
        </w:r>
      </w:ins>
      <w:r>
        <w:t>. U</w:t>
      </w:r>
      <w:r w:rsidR="008C164C">
        <w:t>sing E</w:t>
      </w:r>
      <w:r w:rsidR="00F06E4B">
        <w:t>q. 5</w:t>
      </w:r>
      <w:r w:rsidR="001D00EB">
        <w:t>,</w:t>
      </w:r>
      <w:r w:rsidR="00F06E4B">
        <w:t xml:space="preserve"> </w:t>
      </w:r>
      <w:proofErr w:type="spellStart"/>
      <w:r w:rsidR="00F06E4B" w:rsidRPr="00A43356">
        <w:rPr>
          <w:i/>
        </w:rPr>
        <w:t>V</w:t>
      </w:r>
      <w:r w:rsidR="00F06E4B">
        <w:rPr>
          <w:vertAlign w:val="superscript"/>
        </w:rPr>
        <w:t>hyd</w:t>
      </w:r>
      <w:proofErr w:type="spellEnd"/>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proofErr w:type="spellStart"/>
      <w:r w:rsidR="00F20F69" w:rsidRPr="00A43356">
        <w:rPr>
          <w:i/>
        </w:rPr>
        <w:t>V</w:t>
      </w:r>
      <w:r w:rsidR="00F20F69">
        <w:rPr>
          <w:vertAlign w:val="superscript"/>
        </w:rPr>
        <w:t>hyd</w:t>
      </w:r>
      <w:proofErr w:type="spellEnd"/>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proofErr w:type="spellStart"/>
      <w:r w:rsidR="00F74283" w:rsidRPr="00A43356">
        <w:rPr>
          <w:i/>
        </w:rPr>
        <w:t>V</w:t>
      </w:r>
      <w:r w:rsidR="00F74283">
        <w:rPr>
          <w:vertAlign w:val="superscript"/>
        </w:rPr>
        <w:t>hyd</w:t>
      </w:r>
      <w:proofErr w:type="spellEnd"/>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w:t>
      </w:r>
      <w:del w:id="229" w:author="Benedikt" w:date="2020-09-25T17:23:00Z">
        <w:r w:rsidR="00ED308E" w:rsidDel="0016123A">
          <w:delText>5</w:delText>
        </w:r>
      </w:del>
      <w:ins w:id="230" w:author="Benedikt" w:date="2020-09-25T17:23:00Z">
        <w:r w:rsidR="0016123A">
          <w:t>6</w:t>
        </w:r>
      </w:ins>
      <w:r w:rsidR="00353C97">
        <w:t>,2</w:t>
      </w:r>
      <w:del w:id="231" w:author="Benedikt" w:date="2020-09-25T17:23:00Z">
        <w:r w:rsidR="00ED308E" w:rsidDel="0016123A">
          <w:delText>6</w:delText>
        </w:r>
      </w:del>
      <w:ins w:id="232" w:author="Benedikt" w:date="2020-09-25T17:23:00Z">
        <w:r w:rsidR="0016123A">
          <w:t>7</w:t>
        </w:r>
      </w:ins>
      <w:r w:rsidR="00353C97">
        <w:t>]</w:t>
      </w:r>
      <w:r w:rsidR="00492E29">
        <w:t>.</w:t>
      </w:r>
    </w:p>
    <w:p w14:paraId="3F970A05" w14:textId="22ED9C88" w:rsidR="00E4063A" w:rsidRDefault="00A43DED" w:rsidP="00C5527C">
      <w:r>
        <w:lastRenderedPageBreak/>
        <w:t>The fifth algorithm also makes use of this conversion facto</w:t>
      </w:r>
      <w:r w:rsidR="008B37F2">
        <w:t>r.</w:t>
      </w:r>
      <w:ins w:id="233" w:author="Benedikt" w:date="2020-09-16T20:29:00Z">
        <w:r w:rsidR="007D52CB">
          <w:t xml:space="preserve"> </w:t>
        </w:r>
      </w:ins>
      <w:del w:id="234" w:author="Benedikt" w:date="2020-09-16T20:30:00Z">
        <w:r w:rsidR="008B37F2" w:rsidDel="007D52CB">
          <w:delText xml:space="preserve"> </w:delText>
        </w:r>
      </w:del>
      <w:r w:rsidR="00325896">
        <w:t>Here, i</w:t>
      </w:r>
      <w:r w:rsidR="008B37F2">
        <w:t xml:space="preserve">t is </w:t>
      </w:r>
      <w:r w:rsidR="00AD0126">
        <w:t xml:space="preserve">used to substitute the void time </w:t>
      </w:r>
      <w:del w:id="235" w:author="Benedikt" w:date="2020-09-16T22:35:00Z">
        <w:r w:rsidR="00AD0126" w:rsidDel="003B3CFC">
          <w:delText>t0</w:delText>
        </w:r>
      </w:del>
      <w:ins w:id="236" w:author="Benedikt" w:date="2020-09-16T22:35:00Z">
        <w:r w:rsidR="003B3CFC" w:rsidRPr="003B3CFC">
          <w:rPr>
            <w:i/>
          </w:rPr>
          <w:t xml:space="preserve"> </w:t>
        </w:r>
        <w:proofErr w:type="spellStart"/>
        <w:r w:rsidR="003B3CFC" w:rsidRPr="00F55C1B">
          <w:rPr>
            <w:i/>
          </w:rPr>
          <w:t>t</w:t>
        </w:r>
        <w:r w:rsidR="003B3CFC">
          <w:rPr>
            <w:vertAlign w:val="subscript"/>
          </w:rPr>
          <w:t>void</w:t>
        </w:r>
      </w:ins>
      <w:proofErr w:type="spellEnd"/>
      <w:r w:rsidR="00BB53D7">
        <w:t xml:space="preserve">. </w:t>
      </w:r>
      <w:ins w:id="237" w:author="Benedikt" w:date="2020-09-16T20:30:00Z">
        <w:r w:rsidR="007D52CB">
          <w:t xml:space="preserve">As no experimental void time is used in this approach, we designated the calculated results </w:t>
        </w:r>
      </w:ins>
      <w:ins w:id="238" w:author="Benedikt" w:date="2020-09-16T20:31:00Z">
        <w:r w:rsidR="007D52CB">
          <w:t xml:space="preserve">with </w:t>
        </w:r>
        <w:proofErr w:type="spellStart"/>
        <w:r w:rsidR="007D52CB">
          <w:rPr>
            <w:rFonts w:cs="Times New Roman"/>
            <w:i/>
          </w:rPr>
          <w:t>w</w:t>
        </w:r>
        <w:r w:rsidR="007D52CB">
          <w:rPr>
            <w:rFonts w:cs="Times New Roman"/>
            <w:vertAlign w:val="superscript"/>
          </w:rPr>
          <w:t>noT</w:t>
        </w:r>
        <w:proofErr w:type="spellEnd"/>
        <w:r w:rsidR="007D52CB">
          <w:rPr>
            <w:rFonts w:cs="Times New Roman"/>
            <w:vertAlign w:val="superscript"/>
          </w:rPr>
          <w:t xml:space="preserve"> </w:t>
        </w:r>
        <w:r w:rsidR="007D52CB">
          <w:t xml:space="preserve">and </w:t>
        </w:r>
        <w:proofErr w:type="spellStart"/>
        <w:r w:rsidR="007D52CB">
          <w:rPr>
            <w:rFonts w:cs="Times New Roman"/>
            <w:i/>
          </w:rPr>
          <w:t>V</w:t>
        </w:r>
        <w:r w:rsidR="007D52CB">
          <w:rPr>
            <w:rFonts w:cs="Times New Roman"/>
            <w:vertAlign w:val="superscript"/>
          </w:rPr>
          <w:t>noT</w:t>
        </w:r>
      </w:ins>
      <w:ins w:id="239" w:author="Benedikt" w:date="2020-09-16T20:30:00Z">
        <w:r w:rsidR="003B77C8">
          <w:t>.</w:t>
        </w:r>
      </w:ins>
      <w:r w:rsidR="00BB53D7">
        <w:t>This</w:t>
      </w:r>
      <w:proofErr w:type="spellEnd"/>
      <w:r w:rsidR="00BB53D7">
        <w:t xml:space="preserve"> way, Eq.</w:t>
      </w:r>
      <w:r w:rsidR="003D151F">
        <w:t xml:space="preserve"> 2 can be written as</w:t>
      </w:r>
    </w:p>
    <w:p w14:paraId="20683FA1" w14:textId="25B604C5"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w:t>
      </w:r>
      <w:del w:id="240" w:author="Benedikt" w:date="2020-09-16T14:34:00Z">
        <w:r w:rsidR="00FA086B" w:rsidDel="006E271E">
          <w:delText>5</w:delText>
        </w:r>
      </w:del>
      <w:ins w:id="241" w:author="Benedikt" w:date="2020-09-16T14:34:00Z">
        <w:r w:rsidR="006E271E">
          <w:t>4</w:t>
        </w:r>
      </w:ins>
      <w:r w:rsidRPr="00130A2A">
        <w:t>)</w:t>
      </w:r>
      <w:r>
        <w:t xml:space="preserve"> </w:t>
      </w:r>
    </w:p>
    <w:p w14:paraId="5A5DC6D9" w14:textId="10F66E70" w:rsidR="00087D92" w:rsidRDefault="005D1358" w:rsidP="00C5527C">
      <w:r>
        <w:t xml:space="preserve">By reformulating Eq. </w:t>
      </w:r>
      <w:ins w:id="242" w:author="Benedikt" w:date="2020-09-16T15:02:00Z">
        <w:r w:rsidR="004B41D4">
          <w:t>5</w:t>
        </w:r>
      </w:ins>
      <w:ins w:id="243" w:author="Benedikt" w:date="2020-09-16T14:55:00Z">
        <w:r w:rsidR="00414ADE">
          <w:t xml:space="preserve"> with the </w:t>
        </w:r>
      </w:ins>
      <w:ins w:id="244" w:author="Benedikt" w:date="2020-09-16T15:02:00Z">
        <w:r w:rsidR="00664C61">
          <w:t>substituted</w:t>
        </w:r>
      </w:ins>
      <w:ins w:id="245" w:author="Benedikt" w:date="2020-09-16T14:55:00Z">
        <w:r w:rsidR="00414ADE">
          <w:t xml:space="preserve"> volume according to Eq. 10</w:t>
        </w:r>
      </w:ins>
      <w:del w:id="246" w:author="Benedikt" w:date="2020-09-16T14:55:00Z">
        <w:r w:rsidR="00741ABB" w:rsidDel="00414ADE">
          <w:delText>8</w:delText>
        </w:r>
      </w:del>
      <w:r w:rsidR="00741ABB">
        <w:t xml:space="preserve">, </w:t>
      </w:r>
      <w:r w:rsidR="00741ABB">
        <w:rPr>
          <w:lang w:val="el-GR"/>
        </w:rPr>
        <w:t>λ</w:t>
      </w:r>
      <w:r>
        <w:t xml:space="preserve"> can be calculated</w:t>
      </w:r>
      <w:r w:rsidR="00741ABB">
        <w:t xml:space="preserve"> </w:t>
      </w:r>
      <w:del w:id="247" w:author="Benedikt" w:date="2020-09-16T14:56:00Z">
        <w:r w:rsidR="00741ABB" w:rsidDel="00A71201">
          <w:delText xml:space="preserve">written </w:delText>
        </w:r>
      </w:del>
      <w:r w:rsidR="00741ABB">
        <w:t>as:</w:t>
      </w:r>
    </w:p>
    <w:p w14:paraId="5AA257FC" w14:textId="79EC72AB"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del w:id="248" w:author="Benedikt" w:date="2020-09-16T20:07:00Z">
                    <w:rPr>
                      <w:rFonts w:eastAsiaTheme="minorEastAsia"/>
                    </w:rPr>
                    <m:t>z</m:t>
                  </w:del>
                </m:r>
                <m:r>
                  <w:ins w:id="249" w:author="Benedikt" w:date="2020-09-16T20:07:00Z">
                    <w:rPr>
                      <w:rFonts w:eastAsiaTheme="minorEastAsia"/>
                    </w:rPr>
                    <m:t>L</m:t>
                  </w:ins>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w:t>
      </w:r>
      <w:del w:id="250" w:author="Benedikt" w:date="2020-09-16T14:34:00Z">
        <w:r w:rsidR="00FA086B" w:rsidDel="006E271E">
          <w:delText>6</w:delText>
        </w:r>
      </w:del>
      <w:ins w:id="251" w:author="Benedikt" w:date="2020-09-16T14:34:00Z">
        <w:r w:rsidR="006E271E">
          <w:t>5</w:t>
        </w:r>
      </w:ins>
      <w:r w:rsidR="00FA086B">
        <w:t>)</w:t>
      </w:r>
      <w:r w:rsidR="00607859">
        <w:t xml:space="preserve"> </w:t>
      </w:r>
    </w:p>
    <w:p w14:paraId="211640A1" w14:textId="1257EBB5" w:rsidR="005D1358" w:rsidRPr="00B972B9" w:rsidRDefault="005D1358" w:rsidP="00C5527C">
      <w:pPr>
        <w:rPr>
          <w:i/>
        </w:rPr>
      </w:pPr>
      <w:r>
        <w:t>Now</w:t>
      </w:r>
      <w:r w:rsidR="00B972B9">
        <w:t xml:space="preserve"> Eq. </w:t>
      </w:r>
      <w:ins w:id="252" w:author="Benedikt" w:date="2020-09-16T14:59:00Z">
        <w:r w:rsidR="009643BA">
          <w:t>3</w:t>
        </w:r>
      </w:ins>
      <w:del w:id="253" w:author="Benedikt" w:date="2020-09-16T14:57:00Z">
        <w:r w:rsidR="00B972B9" w:rsidDel="003C21E0">
          <w:delText>5</w:delText>
        </w:r>
      </w:del>
      <w:r w:rsidR="00B972B9">
        <w:t xml:space="preserve"> can be merged with </w:t>
      </w:r>
      <w:ins w:id="254" w:author="Benedikt" w:date="2020-09-16T14:57:00Z">
        <w:r w:rsidR="00564628">
          <w:t>Eq</w:t>
        </w:r>
        <w:r w:rsidR="00735C0B">
          <w:t>.</w:t>
        </w:r>
        <w:r w:rsidR="003F739D">
          <w:t xml:space="preserve"> </w:t>
        </w:r>
      </w:ins>
      <w:del w:id="255" w:author="Benedikt" w:date="2020-09-16T15:00:00Z">
        <w:r w:rsidR="00B972B9" w:rsidRPr="003C43B0" w:rsidDel="00CA7D62">
          <w:delText>(</w:delText>
        </w:r>
      </w:del>
      <w:r w:rsidR="00B972B9" w:rsidRPr="003C43B0">
        <w:t>1</w:t>
      </w:r>
      <w:ins w:id="256" w:author="Benedikt" w:date="2020-09-16T14:58:00Z">
        <w:r w:rsidR="009643BA">
          <w:t>4</w:t>
        </w:r>
      </w:ins>
      <w:del w:id="257" w:author="Benedikt" w:date="2020-09-16T14:58:00Z">
        <w:r w:rsidR="00B972B9" w:rsidRPr="003C43B0" w:rsidDel="009643BA">
          <w:delText>4</w:delText>
        </w:r>
      </w:del>
      <w:del w:id="258" w:author="Benedikt" w:date="2020-09-16T15:00:00Z">
        <w:r w:rsidR="00B972B9" w:rsidRPr="003C43B0" w:rsidDel="00CA7D62">
          <w:delText>)</w:delText>
        </w:r>
      </w:del>
      <w:ins w:id="259" w:author="Benedikt" w:date="2020-09-16T14:57:00Z">
        <w:r w:rsidR="00712F18">
          <w:t>:</w:t>
        </w:r>
      </w:ins>
      <w:del w:id="260" w:author="Benedikt" w:date="2020-09-16T14:57:00Z">
        <w:r w:rsidR="00B972B9" w:rsidRPr="00B972B9" w:rsidDel="00712F18">
          <w:delText>.</w:delText>
        </w:r>
      </w:del>
    </w:p>
    <w:p w14:paraId="6DBA3169" w14:textId="0F7251E6" w:rsidR="002104AD" w:rsidRPr="0038311A" w:rsidRDefault="001636DB"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w:t>
      </w:r>
      <w:ins w:id="261" w:author="Benedikt" w:date="2020-09-16T14:34:00Z">
        <w:r w:rsidR="006E271E">
          <w:t>6</w:t>
        </w:r>
      </w:ins>
      <w:del w:id="262" w:author="Benedikt" w:date="2020-09-16T14:34:00Z">
        <w:r w:rsidR="00FA086B" w:rsidDel="006E271E">
          <w:delText>7</w:delText>
        </w:r>
      </w:del>
      <w:r w:rsidR="002104AD" w:rsidRPr="00130A2A">
        <w:t>)</w:t>
      </w:r>
      <w:r w:rsidR="002104AD">
        <w:t xml:space="preserve"> </w:t>
      </w:r>
    </w:p>
    <w:p w14:paraId="1B066994" w14:textId="13F7202E" w:rsidR="003D151F" w:rsidRDefault="00A261ED" w:rsidP="00C5527C">
      <w:proofErr w:type="spellStart"/>
      <w:r w:rsidRPr="00D20C7E">
        <w:rPr>
          <w:i/>
        </w:rPr>
        <w:t>w</w:t>
      </w:r>
      <w:r w:rsidR="00B80C8B" w:rsidRPr="00B80C8B">
        <w:rPr>
          <w:vertAlign w:val="superscript"/>
        </w:rPr>
        <w:t>noT</w:t>
      </w:r>
      <w:proofErr w:type="spellEnd"/>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w:t>
      </w:r>
      <w:ins w:id="263" w:author="Benedikt" w:date="2020-09-16T22:01:00Z">
        <w:r w:rsidR="00F57EC9">
          <w:t xml:space="preserve">5 </w:t>
        </w:r>
      </w:ins>
      <w:del w:id="264" w:author="Benedikt" w:date="2020-09-16T22:01:00Z">
        <w:r w:rsidR="00C039EF" w:rsidDel="00F57EC9">
          <w:delText xml:space="preserve">6 </w:delText>
        </w:r>
      </w:del>
      <w:r w:rsidR="00C039EF">
        <w:t>and Eq. 17</w:t>
      </w:r>
      <w:del w:id="265" w:author="Benedikt" w:date="2020-09-16T22:01:00Z">
        <w:r w:rsidR="00A92BDC" w:rsidDel="00F57EC9">
          <w:delText>.</w:delText>
        </w:r>
      </w:del>
      <w:ins w:id="266" w:author="Benedikt" w:date="2020-09-16T22:01:00Z">
        <w:r w:rsidR="00F57EC9">
          <w:t>6</w:t>
        </w:r>
      </w:ins>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proofErr w:type="spellStart"/>
      <w:ins w:id="267" w:author="Benedikt" w:date="2020-09-16T22:31:00Z">
        <w:r w:rsidR="00E13B9D" w:rsidRPr="00F55C1B">
          <w:rPr>
            <w:i/>
          </w:rPr>
          <w:t>t</w:t>
        </w:r>
        <w:r w:rsidR="00E13B9D">
          <w:rPr>
            <w:vertAlign w:val="subscript"/>
          </w:rPr>
          <w:t>void</w:t>
        </w:r>
        <w:proofErr w:type="spellEnd"/>
        <w:r w:rsidR="00E13B9D">
          <w:t xml:space="preserve"> </w:t>
        </w:r>
      </w:ins>
      <w:del w:id="268" w:author="Benedikt" w:date="2020-09-16T22:31:00Z">
        <w:r w:rsidR="004E2C27" w:rsidRPr="007840D3" w:rsidDel="00E13B9D">
          <w:rPr>
            <w:i/>
          </w:rPr>
          <w:delText>t</w:delText>
        </w:r>
        <w:r w:rsidR="004E2C27" w:rsidRPr="007840D3" w:rsidDel="00E13B9D">
          <w:rPr>
            <w:vertAlign w:val="subscript"/>
          </w:rPr>
          <w:delText>0</w:delText>
        </w:r>
        <w:r w:rsidR="004E2C27" w:rsidDel="00821CEF">
          <w:delText xml:space="preserve"> </w:delText>
        </w:r>
      </w:del>
      <w:r w:rsidR="004E2C27">
        <w:t xml:space="preserve">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proofErr w:type="spellStart"/>
      <w:r w:rsidR="003107A5" w:rsidRPr="00ED008A">
        <w:rPr>
          <w:i/>
        </w:rPr>
        <w:t>t</w:t>
      </w:r>
      <w:r w:rsidR="003107A5" w:rsidRPr="00ED008A">
        <w:rPr>
          <w:vertAlign w:val="subscript"/>
        </w:rPr>
        <w:t>e</w:t>
      </w:r>
      <w:proofErr w:type="spellEnd"/>
      <w:r w:rsidR="003107A5">
        <w:t xml:space="preserve"> and </w:t>
      </w:r>
      <w:r w:rsidR="00ED008A">
        <w:t xml:space="preserve">a known </w:t>
      </w:r>
      <w:r w:rsidR="00ED008A" w:rsidRPr="00ED008A">
        <w:rPr>
          <w:i/>
        </w:rPr>
        <w:t>D</w:t>
      </w:r>
      <w:r w:rsidR="00ED008A" w:rsidRPr="00ED008A">
        <w:t>.</w:t>
      </w:r>
    </w:p>
    <w:p w14:paraId="2D2EC1E1" w14:textId="77777777" w:rsidR="00C36A04" w:rsidRDefault="00C36A04" w:rsidP="006F38CF">
      <w:pPr>
        <w:rPr>
          <w:ins w:id="269" w:author="Benedikt" w:date="2020-09-25T16:29:00Z"/>
          <w:rFonts w:cs="Times New Roman"/>
          <w:b/>
        </w:rPr>
      </w:pPr>
    </w:p>
    <w:p w14:paraId="600D23E9" w14:textId="4A6559B1" w:rsidR="00331DB9" w:rsidRDefault="00F153B3" w:rsidP="006F38CF">
      <w:pPr>
        <w:rPr>
          <w:rFonts w:cs="Times New Roman"/>
          <w:b/>
        </w:rPr>
      </w:pPr>
      <w:r w:rsidRPr="001D5264">
        <w:rPr>
          <w:rFonts w:cs="Times New Roman"/>
          <w:b/>
        </w:rPr>
        <w:t>Materials and methods</w:t>
      </w:r>
    </w:p>
    <w:p w14:paraId="732796FB" w14:textId="256B10D5" w:rsidR="006F38CF" w:rsidRDefault="00572556" w:rsidP="006F38CF">
      <w:pPr>
        <w:rPr>
          <w:rFonts w:cs="Times New Roman"/>
        </w:rPr>
      </w:pPr>
      <w:r>
        <w:rPr>
          <w:rFonts w:cs="Times New Roman"/>
        </w:rPr>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w:t>
      </w:r>
      <w:proofErr w:type="spellStart"/>
      <w:r w:rsidR="00256B35">
        <w:rPr>
          <w:rFonts w:cs="Times New Roman"/>
        </w:rPr>
        <w:t>AniML</w:t>
      </w:r>
      <w:proofErr w:type="spellEnd"/>
      <w:r w:rsidR="00ED308E">
        <w:rPr>
          <w:rFonts w:cs="Times New Roman"/>
        </w:rPr>
        <w:t>[</w:t>
      </w:r>
      <w:del w:id="270" w:author="Benedikt" w:date="2020-09-25T17:27:00Z">
        <w:r w:rsidR="009708F2" w:rsidDel="00EF4A1D">
          <w:rPr>
            <w:rFonts w:cs="Times New Roman"/>
          </w:rPr>
          <w:delText>27,</w:delText>
        </w:r>
      </w:del>
      <w:r w:rsidR="009708F2">
        <w:rPr>
          <w:rFonts w:cs="Times New Roman"/>
        </w:rPr>
        <w:t>28</w:t>
      </w:r>
      <w:r w:rsidR="00ED308E">
        <w:rPr>
          <w:rFonts w:cs="Times New Roman"/>
        </w:rPr>
        <w:t>,29</w:t>
      </w:r>
      <w:ins w:id="271" w:author="Benedikt" w:date="2020-09-25T17:27:00Z">
        <w:r w:rsidR="00EF4A1D">
          <w:rPr>
            <w:rFonts w:cs="Times New Roman"/>
          </w:rPr>
          <w:t>,30</w:t>
        </w:r>
      </w:ins>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del w:id="272" w:author="Benedikt" w:date="2020-09-16T22:32:00Z">
        <w:r w:rsidR="006F38CF" w:rsidRPr="006F38CF" w:rsidDel="003A6A0D">
          <w:rPr>
            <w:rFonts w:cs="Times New Roman"/>
            <w:i/>
          </w:rPr>
          <w:delText>t</w:delText>
        </w:r>
        <w:r w:rsidR="006F38CF" w:rsidRPr="006F38CF" w:rsidDel="003A6A0D">
          <w:rPr>
            <w:rFonts w:cs="Times New Roman"/>
            <w:vertAlign w:val="subscript"/>
          </w:rPr>
          <w:delText>0</w:delText>
        </w:r>
      </w:del>
      <w:ins w:id="273" w:author="Benedikt" w:date="2020-09-16T22:32:00Z">
        <w:r w:rsidR="003A6A0D" w:rsidRPr="003A6A0D">
          <w:rPr>
            <w:i/>
          </w:rPr>
          <w:t xml:space="preserve"> </w:t>
        </w:r>
        <w:proofErr w:type="spellStart"/>
        <w:r w:rsidR="003A6A0D" w:rsidRPr="00F55C1B">
          <w:rPr>
            <w:i/>
          </w:rPr>
          <w:t>t</w:t>
        </w:r>
        <w:r w:rsidR="003A6A0D">
          <w:rPr>
            <w:vertAlign w:val="subscript"/>
          </w:rPr>
          <w:t>void</w:t>
        </w:r>
      </w:ins>
      <w:proofErr w:type="spellEnd"/>
      <w:r w:rsidR="006F38CF">
        <w:rPr>
          <w:rFonts w:cs="Times New Roman"/>
        </w:rPr>
        <w:t xml:space="preserve"> and </w:t>
      </w:r>
      <w:proofErr w:type="spellStart"/>
      <w:r w:rsidR="006F38CF" w:rsidRPr="006F38CF">
        <w:rPr>
          <w:rFonts w:cs="Times New Roman"/>
          <w:i/>
        </w:rPr>
        <w:t>t</w:t>
      </w:r>
      <w:r w:rsidR="006F38CF" w:rsidRPr="006F38CF">
        <w:rPr>
          <w:rFonts w:cs="Times New Roman"/>
          <w:vertAlign w:val="subscript"/>
        </w:rPr>
        <w:t>e</w:t>
      </w:r>
      <w:proofErr w:type="spellEnd"/>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64CB4583"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w:t>
      </w:r>
      <w:proofErr w:type="spellStart"/>
      <w:r w:rsidR="00D11F50">
        <w:rPr>
          <w:rFonts w:cs="Times New Roman"/>
        </w:rPr>
        <w:t>github</w:t>
      </w:r>
      <w:proofErr w:type="spellEnd"/>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w:t>
      </w:r>
      <w:proofErr w:type="spellStart"/>
      <w:r w:rsidR="00DB2D5D">
        <w:rPr>
          <w:rFonts w:cs="Times New Roman"/>
        </w:rPr>
        <w:t>Debian</w:t>
      </w:r>
      <w:proofErr w:type="spellEnd"/>
      <w:r w:rsidR="00DB2D5D">
        <w:rPr>
          <w:rFonts w:cs="Times New Roman"/>
        </w:rPr>
        <w:t xml:space="preserve">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w:t>
      </w:r>
      <w:del w:id="274" w:author="Benedikt" w:date="2020-09-25T17:30:00Z">
        <w:r w:rsidR="00ED308E" w:rsidDel="00FB5D83">
          <w:rPr>
            <w:rFonts w:cs="Times New Roman"/>
          </w:rPr>
          <w:delText>0</w:delText>
        </w:r>
      </w:del>
      <w:ins w:id="275" w:author="Benedikt" w:date="2020-09-25T17:30:00Z">
        <w:r w:rsidR="00FB5D83">
          <w:rPr>
            <w:rFonts w:cs="Times New Roman"/>
          </w:rPr>
          <w:t>1</w:t>
        </w:r>
      </w:ins>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lastRenderedPageBreak/>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proofErr w:type="spellStart"/>
            <w:r>
              <w:rPr>
                <w:rFonts w:cs="Times New Roman"/>
              </w:rPr>
              <w:t>Hydrodyamic</w:t>
            </w:r>
            <w:proofErr w:type="spellEnd"/>
          </w:p>
        </w:tc>
        <w:tc>
          <w:tcPr>
            <w:tcW w:w="1620" w:type="dxa"/>
            <w:tcBorders>
              <w:left w:val="nil"/>
              <w:bottom w:val="single" w:sz="4" w:space="0" w:color="auto"/>
              <w:right w:val="nil"/>
            </w:tcBorders>
          </w:tcPr>
          <w:p w14:paraId="52A8039E" w14:textId="64FD5196" w:rsidR="00E93D33" w:rsidRPr="005B5401" w:rsidRDefault="00F70041" w:rsidP="00164146">
            <w:pPr>
              <w:keepNext/>
              <w:keepLines/>
              <w:jc w:val="both"/>
              <w:rPr>
                <w:rFonts w:cs="Times New Roman"/>
              </w:rPr>
            </w:pPr>
            <w:r>
              <w:rPr>
                <w:rFonts w:cs="Times New Roman"/>
              </w:rPr>
              <w:t xml:space="preserve">Without </w:t>
            </w:r>
            <w:proofErr w:type="spellStart"/>
            <w:ins w:id="276" w:author="Benedikt" w:date="2020-09-16T22:35:00Z">
              <w:r w:rsidR="003F72B4" w:rsidRPr="00F55C1B">
                <w:rPr>
                  <w:i/>
                </w:rPr>
                <w:t>t</w:t>
              </w:r>
              <w:r w:rsidR="003F72B4">
                <w:rPr>
                  <w:vertAlign w:val="subscript"/>
                </w:rPr>
                <w:t>void</w:t>
              </w:r>
            </w:ins>
            <w:proofErr w:type="spellEnd"/>
            <w:del w:id="277" w:author="Benedikt" w:date="2020-09-16T22:35:00Z">
              <w:r w:rsidRPr="00F70041" w:rsidDel="003F72B4">
                <w:rPr>
                  <w:rFonts w:cs="Times New Roman"/>
                  <w:i/>
                </w:rPr>
                <w:delText>t</w:delText>
              </w:r>
              <w:r w:rsidRPr="00F70041" w:rsidDel="003F72B4">
                <w:rPr>
                  <w:rFonts w:cs="Times New Roman"/>
                  <w:vertAlign w:val="subscript"/>
                </w:rPr>
                <w:delText>0</w:delText>
              </w:r>
            </w:del>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384B7AD4"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42B3F5CD" w14:textId="77777777" w:rsidR="00E93D33" w:rsidRDefault="00E93D33" w:rsidP="005027C3">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275901A2" w:rsidR="00E93D33" w:rsidRPr="005E1AD7" w:rsidRDefault="00534CF4" w:rsidP="00877051">
            <w:pPr>
              <w:keepNext/>
              <w:keepLines/>
              <w:rPr>
                <w:rFonts w:cs="Times New Roman"/>
                <w:i/>
              </w:rPr>
            </w:pPr>
            <w:proofErr w:type="spellStart"/>
            <w:ins w:id="278" w:author="Benedikt" w:date="2020-09-16T22:32:00Z">
              <w:r w:rsidRPr="00F55C1B">
                <w:rPr>
                  <w:i/>
                </w:rPr>
                <w:t>t</w:t>
              </w:r>
              <w:r>
                <w:rPr>
                  <w:vertAlign w:val="subscript"/>
                </w:rPr>
                <w:t>void</w:t>
              </w:r>
              <w:proofErr w:type="spellEnd"/>
              <w:r>
                <w:t xml:space="preserve"> </w:t>
              </w:r>
            </w:ins>
            <w:del w:id="279"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0C4DB9C" w14:textId="0E6E743D" w:rsidR="00E93D33" w:rsidRDefault="00534CF4" w:rsidP="00877051">
            <w:pPr>
              <w:keepNext/>
              <w:keepLines/>
              <w:rPr>
                <w:rFonts w:cs="Times New Roman"/>
              </w:rPr>
            </w:pPr>
            <w:proofErr w:type="spellStart"/>
            <w:ins w:id="280" w:author="Benedikt" w:date="2020-09-16T22:32:00Z">
              <w:r w:rsidRPr="00F55C1B">
                <w:rPr>
                  <w:i/>
                </w:rPr>
                <w:t>t</w:t>
              </w:r>
              <w:r>
                <w:rPr>
                  <w:vertAlign w:val="subscript"/>
                </w:rPr>
                <w:t>void</w:t>
              </w:r>
              <w:proofErr w:type="spellEnd"/>
              <w:r>
                <w:t xml:space="preserve"> </w:t>
              </w:r>
            </w:ins>
            <w:del w:id="281"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3B29B9B4" w14:textId="3744AF30" w:rsidR="00E93D33" w:rsidRDefault="00534CF4" w:rsidP="00877051">
            <w:pPr>
              <w:keepNext/>
              <w:keepLines/>
              <w:rPr>
                <w:rFonts w:cs="Times New Roman"/>
              </w:rPr>
            </w:pPr>
            <w:proofErr w:type="spellStart"/>
            <w:ins w:id="282" w:author="Benedikt" w:date="2020-09-16T22:32:00Z">
              <w:r w:rsidRPr="00F55C1B">
                <w:rPr>
                  <w:i/>
                </w:rPr>
                <w:t>t</w:t>
              </w:r>
              <w:r>
                <w:rPr>
                  <w:vertAlign w:val="subscript"/>
                </w:rPr>
                <w:t>void</w:t>
              </w:r>
              <w:proofErr w:type="spellEnd"/>
              <w:r>
                <w:t xml:space="preserve"> </w:t>
              </w:r>
            </w:ins>
            <w:del w:id="283"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800" w:type="dxa"/>
            <w:tcBorders>
              <w:top w:val="nil"/>
              <w:left w:val="nil"/>
              <w:bottom w:val="nil"/>
              <w:right w:val="nil"/>
            </w:tcBorders>
          </w:tcPr>
          <w:p w14:paraId="4AC5F38D" w14:textId="3601CDCC" w:rsidR="00E93D33" w:rsidRDefault="00534CF4" w:rsidP="00877051">
            <w:pPr>
              <w:keepNext/>
              <w:keepLines/>
              <w:rPr>
                <w:rFonts w:cs="Times New Roman"/>
              </w:rPr>
            </w:pPr>
            <w:proofErr w:type="spellStart"/>
            <w:ins w:id="284" w:author="Benedikt" w:date="2020-09-16T22:32:00Z">
              <w:r w:rsidRPr="00F55C1B">
                <w:rPr>
                  <w:i/>
                </w:rPr>
                <w:t>t</w:t>
              </w:r>
              <w:r>
                <w:rPr>
                  <w:vertAlign w:val="subscript"/>
                </w:rPr>
                <w:t>void</w:t>
              </w:r>
              <w:proofErr w:type="spellEnd"/>
              <w:r>
                <w:t xml:space="preserve"> </w:t>
              </w:r>
            </w:ins>
            <w:del w:id="285" w:author="Benedikt" w:date="2020-09-16T22:32:00Z">
              <w:r w:rsidR="00E93D33" w:rsidRPr="005E1AD7" w:rsidDel="00534CF4">
                <w:rPr>
                  <w:rFonts w:cs="Times New Roman"/>
                  <w:i/>
                </w:rPr>
                <w:delText>t</w:delText>
              </w:r>
              <w:r w:rsidR="00E93D33" w:rsidRPr="005E1AD7" w:rsidDel="00534CF4">
                <w:rPr>
                  <w:rFonts w:cs="Times New Roman"/>
                  <w:vertAlign w:val="subscript"/>
                </w:rPr>
                <w:delText>0</w:delText>
              </w:r>
            </w:del>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proofErr w:type="spellStart"/>
            <w:r w:rsidRPr="00877051">
              <w:rPr>
                <w:rFonts w:cs="Times New Roman"/>
                <w:i/>
              </w:rPr>
              <w:t>t</w:t>
            </w:r>
            <w:r w:rsidRPr="00877051">
              <w:rPr>
                <w:rFonts w:cs="Times New Roman"/>
                <w:vertAlign w:val="subscript"/>
              </w:rPr>
              <w:t>e</w:t>
            </w:r>
            <w:proofErr w:type="spellEnd"/>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del w:id="286" w:author="Benedikt" w:date="2020-09-19T11:37:00Z">
              <w:r w:rsidRPr="00F32058" w:rsidDel="006F67CC">
                <w:rPr>
                  <w:rFonts w:cs="Times New Roman"/>
                  <w:i/>
                </w:rPr>
                <w:delText>z</w:delText>
              </w:r>
              <w:r w:rsidRPr="00F32058" w:rsidDel="006F67CC">
                <w:rPr>
                  <w:rFonts w:cs="Times New Roman"/>
                  <w:vertAlign w:val="subscript"/>
                </w:rPr>
                <w:delText>%</w:delText>
              </w:r>
            </w:del>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42236CB5"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ins w:id="287" w:author="Benedikt" w:date="2020-09-19T11:50:00Z">
              <w:r w:rsidR="00101B2D">
                <w:rPr>
                  <w:rFonts w:cs="Times New Roman"/>
                </w:rPr>
                <w:t xml:space="preserve">, </w:t>
              </w:r>
              <w:r w:rsidR="00101B2D" w:rsidRPr="00703320">
                <w:rPr>
                  <w:rFonts w:cs="Times New Roman"/>
                  <w:i/>
                </w:rPr>
                <w:t>L</w:t>
              </w:r>
              <w:r w:rsidR="00101B2D" w:rsidRPr="00703320">
                <w:rPr>
                  <w:rFonts w:cs="Times New Roman"/>
                  <w:vertAlign w:val="subscript"/>
                </w:rPr>
                <w:t>3</w:t>
              </w:r>
            </w:ins>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A6C5E7C" w:rsidR="00E93D33" w:rsidRDefault="00566C8C" w:rsidP="00566C8C">
            <w:pPr>
              <w:keepNext/>
              <w:keepLines/>
              <w:jc w:val="center"/>
              <w:rPr>
                <w:rFonts w:cs="Times New Roman"/>
              </w:rPr>
            </w:pPr>
            <w:r>
              <w:rPr>
                <w:rFonts w:cs="Times New Roman"/>
              </w:rPr>
              <w:t xml:space="preserve">Eq. </w:t>
            </w:r>
            <w:ins w:id="288" w:author="Benedikt" w:date="2020-09-16T15:04:00Z">
              <w:r w:rsidR="0000403A">
                <w:rPr>
                  <w:rFonts w:cs="Times New Roman"/>
                </w:rPr>
                <w:t>8</w:t>
              </w:r>
            </w:ins>
            <w:del w:id="289" w:author="Benedikt" w:date="2020-09-16T15:04:00Z">
              <w:r w:rsidDel="0000403A">
                <w:rPr>
                  <w:rFonts w:cs="Times New Roman"/>
                </w:rPr>
                <w:delText>9</w:delText>
              </w:r>
            </w:del>
          </w:p>
        </w:tc>
        <w:tc>
          <w:tcPr>
            <w:tcW w:w="1800" w:type="dxa"/>
            <w:tcBorders>
              <w:top w:val="nil"/>
              <w:left w:val="nil"/>
              <w:bottom w:val="single" w:sz="4" w:space="0" w:color="auto"/>
              <w:right w:val="nil"/>
            </w:tcBorders>
          </w:tcPr>
          <w:p w14:paraId="17D6257A" w14:textId="51A8042A" w:rsidR="00E93D33" w:rsidRDefault="00566C8C">
            <w:pPr>
              <w:keepNext/>
              <w:keepLines/>
              <w:jc w:val="center"/>
              <w:rPr>
                <w:rFonts w:cs="Times New Roman"/>
              </w:rPr>
            </w:pPr>
            <w:r>
              <w:rPr>
                <w:rFonts w:cs="Times New Roman"/>
              </w:rPr>
              <w:t xml:space="preserve">Eq. </w:t>
            </w:r>
            <w:del w:id="290" w:author="Benedikt" w:date="2020-09-16T15:04:00Z">
              <w:r w:rsidDel="0000403A">
                <w:rPr>
                  <w:rFonts w:cs="Times New Roman"/>
                </w:rPr>
                <w:delText>9</w:delText>
              </w:r>
            </w:del>
            <w:ins w:id="291" w:author="Benedikt" w:date="2020-09-16T15:04:00Z">
              <w:r w:rsidR="0000403A">
                <w:rPr>
                  <w:rFonts w:cs="Times New Roman"/>
                </w:rPr>
                <w:t>8</w:t>
              </w:r>
            </w:ins>
          </w:p>
        </w:tc>
        <w:tc>
          <w:tcPr>
            <w:tcW w:w="1620" w:type="dxa"/>
            <w:tcBorders>
              <w:top w:val="nil"/>
              <w:left w:val="nil"/>
              <w:bottom w:val="single" w:sz="4" w:space="0" w:color="auto"/>
              <w:right w:val="nil"/>
            </w:tcBorders>
          </w:tcPr>
          <w:p w14:paraId="0D687770" w14:textId="3F679D42" w:rsidR="00E93D33" w:rsidRDefault="00566C8C">
            <w:pPr>
              <w:keepNext/>
              <w:keepLines/>
              <w:jc w:val="center"/>
              <w:rPr>
                <w:rFonts w:cs="Times New Roman"/>
              </w:rPr>
            </w:pPr>
            <w:r>
              <w:rPr>
                <w:rFonts w:cs="Times New Roman"/>
              </w:rPr>
              <w:t xml:space="preserve">Eq. </w:t>
            </w:r>
            <w:del w:id="292" w:author="Benedikt" w:date="2020-09-16T15:04:00Z">
              <w:r w:rsidDel="0000403A">
                <w:rPr>
                  <w:rFonts w:cs="Times New Roman"/>
                </w:rPr>
                <w:delText>9</w:delText>
              </w:r>
            </w:del>
            <w:ins w:id="293" w:author="Benedikt" w:date="2020-09-16T15:04:00Z">
              <w:r w:rsidR="0000403A">
                <w:rPr>
                  <w:rFonts w:cs="Times New Roman"/>
                </w:rPr>
                <w:t>8</w:t>
              </w:r>
            </w:ins>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008C62A8">
              <w:rPr>
                <w:rFonts w:cs="Times New Roman"/>
                <w:vertAlign w:val="superscript"/>
              </w:rPr>
              <w:t>appg</w:t>
            </w:r>
            <w:r w:rsidRPr="007378CF">
              <w:rPr>
                <w:rFonts w:cs="Times New Roman"/>
                <w:vertAlign w:val="superscript"/>
              </w:rPr>
              <w:t>eo</w:t>
            </w:r>
            <w:proofErr w:type="spellEnd"/>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geo</w:t>
            </w:r>
            <w:proofErr w:type="spellEnd"/>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hyd</w:t>
            </w:r>
            <w:proofErr w:type="spellEnd"/>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Pr>
                <w:rFonts w:cs="Times New Roman"/>
                <w:vertAlign w:val="superscript"/>
              </w:rPr>
              <w:t>noT</w:t>
            </w:r>
            <w:proofErr w:type="spellEnd"/>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008C62A8">
              <w:rPr>
                <w:rFonts w:cs="Times New Roman"/>
                <w:vertAlign w:val="superscript"/>
              </w:rPr>
              <w:t>appg</w:t>
            </w:r>
            <w:r w:rsidRPr="00D24E61">
              <w:rPr>
                <w:rFonts w:cs="Times New Roman"/>
                <w:vertAlign w:val="superscript"/>
              </w:rPr>
              <w:t>eo</w:t>
            </w:r>
            <w:proofErr w:type="spellEnd"/>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Pr="00D24E61">
              <w:rPr>
                <w:rFonts w:cs="Times New Roman"/>
                <w:vertAlign w:val="superscript"/>
              </w:rPr>
              <w:t>geo</w:t>
            </w:r>
            <w:proofErr w:type="spellEnd"/>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sidRPr="00F32058">
              <w:rPr>
                <w:rFonts w:cs="Times New Roman"/>
                <w:vertAlign w:val="superscript"/>
              </w:rPr>
              <w:t>hyd</w:t>
            </w:r>
            <w:proofErr w:type="spellEnd"/>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Pr>
                <w:rFonts w:cs="Times New Roman"/>
                <w:vertAlign w:val="superscript"/>
              </w:rPr>
              <w:t>noT</w:t>
            </w:r>
            <w:proofErr w:type="spellEnd"/>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proofErr w:type="spellStart"/>
      <w:r w:rsidR="007A62BE" w:rsidRPr="007A62BE">
        <w:rPr>
          <w:rFonts w:cs="Times New Roman"/>
          <w:i/>
        </w:rPr>
        <w:t>Y</w:t>
      </w:r>
      <w:r w:rsidR="007A62BE" w:rsidRPr="007A62BE">
        <w:rPr>
          <w:rFonts w:cs="Times New Roman"/>
          <w:vertAlign w:val="subscript"/>
        </w:rPr>
        <w:t>j</w:t>
      </w:r>
      <w:proofErr w:type="spellEnd"/>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4EE0B988" w:rsidR="00D358BC" w:rsidDel="00F630AD" w:rsidRDefault="00D358BC" w:rsidP="00755FF4">
      <w:pPr>
        <w:rPr>
          <w:del w:id="294" w:author="Benedikt" w:date="2020-09-19T11:48:00Z"/>
          <w:rFonts w:cs="Times New Roman"/>
          <w:b/>
        </w:rPr>
      </w:pPr>
    </w:p>
    <w:p w14:paraId="66310C0E" w14:textId="49BC58D5" w:rsidR="00D358BC" w:rsidDel="00F630AD" w:rsidRDefault="00D358BC" w:rsidP="00755FF4">
      <w:pPr>
        <w:rPr>
          <w:del w:id="295" w:author="Benedikt" w:date="2020-09-19T11:48:00Z"/>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5942E2C4"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proofErr w:type="spellStart"/>
      <w:r w:rsidR="00B57410">
        <w:rPr>
          <w:rFonts w:cs="Times New Roman"/>
        </w:rPr>
        <w:t>Vis</w:t>
      </w:r>
      <w:r>
        <w:rPr>
          <w:rFonts w:cs="Times New Roman"/>
        </w:rPr>
        <w:t>DAD</w:t>
      </w:r>
      <w:proofErr w:type="spellEnd"/>
      <w:r>
        <w:rPr>
          <w:rFonts w:cs="Times New Roman"/>
        </w:rPr>
        <w:t xml:space="preserve">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w:t>
      </w:r>
      <w:r w:rsidR="000420CC">
        <w:rPr>
          <w:rFonts w:cs="Times New Roman"/>
        </w:rPr>
        <w:lastRenderedPageBreak/>
        <w:t xml:space="preserve">Before usage, an </w:t>
      </w:r>
      <w:proofErr w:type="spellStart"/>
      <w:r w:rsidR="000420CC">
        <w:rPr>
          <w:rFonts w:cs="Times New Roman"/>
        </w:rPr>
        <w:t>interdetector</w:t>
      </w:r>
      <w:proofErr w:type="spellEnd"/>
      <w:r w:rsidR="000420CC">
        <w:rPr>
          <w:rFonts w:cs="Times New Roman"/>
        </w:rPr>
        <w:t xml:space="preserve">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296" w:author="Benedikt" w:date="2020-09-19T19:41:00Z">
        <w:r w:rsidR="00CB5947">
          <w:rPr>
            <w:rFonts w:cs="Times New Roman"/>
          </w:rPr>
          <w:t>.</w:t>
        </w:r>
      </w:ins>
      <w:del w:id="297" w:author="Benedikt" w:date="2020-09-19T19:41:00Z">
        <w:r w:rsidR="00576783" w:rsidDel="00CB5947">
          <w:rPr>
            <w:rFonts w:cs="Times New Roman"/>
          </w:rPr>
          <w:delText>.</w:delText>
        </w:r>
      </w:del>
    </w:p>
    <w:p w14:paraId="47D56E1F" w14:textId="6AD664B1" w:rsidR="00FD6977" w:rsidRDefault="0094153B" w:rsidP="00BB4E4C">
      <w:pPr>
        <w:rPr>
          <w:ins w:id="298" w:author="Benedikt" w:date="2020-09-16T19:24:00Z"/>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Two samples were used: BSA and</w:t>
      </w:r>
      <w:ins w:id="299" w:author="Benedikt" w:date="2020-09-16T19:23:00Z">
        <w:r w:rsidR="00FD6977">
          <w:rPr>
            <w:rFonts w:cs="Times New Roman"/>
          </w:rPr>
          <w:t xml:space="preserve"> PS (Polystyrene)</w:t>
        </w:r>
      </w:ins>
      <w:r w:rsidR="00751AA9">
        <w:rPr>
          <w:rFonts w:cs="Times New Roman"/>
        </w:rPr>
        <w:t xml:space="preserve"> </w:t>
      </w:r>
      <w:ins w:id="300" w:author="Benedikt" w:date="2020-09-16T19:23:00Z">
        <w:r w:rsidR="00FD6977">
          <w:rPr>
            <w:rFonts w:cs="Times New Roman"/>
          </w:rPr>
          <w:t xml:space="preserve"> </w:t>
        </w:r>
      </w:ins>
      <w:del w:id="301" w:author="Benedikt" w:date="2020-09-16T19:22:00Z">
        <w:r w:rsidR="00751AA9" w:rsidDel="00FD6977">
          <w:rPr>
            <w:rFonts w:cs="Times New Roman"/>
          </w:rPr>
          <w:delText>N</w:delText>
        </w:r>
      </w:del>
      <w:proofErr w:type="spellStart"/>
      <w:ins w:id="302" w:author="Benedikt" w:date="2020-09-16T19:22:00Z">
        <w:r w:rsidR="00FD6977">
          <w:rPr>
            <w:rFonts w:cs="Times New Roman"/>
          </w:rPr>
          <w:t>n</w:t>
        </w:r>
      </w:ins>
      <w:r w:rsidR="00751AA9">
        <w:rPr>
          <w:rFonts w:cs="Times New Roman"/>
        </w:rPr>
        <w:t>anospheres</w:t>
      </w:r>
      <w:proofErr w:type="spellEnd"/>
      <w:r w:rsidR="00751AA9">
        <w:rPr>
          <w:rFonts w:cs="Times New Roman"/>
        </w:rPr>
        <w:t>.</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w:t>
      </w:r>
      <w:del w:id="303" w:author="Benedikt" w:date="2020-09-16T19:23:00Z">
        <w:r w:rsidR="00A630B6" w:rsidDel="00FD6977">
          <w:rPr>
            <w:rFonts w:cs="Times New Roman"/>
          </w:rPr>
          <w:delText>(Polystyrene)</w:delText>
        </w:r>
        <w:r w:rsidR="00237805" w:rsidDel="00FD6977">
          <w:rPr>
            <w:rFonts w:cs="Times New Roman"/>
          </w:rPr>
          <w:delText xml:space="preserve"> </w:delText>
        </w:r>
      </w:del>
      <w:proofErr w:type="spellStart"/>
      <w:r w:rsidR="00237805">
        <w:rPr>
          <w:rFonts w:cs="Times New Roman"/>
        </w:rPr>
        <w:t>nanospheres</w:t>
      </w:r>
      <w:proofErr w:type="spellEnd"/>
      <w:r w:rsidR="00237805">
        <w:rPr>
          <w:rFonts w:cs="Times New Roman"/>
        </w:rPr>
        <w:t xml:space="preserve">, a 0.1 % w/v of SDS (sodium dodecyl sulfate) was used. </w:t>
      </w:r>
      <w:ins w:id="304" w:author="Benedikt" w:date="2020-09-16T19:23:00Z">
        <w:r w:rsidR="00FD6977">
          <w:rPr>
            <w:rFonts w:cs="Times New Roman"/>
          </w:rPr>
          <w:t xml:space="preserve">The </w:t>
        </w:r>
        <w:proofErr w:type="spellStart"/>
        <w:r w:rsidR="00FD6977">
          <w:rPr>
            <w:rFonts w:cs="Times New Roman"/>
          </w:rPr>
          <w:t>nanosphere</w:t>
        </w:r>
        <w:proofErr w:type="spellEnd"/>
        <w:r w:rsidR="00FD6977">
          <w:rPr>
            <w:rFonts w:cs="Times New Roman"/>
          </w:rPr>
          <w:t xml:space="preserve"> standard particles had a nominal diameter of 60 nm.</w:t>
        </w:r>
      </w:ins>
      <w:ins w:id="305" w:author="Benedikt" w:date="2020-09-16T19:24:00Z">
        <w:r w:rsidR="00FD6977">
          <w:rPr>
            <w:rFonts w:cs="Times New Roman"/>
          </w:rPr>
          <w:t xml:space="preserve"> For our calculations, we assumed a hydrodynamic radius of 32 nm, which included the estimated infl</w:t>
        </w:r>
        <w:r w:rsidR="005E6DCD">
          <w:rPr>
            <w:rFonts w:cs="Times New Roman"/>
          </w:rPr>
          <w:t>uence of the surface stabilizer.</w:t>
        </w:r>
      </w:ins>
    </w:p>
    <w:p w14:paraId="1C9EE1B7" w14:textId="64DC8397" w:rsidR="00CE0AE5" w:rsidRDefault="00FD6977" w:rsidP="00BB4E4C">
      <w:pPr>
        <w:rPr>
          <w:rFonts w:cs="Times New Roman"/>
        </w:rPr>
      </w:pPr>
      <w:ins w:id="306" w:author="Benedikt" w:date="2020-09-16T19:23:00Z">
        <w:r>
          <w:rPr>
            <w:rFonts w:cs="Times New Roman"/>
          </w:rPr>
          <w:t>m</w:t>
        </w:r>
      </w:ins>
      <w:del w:id="307" w:author="Benedikt" w:date="2020-09-16T19:23:00Z">
        <w:r w:rsidR="002D1845" w:rsidDel="00FD6977">
          <w:rPr>
            <w:rFonts w:cs="Times New Roman"/>
          </w:rPr>
          <w:delText>M</w:delText>
        </w:r>
      </w:del>
      <w:r w:rsidR="002D1845">
        <w:rPr>
          <w:rFonts w:cs="Times New Roman"/>
        </w:rPr>
        <w:t>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308" w:author="Benedikt" w:date="2020-09-15T17:46:00Z">
        <w:r w:rsidR="00A109D3">
          <w:rPr>
            <w:rFonts w:cs="Times New Roman"/>
          </w:rPr>
          <w:t xml:space="preserve"> z</w:t>
        </w:r>
        <w:r w:rsidR="00A109D3" w:rsidRPr="003C43B0">
          <w:rPr>
            <w:rFonts w:cs="Times New Roman"/>
            <w:vertAlign w:val="subscript"/>
          </w:rPr>
          <w:t>%</w:t>
        </w:r>
      </w:ins>
      <w:del w:id="309" w:author="Benedikt" w:date="2020-09-15T17:46:00Z">
        <w:r w:rsidR="00056CDE" w:rsidDel="00A109D3">
          <w:rPr>
            <w:rFonts w:cs="Times New Roman"/>
          </w:rPr>
          <w:delText xml:space="preserve"> </w:delText>
        </w:r>
      </w:del>
      <w:ins w:id="310"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proofErr w:type="spellStart"/>
      <w:r w:rsidR="000D6419">
        <w:rPr>
          <w:rFonts w:cs="Times New Roman"/>
        </w:rPr>
        <w:t>nano</w:t>
      </w:r>
      <w:r w:rsidR="009F6BFE">
        <w:rPr>
          <w:rFonts w:cs="Times New Roman"/>
        </w:rPr>
        <w:t>spheres</w:t>
      </w:r>
      <w:proofErr w:type="spellEnd"/>
      <w:r w:rsidR="009F6BFE">
        <w:rPr>
          <w:rFonts w:cs="Times New Roman"/>
        </w:rPr>
        <w:t xml:space="preserve">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311"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5C1FD163" w:rsidR="00281717" w:rsidRPr="00281717" w:rsidRDefault="00976AD4" w:rsidP="00281717">
            <w:pPr>
              <w:jc w:val="both"/>
              <w:rPr>
                <w:rFonts w:cs="Times New Roman"/>
              </w:rPr>
            </w:pPr>
            <w:proofErr w:type="spellStart"/>
            <w:ins w:id="312" w:author="Benedikt" w:date="2020-09-16T22:33:00Z">
              <w:r w:rsidRPr="00F55C1B">
                <w:rPr>
                  <w:i/>
                </w:rPr>
                <w:t>t</w:t>
              </w:r>
              <w:r>
                <w:rPr>
                  <w:vertAlign w:val="subscript"/>
                </w:rPr>
                <w:t>void</w:t>
              </w:r>
              <w:proofErr w:type="spellEnd"/>
              <w:r>
                <w:t xml:space="preserve"> </w:t>
              </w:r>
            </w:ins>
            <w:del w:id="313" w:author="Benedikt" w:date="2020-09-16T22:33:00Z">
              <w:r w:rsidR="00281717" w:rsidRPr="00811F51" w:rsidDel="00976AD4">
                <w:rPr>
                  <w:rFonts w:cs="Times New Roman"/>
                  <w:i/>
                </w:rPr>
                <w:delText>t</w:delText>
              </w:r>
              <w:r w:rsidR="00281717" w:rsidRPr="00811F51" w:rsidDel="00976AD4">
                <w:rPr>
                  <w:rFonts w:cs="Times New Roman"/>
                  <w:vertAlign w:val="subscript"/>
                </w:rPr>
                <w:delText>0</w:delText>
              </w:r>
            </w:del>
            <w:r w:rsidR="00281717">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2167B887" w:rsidR="002E2720" w:rsidDel="00304587" w:rsidRDefault="00A369A0" w:rsidP="005A0A5B">
      <w:pPr>
        <w:rPr>
          <w:del w:id="314" w:author="Benedikt" w:date="2020-09-16T20:43:00Z"/>
          <w:rFonts w:cs="Times New Roman"/>
        </w:rPr>
      </w:pPr>
      <w:r>
        <w:rPr>
          <w:rFonts w:cs="Times New Roman"/>
        </w:rPr>
        <w:t>The plotted signal</w:t>
      </w:r>
      <w:r w:rsidR="008D5675">
        <w:rPr>
          <w:rFonts w:cs="Times New Roman"/>
        </w:rPr>
        <w:t>s of the fractograms</w:t>
      </w:r>
      <w:r>
        <w:rPr>
          <w:rFonts w:cs="Times New Roman"/>
        </w:rPr>
        <w:t xml:space="preserve"> were used to pick positions of </w:t>
      </w:r>
      <w:proofErr w:type="spellStart"/>
      <w:ins w:id="315" w:author="Benedikt" w:date="2020-09-16T22:33:00Z">
        <w:r w:rsidR="008069E5" w:rsidRPr="00F55C1B">
          <w:rPr>
            <w:i/>
          </w:rPr>
          <w:t>t</w:t>
        </w:r>
        <w:r w:rsidR="008069E5">
          <w:rPr>
            <w:vertAlign w:val="subscript"/>
          </w:rPr>
          <w:t>void</w:t>
        </w:r>
      </w:ins>
      <w:proofErr w:type="spellEnd"/>
      <w:del w:id="316" w:author="Benedikt" w:date="2020-09-16T22:33:00Z">
        <w:r w:rsidRPr="008069E5" w:rsidDel="008069E5">
          <w:rPr>
            <w:rFonts w:cs="Times New Roman"/>
            <w:i/>
          </w:rPr>
          <w:delText>t</w:delText>
        </w:r>
        <w:r w:rsidRPr="003C43B0" w:rsidDel="008069E5">
          <w:rPr>
            <w:rFonts w:cs="Times New Roman"/>
          </w:rPr>
          <w:delText>0</w:delText>
        </w:r>
      </w:del>
      <w:r w:rsidRPr="008069E5">
        <w:rPr>
          <w:rFonts w:cs="Times New Roman"/>
        </w:rPr>
        <w:t xml:space="preserve"> </w:t>
      </w:r>
      <w:r>
        <w:rPr>
          <w:rFonts w:cs="Times New Roman"/>
        </w:rPr>
        <w:t xml:space="preserve">and </w:t>
      </w:r>
      <w:proofErr w:type="spellStart"/>
      <w:r w:rsidRPr="00A369A0">
        <w:rPr>
          <w:rFonts w:cs="Times New Roman"/>
          <w:i/>
        </w:rPr>
        <w:t>t</w:t>
      </w:r>
      <w:r w:rsidRPr="00A369A0">
        <w:rPr>
          <w:rFonts w:cs="Times New Roman"/>
          <w:vertAlign w:val="subscript"/>
        </w:rPr>
        <w:t>e</w:t>
      </w:r>
      <w:proofErr w:type="spellEnd"/>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6A3CE4E3" w:rsidR="00AE28C7" w:rsidRDefault="00B87F24" w:rsidP="00027074">
      <w:r>
        <w:rPr>
          <w:rFonts w:cs="Times New Roman"/>
        </w:rPr>
        <w:lastRenderedPageBreak/>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w:t>
      </w:r>
      <w:ins w:id="317" w:author="Benedikt" w:date="2020-09-16T20:43:00Z">
        <w:r w:rsidR="00304587">
          <w:rPr>
            <w:rFonts w:cs="Times New Roman"/>
          </w:rPr>
          <w:t>6.1</w:t>
        </w:r>
      </w:ins>
      <w:ins w:id="318" w:author="Benedikt" w:date="2020-09-16T20:45:00Z">
        <w:r w:rsidR="00304587">
          <w:rPr>
            <w:rFonts w:cs="Times New Roman"/>
          </w:rPr>
          <w:t xml:space="preserve"> </w:t>
        </w:r>
      </w:ins>
      <w:del w:id="319" w:author="Benedikt" w:date="2020-09-16T20:43:00Z">
        <w:r w:rsidR="00493B2D" w:rsidRPr="00493B2D" w:rsidDel="00304587">
          <w:rPr>
            <w:rFonts w:cs="Times New Roman"/>
          </w:rPr>
          <w:delText>9</w:delText>
        </w:r>
      </w:del>
      <w:r w:rsidR="00493B2D" w:rsidRPr="00493B2D">
        <w:rPr>
          <w:rFonts w:cs="Times New Roman"/>
        </w:rPr>
        <w:t>-</w:t>
      </w:r>
      <w:ins w:id="320" w:author="Benedikt" w:date="2020-09-16T20:45:00Z">
        <w:r w:rsidR="00304587">
          <w:rPr>
            <w:rFonts w:cs="Times New Roman"/>
          </w:rPr>
          <w:t xml:space="preserve"> </w:t>
        </w:r>
      </w:ins>
      <w:r w:rsidR="00493B2D" w:rsidRPr="00493B2D">
        <w:rPr>
          <w:rFonts w:cs="Times New Roman"/>
        </w:rPr>
        <w:t>S.</w:t>
      </w:r>
      <w:ins w:id="321" w:author="Benedikt" w:date="2020-09-16T20:43:00Z">
        <w:r w:rsidR="00304587">
          <w:rPr>
            <w:rFonts w:cs="Times New Roman"/>
          </w:rPr>
          <w:t>6.</w:t>
        </w:r>
      </w:ins>
      <w:ins w:id="322" w:author="Benedikt" w:date="2020-09-16T20:45:00Z">
        <w:r w:rsidR="00304587">
          <w:rPr>
            <w:rFonts w:cs="Times New Roman"/>
          </w:rPr>
          <w:t>5</w:t>
        </w:r>
      </w:ins>
      <w:del w:id="323" w:author="Benedikt" w:date="2020-09-16T20:43:00Z">
        <w:r w:rsidR="00493B2D" w:rsidRPr="00493B2D" w:rsidDel="00304587">
          <w:rPr>
            <w:rFonts w:cs="Times New Roman"/>
          </w:rPr>
          <w:delText>13</w:delText>
        </w:r>
      </w:del>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proofErr w:type="spellStart"/>
      <w:r w:rsidR="00027074" w:rsidRPr="00F32058">
        <w:rPr>
          <w:rFonts w:cs="Times New Roman"/>
          <w:i/>
        </w:rPr>
        <w:t>V</w:t>
      </w:r>
      <w:r w:rsidR="00027074">
        <w:rPr>
          <w:rFonts w:cs="Times New Roman"/>
          <w:vertAlign w:val="superscript"/>
        </w:rPr>
        <w:t>app</w:t>
      </w:r>
      <w:ins w:id="324" w:author="Benedikt" w:date="2020-09-25T13:09:00Z">
        <w:r w:rsidR="00BA49A5">
          <w:rPr>
            <w:rFonts w:cs="Times New Roman"/>
            <w:vertAlign w:val="superscript"/>
          </w:rPr>
          <w:t>G</w:t>
        </w:r>
      </w:ins>
      <w:del w:id="325" w:author="Benedikt" w:date="2020-09-25T13:09:00Z">
        <w:r w:rsidR="00027074" w:rsidDel="00BA49A5">
          <w:rPr>
            <w:rFonts w:cs="Times New Roman"/>
            <w:vertAlign w:val="superscript"/>
          </w:rPr>
          <w:delText>g</w:delText>
        </w:r>
      </w:del>
      <w:r w:rsidR="00027074" w:rsidRPr="00D24E61">
        <w:rPr>
          <w:rFonts w:cs="Times New Roman"/>
          <w:vertAlign w:val="superscript"/>
        </w:rPr>
        <w:t>eo</w:t>
      </w:r>
      <w:proofErr w:type="spellEnd"/>
      <w:r w:rsidR="00027074" w:rsidRPr="009F6B59">
        <w:rPr>
          <w:i/>
        </w:rPr>
        <w:t xml:space="preserve"> </w:t>
      </w:r>
      <w:r w:rsidR="00027074">
        <w:t>is smaller than the calculated</w:t>
      </w:r>
      <w:del w:id="326" w:author="Benedikt" w:date="2020-09-16T20:46:00Z">
        <w:r w:rsidR="00027074" w:rsidDel="00050995">
          <w:rPr>
            <w:i/>
          </w:rPr>
          <w:delText xml:space="preserve"> </w:delText>
        </w:r>
      </w:del>
      <w:r w:rsidR="00027074">
        <w:rPr>
          <w:i/>
        </w:rPr>
        <w:t xml:space="preserve"> </w:t>
      </w:r>
      <w:proofErr w:type="spellStart"/>
      <w:r w:rsidR="00027074" w:rsidRPr="009F6B59">
        <w:rPr>
          <w:i/>
        </w:rPr>
        <w:t>V</w:t>
      </w:r>
      <w:r w:rsidR="00027074" w:rsidRPr="009F6B59">
        <w:rPr>
          <w:vertAlign w:val="superscript"/>
        </w:rPr>
        <w:t>cla</w:t>
      </w:r>
      <w:proofErr w:type="spellEnd"/>
      <w:r w:rsidR="00027074" w:rsidRPr="005E168D">
        <w:t>.</w:t>
      </w:r>
      <w:r w:rsidR="0002115E">
        <w:t xml:space="preserve"> </w:t>
      </w:r>
      <w:r w:rsidR="00027074">
        <w:t xml:space="preserve">This is simply reasoned by the smaller surface, when the trapezoidal tapering is considered in the calculation. </w:t>
      </w:r>
    </w:p>
    <w:p w14:paraId="64AEC157" w14:textId="67F032B1" w:rsidR="00BA49A5" w:rsidRDefault="00027074" w:rsidP="00027074">
      <w:pPr>
        <w:rPr>
          <w:ins w:id="327" w:author="Benedikt" w:date="2020-09-25T13:07:00Z"/>
        </w:rPr>
      </w:pPr>
      <w:r>
        <w:t xml:space="preserve">Consequently, the same observation is made for the relation of </w:t>
      </w:r>
      <w:proofErr w:type="spellStart"/>
      <w:r>
        <w:rPr>
          <w:rFonts w:cs="Times New Roman"/>
          <w:i/>
        </w:rPr>
        <w:t>w</w:t>
      </w:r>
      <w:r>
        <w:rPr>
          <w:rFonts w:cs="Times New Roman"/>
          <w:vertAlign w:val="superscript"/>
        </w:rPr>
        <w:t>app</w:t>
      </w:r>
      <w:ins w:id="328" w:author="Benedikt" w:date="2020-09-25T13:09:00Z">
        <w:r w:rsidR="00BA49A5">
          <w:rPr>
            <w:rFonts w:cs="Times New Roman"/>
            <w:vertAlign w:val="superscript"/>
          </w:rPr>
          <w:t>G</w:t>
        </w:r>
      </w:ins>
      <w:del w:id="329" w:author="Benedikt" w:date="2020-09-25T13:09:00Z">
        <w:r w:rsidDel="00BA49A5">
          <w:rPr>
            <w:rFonts w:cs="Times New Roman"/>
            <w:vertAlign w:val="superscript"/>
          </w:rPr>
          <w:delText>g</w:delText>
        </w:r>
      </w:del>
      <w:r w:rsidRPr="00D24E61">
        <w:rPr>
          <w:rFonts w:cs="Times New Roman"/>
          <w:vertAlign w:val="superscript"/>
        </w:rPr>
        <w:t>eo</w:t>
      </w:r>
      <w:proofErr w:type="spellEnd"/>
      <w:r>
        <w:rPr>
          <w:rFonts w:cs="Times New Roman"/>
          <w:vertAlign w:val="superscript"/>
        </w:rPr>
        <w:t xml:space="preserve"> </w:t>
      </w:r>
      <w:r>
        <w:t xml:space="preserve">and </w:t>
      </w:r>
      <w:proofErr w:type="spellStart"/>
      <w:r>
        <w:rPr>
          <w:i/>
        </w:rPr>
        <w:t>w</w:t>
      </w:r>
      <w:r w:rsidRPr="009F6B59">
        <w:rPr>
          <w:vertAlign w:val="superscript"/>
        </w:rPr>
        <w:t>cla</w:t>
      </w:r>
      <w:proofErr w:type="spellEnd"/>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of  Eq. </w:t>
      </w:r>
      <w:ins w:id="330" w:author="Benedikt" w:date="2020-09-16T15:03:00Z">
        <w:r w:rsidR="00D87742">
          <w:t>8</w:t>
        </w:r>
      </w:ins>
      <w:del w:id="331" w:author="Benedikt" w:date="2020-09-16T15:03:00Z">
        <w:r w:rsidR="00823115" w:rsidDel="00D87742">
          <w:delText>9</w:delText>
        </w:r>
      </w:del>
      <w:r w:rsidR="00823115">
        <w:t xml:space="preserve"> </w:t>
      </w:r>
      <w:r w:rsidR="00D95E96">
        <w:t>(</w:t>
      </w:r>
      <w:proofErr w:type="spellStart"/>
      <w:r w:rsidR="006F3690" w:rsidRPr="00285549">
        <w:rPr>
          <w:i/>
        </w:rPr>
        <w:t>w</w:t>
      </w:r>
      <w:r w:rsidR="006F3690" w:rsidRPr="00285549">
        <w:rPr>
          <w:vertAlign w:val="superscript"/>
        </w:rPr>
        <w:t>geo</w:t>
      </w:r>
      <w:proofErr w:type="spellEnd"/>
      <w:r w:rsidR="006F3690">
        <w:rPr>
          <w:vertAlign w:val="subscript"/>
        </w:rPr>
        <w:t xml:space="preserve"> </w:t>
      </w:r>
      <w:r w:rsidR="006F3690">
        <w:t xml:space="preserve">and </w:t>
      </w:r>
      <w:proofErr w:type="spellStart"/>
      <w:r w:rsidR="006F3690">
        <w:rPr>
          <w:i/>
        </w:rPr>
        <w:t>V</w:t>
      </w:r>
      <w:r w:rsidR="006F3690" w:rsidRPr="00285549">
        <w:rPr>
          <w:vertAlign w:val="superscript"/>
        </w:rPr>
        <w:t>geo</w:t>
      </w:r>
      <w:proofErr w:type="spellEnd"/>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p>
    <w:p w14:paraId="1CF6F977" w14:textId="77777777" w:rsidR="002D4A9C" w:rsidRDefault="002376D6" w:rsidP="00847EFF">
      <w:pPr>
        <w:rPr>
          <w:ins w:id="332" w:author="Benedikt" w:date="2020-09-25T13:24:00Z"/>
        </w:rPr>
      </w:pPr>
      <w:r>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proofErr w:type="spellStart"/>
      <w:r w:rsidR="00863D24" w:rsidRPr="00863D24">
        <w:rPr>
          <w:i/>
        </w:rPr>
        <w:t>D</w:t>
      </w:r>
      <w:r w:rsidR="00863D24" w:rsidRPr="00863D24">
        <w:rPr>
          <w:vertAlign w:val="subscript"/>
        </w:rPr>
        <w:t>calib</w:t>
      </w:r>
      <w:proofErr w:type="spellEnd"/>
      <w:r w:rsidR="00E66712">
        <w:t xml:space="preserve"> (</w:t>
      </w:r>
      <w:r w:rsidR="00A25064">
        <w:t xml:space="preserve">for determination of </w:t>
      </w:r>
      <w:proofErr w:type="spellStart"/>
      <w:r w:rsidR="00E66712" w:rsidRPr="00285549">
        <w:rPr>
          <w:i/>
        </w:rPr>
        <w:t>w</w:t>
      </w:r>
      <w:r w:rsidR="00E66712">
        <w:rPr>
          <w:vertAlign w:val="superscript"/>
        </w:rPr>
        <w:t>hyd</w:t>
      </w:r>
      <w:proofErr w:type="spellEnd"/>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proofErr w:type="spellStart"/>
      <w:r w:rsidR="00A25064">
        <w:rPr>
          <w:i/>
        </w:rPr>
        <w:t>V</w:t>
      </w:r>
      <w:r w:rsidR="00A25064">
        <w:rPr>
          <w:vertAlign w:val="superscript"/>
        </w:rPr>
        <w:t>hyd</w:t>
      </w:r>
      <w:proofErr w:type="spellEnd"/>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proofErr w:type="spellStart"/>
      <w:ins w:id="333" w:author="Benedikt" w:date="2020-09-16T22:35:00Z">
        <w:r w:rsidR="00D24A02" w:rsidRPr="00F55C1B">
          <w:rPr>
            <w:i/>
          </w:rPr>
          <w:t>t</w:t>
        </w:r>
        <w:r w:rsidR="00D24A02">
          <w:rPr>
            <w:vertAlign w:val="subscript"/>
          </w:rPr>
          <w:t>void</w:t>
        </w:r>
        <w:proofErr w:type="spellEnd"/>
        <w:r w:rsidR="00D24A02">
          <w:t xml:space="preserve"> </w:t>
        </w:r>
      </w:ins>
      <w:del w:id="334" w:author="Benedikt" w:date="2020-09-16T22:35:00Z">
        <w:r w:rsidR="00E9770F" w:rsidRPr="00E9770F" w:rsidDel="00D24A02">
          <w:rPr>
            <w:i/>
          </w:rPr>
          <w:delText>t</w:delText>
        </w:r>
        <w:r w:rsidR="00E9770F" w:rsidRPr="00E9770F" w:rsidDel="00D24A02">
          <w:rPr>
            <w:vertAlign w:val="subscript"/>
          </w:rPr>
          <w:delText>0</w:delText>
        </w:r>
        <w:r w:rsidR="00CD6E16" w:rsidDel="00D24A02">
          <w:delText xml:space="preserve"> </w:delText>
        </w:r>
      </w:del>
      <w:r w:rsidR="00CD6E16">
        <w:t xml:space="preserve">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w:t>
      </w:r>
      <w:ins w:id="335" w:author="Benedikt" w:date="2020-09-16T15:03:00Z">
        <w:r w:rsidR="00D87742">
          <w:t>1</w:t>
        </w:r>
      </w:ins>
      <w:del w:id="336" w:author="Benedikt" w:date="2020-09-16T15:03:00Z">
        <w:r w:rsidR="00E9770F" w:rsidDel="00D87742">
          <w:delText>2</w:delText>
        </w:r>
      </w:del>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ins w:id="337" w:author="Benedikt" w:date="2020-09-25T13:08:00Z">
        <w:r w:rsidR="00BA49A5">
          <w:t xml:space="preserve"> </w:t>
        </w:r>
      </w:ins>
    </w:p>
    <w:p w14:paraId="0DE170E6" w14:textId="3D018983" w:rsidR="00BA49A5" w:rsidRPr="00847EFF" w:rsidRDefault="00BA49A5" w:rsidP="003C43B0">
      <w:ins w:id="338" w:author="Benedikt" w:date="2020-09-25T13:08:00Z">
        <w:r>
          <w:t>Also, it could be observed that</w:t>
        </w:r>
      </w:ins>
      <w:ins w:id="339" w:author="Benedikt" w:date="2020-09-25T13:11:00Z">
        <w:r w:rsidR="00927CA3">
          <w:t xml:space="preserve"> </w:t>
        </w:r>
      </w:ins>
      <w:ins w:id="340" w:author="Benedikt" w:date="2020-09-25T13:08:00Z">
        <w:r>
          <w:t>the</w:t>
        </w:r>
      </w:ins>
      <w:ins w:id="341" w:author="Benedikt" w:date="2020-09-25T13:15:00Z">
        <w:r w:rsidR="001C57C9">
          <w:t xml:space="preserve"> ratio the</w:t>
        </w:r>
      </w:ins>
      <w:ins w:id="342" w:author="Benedikt" w:date="2020-09-25T13:08:00Z">
        <w:r>
          <w:t xml:space="preserve"> calculated</w:t>
        </w:r>
      </w:ins>
      <w:ins w:id="343" w:author="Benedikt" w:date="2020-09-25T13:10:00Z">
        <w:r>
          <w:t xml:space="preserve"> </w:t>
        </w:r>
        <w:proofErr w:type="spellStart"/>
        <w:r>
          <w:rPr>
            <w:i/>
          </w:rPr>
          <w:t>V</w:t>
        </w:r>
        <w:r>
          <w:rPr>
            <w:vertAlign w:val="superscript"/>
          </w:rPr>
          <w:t>cla</w:t>
        </w:r>
        <w:proofErr w:type="spellEnd"/>
        <w:r>
          <w:t>,</w:t>
        </w:r>
      </w:ins>
      <w:ins w:id="344" w:author="Benedikt" w:date="2020-09-25T13:16:00Z">
        <w:r w:rsidR="00BF7F4F">
          <w:t xml:space="preserve"> </w:t>
        </w:r>
      </w:ins>
      <w:proofErr w:type="spellStart"/>
      <w:ins w:id="345" w:author="Benedikt" w:date="2020-09-25T13:09:00Z">
        <w:r>
          <w:rPr>
            <w:i/>
          </w:rPr>
          <w:t>V</w:t>
        </w:r>
        <w:r>
          <w:rPr>
            <w:vertAlign w:val="superscript"/>
          </w:rPr>
          <w:t>appG</w:t>
        </w:r>
        <w:r w:rsidRPr="00285549">
          <w:rPr>
            <w:vertAlign w:val="superscript"/>
          </w:rPr>
          <w:t>eo</w:t>
        </w:r>
      </w:ins>
      <w:proofErr w:type="spellEnd"/>
      <w:ins w:id="346" w:author="Benedikt" w:date="2020-09-25T13:10:00Z">
        <w:r>
          <w:t xml:space="preserve"> </w:t>
        </w:r>
      </w:ins>
      <w:ins w:id="347" w:author="Benedikt" w:date="2020-09-25T13:15:00Z">
        <w:r w:rsidR="001C57C9">
          <w:t xml:space="preserve">their respective calculated </w:t>
        </w:r>
        <w:r w:rsidR="001C57C9" w:rsidRPr="00E11D9B">
          <w:rPr>
            <w:i/>
          </w:rPr>
          <w:t>w</w:t>
        </w:r>
        <w:r w:rsidR="001C57C9">
          <w:t xml:space="preserve"> </w:t>
        </w:r>
        <w:proofErr w:type="gramStart"/>
        <w:r w:rsidR="008B158D">
          <w:t>were</w:t>
        </w:r>
        <w:proofErr w:type="gramEnd"/>
        <w:r w:rsidR="008B158D">
          <w:t xml:space="preserve"> increased when a </w:t>
        </w:r>
      </w:ins>
      <w:ins w:id="348" w:author="Benedikt" w:date="2020-09-25T13:16:00Z">
        <w:r w:rsidR="008B158D">
          <w:t>higher</w:t>
        </w:r>
      </w:ins>
      <w:ins w:id="349" w:author="Benedikt" w:date="2020-09-25T13:15:00Z">
        <w:r w:rsidR="006577EA">
          <w:t xml:space="preserve"> crossflow was applied </w:t>
        </w:r>
      </w:ins>
      <w:ins w:id="350" w:author="Benedikt" w:date="2020-09-25T13:28:00Z">
        <w:r w:rsidR="006577EA">
          <w:t>although</w:t>
        </w:r>
      </w:ins>
      <w:ins w:id="351" w:author="Benedikt" w:date="2020-09-25T13:15:00Z">
        <w:r w:rsidR="006577EA">
          <w:t xml:space="preserve"> </w:t>
        </w:r>
      </w:ins>
      <w:ins w:id="352" w:author="Benedikt" w:date="2020-09-25T13:28:00Z">
        <w:r w:rsidR="006577EA">
          <w:t xml:space="preserve">the membrane area should be independent from </w:t>
        </w:r>
        <w:r w:rsidR="006577EA" w:rsidRPr="003C43B0">
          <w:rPr>
            <w:i/>
          </w:rPr>
          <w:t>V</w:t>
        </w:r>
        <w:r w:rsidR="006577EA" w:rsidRPr="003C43B0">
          <w:rPr>
            <w:vertAlign w:val="subscript"/>
          </w:rPr>
          <w:t>c.</w:t>
        </w:r>
      </w:ins>
      <w:ins w:id="353" w:author="Benedikt" w:date="2020-09-25T13:20:00Z">
        <w:r w:rsidR="0076178B">
          <w:t xml:space="preserve"> For</w:t>
        </w:r>
      </w:ins>
      <w:ins w:id="354" w:author="Benedikt" w:date="2020-09-25T13:19:00Z">
        <w:r w:rsidR="0076178B">
          <w:t xml:space="preserve"> </w:t>
        </w:r>
      </w:ins>
      <w:proofErr w:type="spellStart"/>
      <w:ins w:id="355" w:author="Benedikt" w:date="2020-09-25T13:20:00Z">
        <w:r w:rsidR="0076178B" w:rsidRPr="003C43B0">
          <w:rPr>
            <w:i/>
          </w:rPr>
          <w:t>w</w:t>
        </w:r>
      </w:ins>
      <w:ins w:id="356" w:author="Benedikt" w:date="2020-09-25T13:19:00Z">
        <w:r w:rsidR="0076178B">
          <w:rPr>
            <w:vertAlign w:val="superscript"/>
          </w:rPr>
          <w:t>hyd</w:t>
        </w:r>
      </w:ins>
      <w:proofErr w:type="spellEnd"/>
      <w:ins w:id="357" w:author="Benedikt" w:date="2020-09-25T13:20:00Z">
        <w:r w:rsidR="0076178B">
          <w:t xml:space="preserve"> and</w:t>
        </w:r>
      </w:ins>
      <w:ins w:id="358" w:author="Benedikt" w:date="2020-09-25T13:21:00Z">
        <w:r w:rsidR="0076178B">
          <w:t xml:space="preserve"> </w:t>
        </w:r>
        <w:proofErr w:type="spellStart"/>
        <w:r w:rsidR="0076178B">
          <w:rPr>
            <w:i/>
          </w:rPr>
          <w:t>V</w:t>
        </w:r>
        <w:r w:rsidR="0076178B">
          <w:rPr>
            <w:vertAlign w:val="superscript"/>
          </w:rPr>
          <w:t>hyd</w:t>
        </w:r>
      </w:ins>
      <w:proofErr w:type="spellEnd"/>
      <w:ins w:id="359" w:author="Benedikt" w:date="2020-09-25T13:19:00Z">
        <w:r w:rsidR="0076178B">
          <w:t xml:space="preserve"> </w:t>
        </w:r>
      </w:ins>
      <w:ins w:id="360" w:author="Benedikt" w:date="2020-09-25T13:21:00Z">
        <w:r w:rsidR="0076178B">
          <w:t xml:space="preserve">also an </w:t>
        </w:r>
        <w:r w:rsidR="00B85301">
          <w:t xml:space="preserve">increase with constant </w:t>
        </w:r>
      </w:ins>
      <w:ins w:id="361" w:author="Benedikt" w:date="2020-09-25T13:22:00Z">
        <w:r w:rsidR="00154283">
          <w:t>ratio</w:t>
        </w:r>
      </w:ins>
      <w:ins w:id="362" w:author="Benedikt" w:date="2020-09-25T13:21:00Z">
        <w:r w:rsidR="00B85301">
          <w:t xml:space="preserve"> was observed.</w:t>
        </w:r>
      </w:ins>
      <w:ins w:id="363" w:author="Benedikt" w:date="2020-09-25T13:22:00Z">
        <w:r w:rsidR="003C6EFE">
          <w:t xml:space="preserve"> </w:t>
        </w:r>
      </w:ins>
      <w:ins w:id="364" w:author="Benedikt" w:date="2020-09-25T13:24:00Z">
        <w:r w:rsidR="006577EA">
          <w:t>Th</w:t>
        </w:r>
      </w:ins>
      <w:ins w:id="365" w:author="Benedikt" w:date="2020-09-25T13:27:00Z">
        <w:r w:rsidR="006577EA">
          <w:t>e</w:t>
        </w:r>
      </w:ins>
      <w:ins w:id="366" w:author="Benedikt" w:date="2020-09-25T13:24:00Z">
        <w:r w:rsidR="006577EA">
          <w:t xml:space="preserve"> differenc</w:t>
        </w:r>
      </w:ins>
      <w:ins w:id="367" w:author="Benedikt" w:date="2020-09-25T13:26:00Z">
        <w:r w:rsidR="006577EA">
          <w:t>e</w:t>
        </w:r>
      </w:ins>
      <w:ins w:id="368" w:author="Benedikt" w:date="2020-09-25T13:24:00Z">
        <w:r w:rsidR="002D4A9C">
          <w:t xml:space="preserve"> </w:t>
        </w:r>
      </w:ins>
      <w:ins w:id="369" w:author="Benedikt" w:date="2020-09-25T13:25:00Z">
        <w:r w:rsidR="002D4A9C">
          <w:t xml:space="preserve">was </w:t>
        </w:r>
      </w:ins>
      <w:ins w:id="370" w:author="Benedikt" w:date="2020-09-25T13:26:00Z">
        <w:r w:rsidR="006577EA">
          <w:t>too</w:t>
        </w:r>
      </w:ins>
      <w:ins w:id="371" w:author="Benedikt" w:date="2020-09-25T13:25:00Z">
        <w:r w:rsidR="006577EA">
          <w:t xml:space="preserve"> </w:t>
        </w:r>
      </w:ins>
      <w:ins w:id="372" w:author="Benedikt" w:date="2020-09-25T13:27:00Z">
        <w:r w:rsidR="006577EA">
          <w:t>big to be explained by the higher pressure on the membrane</w:t>
        </w:r>
      </w:ins>
      <w:ins w:id="373" w:author="Benedikt" w:date="2020-09-25T13:29:00Z">
        <w:r w:rsidR="006577EA">
          <w:t>.</w:t>
        </w:r>
      </w:ins>
      <w:ins w:id="374" w:author="Benedikt" w:date="2020-09-25T13:25:00Z">
        <w:r w:rsidR="002D4A9C">
          <w:t xml:space="preserve"> The</w:t>
        </w:r>
      </w:ins>
      <w:ins w:id="375" w:author="Benedikt" w:date="2020-09-25T13:15:00Z">
        <w:r w:rsidR="00495E73">
          <w:t xml:space="preserve"> </w:t>
        </w:r>
      </w:ins>
      <w:ins w:id="376" w:author="Benedikt" w:date="2020-09-25T13:18:00Z">
        <w:r w:rsidR="00495E73">
          <w:t>discrepancy was not observed for the other algorithms</w:t>
        </w:r>
      </w:ins>
      <w:ins w:id="377" w:author="Benedikt" w:date="2020-09-25T13:26:00Z">
        <w:r w:rsidR="006577EA">
          <w:t>.</w:t>
        </w:r>
      </w:ins>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058AD14B" w:rsidR="008A6F27" w:rsidDel="009764A0" w:rsidRDefault="00AA1C04" w:rsidP="00AA1C04">
      <w:pPr>
        <w:rPr>
          <w:del w:id="378" w:author="Benedikt" w:date="2020-09-25T14:07:00Z"/>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w:t>
      </w:r>
      <w:ins w:id="379" w:author="Benedikt" w:date="2020-09-25T17:31:00Z">
        <w:r w:rsidR="00FB5D83">
          <w:rPr>
            <w:rFonts w:cs="Times New Roman"/>
          </w:rPr>
          <w:t>2</w:t>
        </w:r>
      </w:ins>
      <w:del w:id="380" w:author="Benedikt" w:date="2020-09-25T17:31:00Z">
        <w:r w:rsidR="0009543E" w:rsidDel="00FB5D83">
          <w:rPr>
            <w:rFonts w:cs="Times New Roman"/>
          </w:rPr>
          <w:delText>1</w:delText>
        </w:r>
      </w:del>
      <w:r w:rsidR="002668A0">
        <w:rPr>
          <w:rFonts w:cs="Times New Roman"/>
        </w:rPr>
        <w:t>], Silica particles[</w:t>
      </w:r>
      <w:r w:rsidR="007B5D83">
        <w:rPr>
          <w:rFonts w:cs="Times New Roman"/>
        </w:rPr>
        <w:t>16</w:t>
      </w:r>
      <w:r w:rsidR="002668A0">
        <w:rPr>
          <w:rFonts w:cs="Times New Roman"/>
        </w:rPr>
        <w:t>]</w:t>
      </w:r>
      <w:r w:rsidR="002877C4">
        <w:rPr>
          <w:rFonts w:cs="Times New Roman"/>
        </w:rPr>
        <w:t xml:space="preserve"> and silver </w:t>
      </w:r>
      <w:proofErr w:type="spellStart"/>
      <w:r w:rsidR="002877C4">
        <w:rPr>
          <w:rFonts w:cs="Times New Roman"/>
        </w:rPr>
        <w:t>nanospheres</w:t>
      </w:r>
      <w:proofErr w:type="spellEnd"/>
      <w:r w:rsidR="002877C4">
        <w:rPr>
          <w:rFonts w:cs="Times New Roman"/>
        </w:rPr>
        <w:t>[</w:t>
      </w:r>
      <w:del w:id="381" w:author="Benedikt" w:date="2020-09-25T17:31:00Z">
        <w:r w:rsidR="007B5D83" w:rsidDel="00FB5D83">
          <w:rPr>
            <w:rFonts w:cs="Times New Roman"/>
          </w:rPr>
          <w:delText>3</w:delText>
        </w:r>
        <w:r w:rsidR="0009543E" w:rsidDel="00FB5D83">
          <w:rPr>
            <w:rFonts w:cs="Times New Roman"/>
          </w:rPr>
          <w:delText>2</w:delText>
        </w:r>
        <w:r w:rsidR="002877C4" w:rsidDel="00FB5D83">
          <w:rPr>
            <w:rFonts w:cs="Times New Roman"/>
          </w:rPr>
          <w:delText>,</w:delText>
        </w:r>
      </w:del>
      <w:r w:rsidR="007B5D83">
        <w:rPr>
          <w:rFonts w:cs="Times New Roman"/>
        </w:rPr>
        <w:t>3</w:t>
      </w:r>
      <w:r w:rsidR="0009543E">
        <w:rPr>
          <w:rFonts w:cs="Times New Roman"/>
        </w:rPr>
        <w:t>3</w:t>
      </w:r>
      <w:ins w:id="382" w:author="Benedikt" w:date="2020-09-25T17:31:00Z">
        <w:r w:rsidR="00FB5D83">
          <w:rPr>
            <w:rFonts w:cs="Times New Roman"/>
          </w:rPr>
          <w:t>,34</w:t>
        </w:r>
      </w:ins>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e in the respective publication and the expected shell thickness for polymer coatings[</w:t>
      </w:r>
      <w:r w:rsidR="007115D9">
        <w:rPr>
          <w:rFonts w:cs="Times New Roman"/>
        </w:rPr>
        <w:t>3</w:t>
      </w:r>
      <w:ins w:id="383" w:author="Benedikt" w:date="2020-09-25T17:43:00Z">
        <w:r w:rsidR="00B14BEA">
          <w:rPr>
            <w:rFonts w:cs="Times New Roman"/>
          </w:rPr>
          <w:t>5</w:t>
        </w:r>
      </w:ins>
      <w:del w:id="384" w:author="Benedikt" w:date="2020-09-25T17:43:00Z">
        <w:r w:rsidR="007115D9" w:rsidDel="00B14BEA">
          <w:rPr>
            <w:rFonts w:cs="Times New Roman"/>
          </w:rPr>
          <w:delText>4</w:delText>
        </w:r>
      </w:del>
      <w:r w:rsidR="0009543E">
        <w:rPr>
          <w:rFonts w:cs="Times New Roman"/>
        </w:rPr>
        <w:t>,3</w:t>
      </w:r>
      <w:del w:id="385" w:author="Benedikt" w:date="2020-09-25T17:43:00Z">
        <w:r w:rsidR="0009543E" w:rsidDel="00B14BEA">
          <w:rPr>
            <w:rFonts w:cs="Times New Roman"/>
          </w:rPr>
          <w:delText>5</w:delText>
        </w:r>
      </w:del>
      <w:ins w:id="386" w:author="Benedikt" w:date="2020-09-25T17:43:00Z">
        <w:r w:rsidR="00B14BEA">
          <w:rPr>
            <w:rFonts w:cs="Times New Roman"/>
          </w:rPr>
          <w:t>6</w:t>
        </w:r>
      </w:ins>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767596CB" w:rsidR="00A3439F" w:rsidDel="002D4A9C" w:rsidRDefault="00A3439F" w:rsidP="00AA1C04">
      <w:pPr>
        <w:rPr>
          <w:del w:id="387" w:author="Benedikt" w:date="2020-09-25T13:26:00Z"/>
          <w:rFonts w:cs="Times New Roman"/>
        </w:rPr>
      </w:pPr>
    </w:p>
    <w:p w14:paraId="62660B45" w14:textId="14D677A2" w:rsidR="00A3439F" w:rsidDel="002D4A9C" w:rsidRDefault="00A3439F" w:rsidP="00AA1C04">
      <w:pPr>
        <w:rPr>
          <w:del w:id="388" w:author="Benedikt" w:date="2020-09-25T13:26:00Z"/>
          <w:rFonts w:cs="Times New Roman"/>
        </w:rPr>
      </w:pPr>
    </w:p>
    <w:p w14:paraId="31F74CB1" w14:textId="1A583EC6" w:rsidR="00A3439F" w:rsidDel="002D4A9C" w:rsidRDefault="00A3439F" w:rsidP="00AA1C04">
      <w:pPr>
        <w:rPr>
          <w:del w:id="389" w:author="Benedikt" w:date="2020-09-25T13:26:00Z"/>
          <w:rFonts w:cs="Times New Roman"/>
        </w:rPr>
      </w:pPr>
    </w:p>
    <w:p w14:paraId="57E6F6CD" w14:textId="327653DB" w:rsidR="00A3439F" w:rsidDel="002D4A9C" w:rsidRDefault="00A3439F" w:rsidP="00AA1C04">
      <w:pPr>
        <w:rPr>
          <w:del w:id="390" w:author="Benedikt" w:date="2020-09-25T13:26:00Z"/>
          <w:rFonts w:cs="Times New Roman"/>
        </w:rPr>
      </w:pPr>
    </w:p>
    <w:p w14:paraId="12DC12B0" w14:textId="4F3FD3C4" w:rsidR="00A3439F" w:rsidDel="002D4A9C" w:rsidRDefault="00A3439F" w:rsidP="00AA1C04">
      <w:pPr>
        <w:rPr>
          <w:del w:id="391" w:author="Benedikt" w:date="2020-09-25T13:26:00Z"/>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40"/>
        <w:gridCol w:w="1439"/>
        <w:gridCol w:w="80"/>
        <w:gridCol w:w="1072"/>
        <w:gridCol w:w="263"/>
        <w:gridCol w:w="909"/>
        <w:gridCol w:w="421"/>
        <w:gridCol w:w="184"/>
        <w:gridCol w:w="862"/>
        <w:gridCol w:w="37"/>
        <w:gridCol w:w="929"/>
        <w:gridCol w:w="38"/>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4715F88A" w:rsidR="00A532B1" w:rsidRPr="0040559D" w:rsidRDefault="00A532B1" w:rsidP="003C43B0">
            <w:pPr>
              <w:jc w:val="center"/>
              <w:rPr>
                <w:rFonts w:cs="Times New Roman"/>
              </w:rPr>
            </w:pPr>
            <w:r>
              <w:rPr>
                <w:rFonts w:cs="Times New Roman"/>
              </w:rPr>
              <w:t>Lit_Au1</w:t>
            </w:r>
            <w:r w:rsidR="006279BB">
              <w:rPr>
                <w:rFonts w:cs="Times New Roman"/>
              </w:rPr>
              <w:t>[</w:t>
            </w:r>
            <w:r w:rsidR="00051670">
              <w:rPr>
                <w:rFonts w:cs="Times New Roman"/>
              </w:rPr>
              <w:t>3</w:t>
            </w:r>
            <w:del w:id="392" w:author="Benedikt" w:date="2020-09-25T17:44:00Z">
              <w:r w:rsidR="00051670" w:rsidDel="009235C1">
                <w:rPr>
                  <w:rFonts w:cs="Times New Roman"/>
                </w:rPr>
                <w:delText>0</w:delText>
              </w:r>
            </w:del>
            <w:ins w:id="393" w:author="Benedikt" w:date="2020-09-25T17:44:00Z">
              <w:r w:rsidR="009235C1">
                <w:rPr>
                  <w:rFonts w:cs="Times New Roman"/>
                </w:rPr>
                <w:t>2</w:t>
              </w:r>
            </w:ins>
            <w:r w:rsidR="00051670">
              <w:rPr>
                <w:rFonts w:cs="Times New Roman"/>
              </w:rPr>
              <w:t>]</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proofErr w:type="spellStart"/>
            <w:r>
              <w:rPr>
                <w:rFonts w:cs="Times New Roman"/>
              </w:rPr>
              <w:t>Lit_Sil</w:t>
            </w:r>
            <w:proofErr w:type="spellEnd"/>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1DDF944F" w:rsidR="00996492" w:rsidRPr="00281717" w:rsidRDefault="00CC4FFF" w:rsidP="004F590D">
            <w:pPr>
              <w:jc w:val="both"/>
              <w:rPr>
                <w:rFonts w:cs="Times New Roman"/>
              </w:rPr>
            </w:pPr>
            <w:proofErr w:type="spellStart"/>
            <w:ins w:id="394" w:author="Benedikt" w:date="2020-09-16T22:33:00Z">
              <w:r w:rsidRPr="00F55C1B">
                <w:rPr>
                  <w:i/>
                </w:rPr>
                <w:t>t</w:t>
              </w:r>
              <w:r>
                <w:rPr>
                  <w:vertAlign w:val="subscript"/>
                </w:rPr>
                <w:t>void</w:t>
              </w:r>
              <w:proofErr w:type="spellEnd"/>
              <w:r>
                <w:t xml:space="preserve"> </w:t>
              </w:r>
            </w:ins>
            <w:del w:id="395" w:author="Benedikt" w:date="2020-09-16T22:33:00Z">
              <w:r w:rsidR="00996492" w:rsidRPr="00811F51" w:rsidDel="00CC4FFF">
                <w:rPr>
                  <w:rFonts w:cs="Times New Roman"/>
                  <w:i/>
                </w:rPr>
                <w:delText>t</w:delText>
              </w:r>
              <w:r w:rsidR="00996492" w:rsidRPr="00811F51" w:rsidDel="00CC4FFF">
                <w:rPr>
                  <w:rFonts w:cs="Times New Roman"/>
                  <w:vertAlign w:val="subscript"/>
                </w:rPr>
                <w:delText>0</w:delText>
              </w:r>
            </w:del>
            <w:r w:rsidR="00996492">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0208ED84" w:rsidR="004F590D" w:rsidRPr="0040559D" w:rsidRDefault="004F590D" w:rsidP="003C43B0">
            <w:pPr>
              <w:jc w:val="center"/>
              <w:rPr>
                <w:rFonts w:cs="Times New Roman"/>
              </w:rPr>
            </w:pPr>
            <w:proofErr w:type="spellStart"/>
            <w:r>
              <w:rPr>
                <w:rFonts w:cs="Times New Roman"/>
              </w:rPr>
              <w:t>LitAG</w:t>
            </w:r>
            <w:proofErr w:type="spellEnd"/>
            <w:r>
              <w:rPr>
                <w:rFonts w:cs="Times New Roman"/>
              </w:rPr>
              <w:t>[</w:t>
            </w:r>
            <w:r w:rsidR="00051670">
              <w:rPr>
                <w:rFonts w:cs="Times New Roman"/>
              </w:rPr>
              <w:t>3</w:t>
            </w:r>
            <w:del w:id="396" w:author="Benedikt" w:date="2020-09-25T17:44:00Z">
              <w:r w:rsidR="00051670" w:rsidDel="009235C1">
                <w:rPr>
                  <w:rFonts w:cs="Times New Roman"/>
                </w:rPr>
                <w:delText>1</w:delText>
              </w:r>
            </w:del>
            <w:ins w:id="397" w:author="Benedikt" w:date="2020-09-25T17:44:00Z">
              <w:r w:rsidR="009235C1">
                <w:rPr>
                  <w:rFonts w:cs="Times New Roman"/>
                </w:rPr>
                <w:t>3</w:t>
              </w:r>
            </w:ins>
            <w:r>
              <w:rPr>
                <w:rFonts w:cs="Times New Roman"/>
              </w:rPr>
              <w:t>]</w:t>
            </w:r>
          </w:p>
        </w:tc>
        <w:tc>
          <w:tcPr>
            <w:tcW w:w="2070" w:type="dxa"/>
            <w:gridSpan w:val="4"/>
            <w:tcBorders>
              <w:top w:val="single" w:sz="4" w:space="0" w:color="auto"/>
              <w:left w:val="nil"/>
              <w:bottom w:val="single" w:sz="4" w:space="0" w:color="auto"/>
              <w:right w:val="nil"/>
            </w:tcBorders>
          </w:tcPr>
          <w:p w14:paraId="002BE96F" w14:textId="00C195F0" w:rsidR="004F590D" w:rsidRPr="0040559D" w:rsidRDefault="004F590D">
            <w:pPr>
              <w:jc w:val="right"/>
              <w:rPr>
                <w:rFonts w:cs="Times New Roman"/>
              </w:rPr>
            </w:pPr>
            <w:r>
              <w:rPr>
                <w:rFonts w:cs="Times New Roman"/>
              </w:rPr>
              <w:t>Lit_Ag_42nm</w:t>
            </w:r>
            <w:r w:rsidR="006279BB">
              <w:rPr>
                <w:rFonts w:cs="Times New Roman"/>
              </w:rPr>
              <w:t>[</w:t>
            </w:r>
            <w:r w:rsidR="00051670">
              <w:rPr>
                <w:rFonts w:cs="Times New Roman"/>
              </w:rPr>
              <w:t>3</w:t>
            </w:r>
            <w:del w:id="398" w:author="Benedikt" w:date="2020-09-25T17:44:00Z">
              <w:r w:rsidR="00051670" w:rsidDel="009235C1">
                <w:rPr>
                  <w:rFonts w:cs="Times New Roman"/>
                </w:rPr>
                <w:delText>2</w:delText>
              </w:r>
            </w:del>
            <w:ins w:id="399" w:author="Benedikt" w:date="2020-09-25T17:44:00Z">
              <w:r w:rsidR="009235C1">
                <w:rPr>
                  <w:rFonts w:cs="Times New Roman"/>
                </w:rPr>
                <w:t>4</w:t>
              </w:r>
            </w:ins>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37154934" w:rsidR="0036521B" w:rsidRPr="00281717" w:rsidRDefault="00CC4FFF" w:rsidP="005A5E13">
            <w:pPr>
              <w:jc w:val="both"/>
              <w:rPr>
                <w:rFonts w:cs="Times New Roman"/>
              </w:rPr>
            </w:pPr>
            <w:proofErr w:type="spellStart"/>
            <w:ins w:id="400" w:author="Benedikt" w:date="2020-09-16T22:34:00Z">
              <w:r w:rsidRPr="00F55C1B">
                <w:rPr>
                  <w:i/>
                </w:rPr>
                <w:t>t</w:t>
              </w:r>
              <w:r>
                <w:rPr>
                  <w:vertAlign w:val="subscript"/>
                </w:rPr>
                <w:t>void</w:t>
              </w:r>
            </w:ins>
            <w:proofErr w:type="spellEnd"/>
            <w:del w:id="401" w:author="Benedikt" w:date="2020-09-16T22:33:00Z">
              <w:r w:rsidR="0036521B" w:rsidRPr="00811F51" w:rsidDel="00CC4FFF">
                <w:rPr>
                  <w:rFonts w:cs="Times New Roman"/>
                  <w:i/>
                </w:rPr>
                <w:delText>t</w:delText>
              </w:r>
              <w:r w:rsidR="0036521B" w:rsidRPr="00811F51" w:rsidDel="00CC4FFF">
                <w:rPr>
                  <w:rFonts w:cs="Times New Roman"/>
                  <w:vertAlign w:val="subscript"/>
                </w:rPr>
                <w:delText>0</w:delText>
              </w:r>
            </w:del>
            <w:r w:rsidR="0036521B">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39C6BC40" w14:textId="57339D4B" w:rsidR="0040159C" w:rsidRDefault="008E43AE" w:rsidP="00776E62">
      <w:pPr>
        <w:rPr>
          <w:ins w:id="402" w:author="Benedikt" w:date="2020-09-25T15:13:00Z"/>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proofErr w:type="spellStart"/>
      <w:r w:rsidRPr="00285549">
        <w:rPr>
          <w:i/>
        </w:rPr>
        <w:t>w</w:t>
      </w:r>
      <w:r w:rsidRPr="00285549">
        <w:rPr>
          <w:vertAlign w:val="superscript"/>
        </w:rPr>
        <w:t>geo</w:t>
      </w:r>
      <w:proofErr w:type="spellEnd"/>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proofErr w:type="spellStart"/>
      <w:r w:rsidRPr="00285549">
        <w:rPr>
          <w:i/>
        </w:rPr>
        <w:t>w</w:t>
      </w:r>
      <w:r>
        <w:rPr>
          <w:vertAlign w:val="superscript"/>
        </w:rPr>
        <w:t>hyd</w:t>
      </w:r>
      <w:proofErr w:type="spellEnd"/>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262447" w14:textId="0E41E85B" w:rsidR="0040159C" w:rsidRPr="003C43B0" w:rsidRDefault="0040159C" w:rsidP="00776E62">
      <w:ins w:id="403" w:author="Benedikt" w:date="2020-09-25T15:13:00Z">
        <w:r>
          <w:t>Due to our lack of knowledge</w:t>
        </w:r>
      </w:ins>
      <w:ins w:id="404" w:author="Benedikt" w:date="2020-09-25T15:14:00Z">
        <w:r>
          <w:t xml:space="preserve"> of </w:t>
        </w:r>
        <w:r w:rsidRPr="003C43B0">
          <w:rPr>
            <w:i/>
          </w:rPr>
          <w:t>z</w:t>
        </w:r>
        <w:r w:rsidRPr="003C43B0">
          <w:rPr>
            <w:vertAlign w:val="subscript"/>
          </w:rPr>
          <w:t>%</w:t>
        </w:r>
      </w:ins>
      <w:ins w:id="405" w:author="Benedikt" w:date="2020-09-25T15:13:00Z">
        <w:r>
          <w:t xml:space="preserve"> </w:t>
        </w:r>
      </w:ins>
      <w:ins w:id="406" w:author="Benedikt" w:date="2020-09-25T15:14:00Z">
        <w:r>
          <w:t>w</w:t>
        </w:r>
      </w:ins>
      <w:ins w:id="407" w:author="Benedikt" w:date="2020-09-25T15:13:00Z">
        <w:r>
          <w:t xml:space="preserve">e repeated the analysis </w:t>
        </w:r>
      </w:ins>
      <w:ins w:id="408" w:author="Benedikt" w:date="2020-09-25T15:14:00Z">
        <w:r w:rsidR="001239A7">
          <w:t>for our own data as well for the literature data also for</w:t>
        </w:r>
      </w:ins>
      <w:ins w:id="409" w:author="Benedikt" w:date="2020-09-25T15:15:00Z">
        <w:r w:rsidR="001239A7">
          <w:t xml:space="preserve"> the</w:t>
        </w:r>
      </w:ins>
      <w:ins w:id="410" w:author="Benedikt" w:date="2020-09-25T15:14:00Z">
        <w:r w:rsidR="001239A7">
          <w:t xml:space="preserve"> alternative values 8</w:t>
        </w:r>
      </w:ins>
      <w:ins w:id="411" w:author="Benedikt" w:date="2020-09-25T15:15:00Z">
        <w:r w:rsidR="001239A7">
          <w:t>% and 16%. The respective results do not vary significantly from the observations made for 12% and are displayed in the supporting information (</w:t>
        </w:r>
      </w:ins>
      <w:ins w:id="412" w:author="Benedikt" w:date="2020-09-25T15:16:00Z">
        <w:r w:rsidR="001239A7">
          <w:t>S.6.19</w:t>
        </w:r>
      </w:ins>
      <w:ins w:id="413" w:author="Benedikt" w:date="2020-09-25T15:15:00Z">
        <w:r w:rsidR="001239A7">
          <w:t>)</w:t>
        </w:r>
      </w:ins>
      <w:ins w:id="414" w:author="Benedikt" w:date="2020-09-25T15:16:00Z">
        <w:r w:rsidR="001239A7">
          <w:t>.</w:t>
        </w:r>
      </w:ins>
    </w:p>
    <w:p w14:paraId="72DA229C" w14:textId="3D8110F7" w:rsidR="00A65979" w:rsidRDefault="00560BA5" w:rsidP="00776E62">
      <w:pPr>
        <w:rPr>
          <w:rFonts w:cs="Times New Roman"/>
          <w:noProof/>
        </w:rPr>
      </w:pPr>
      <w:r>
        <w:rPr>
          <w:rFonts w:cs="Times New Roman"/>
        </w:rPr>
        <w:lastRenderedPageBreak/>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0AD3D95B"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del w:id="415" w:author="Benedikt" w:date="2020-09-16T22:34:00Z">
        <w:r w:rsidR="006D54CC" w:rsidRPr="00D12C9E" w:rsidDel="00663FAE">
          <w:rPr>
            <w:rFonts w:cs="Times New Roman"/>
            <w:i/>
          </w:rPr>
          <w:delText>t</w:delText>
        </w:r>
        <w:r w:rsidR="006D54CC" w:rsidRPr="003E6075" w:rsidDel="00663FAE">
          <w:rPr>
            <w:rFonts w:cs="Times New Roman"/>
            <w:vertAlign w:val="subscript"/>
          </w:rPr>
          <w:delText>0</w:delText>
        </w:r>
      </w:del>
      <w:proofErr w:type="spellStart"/>
      <w:ins w:id="416" w:author="Benedikt" w:date="2020-09-16T22:34:00Z">
        <w:r w:rsidR="00663FAE" w:rsidRPr="00F55C1B">
          <w:rPr>
            <w:i/>
          </w:rPr>
          <w:t>t</w:t>
        </w:r>
        <w:r w:rsidR="00663FAE">
          <w:rPr>
            <w:vertAlign w:val="subscript"/>
          </w:rPr>
          <w:t>void</w:t>
        </w:r>
      </w:ins>
      <w:proofErr w:type="spellEnd"/>
      <w:r w:rsidR="006D54CC">
        <w:rPr>
          <w:rFonts w:cs="Times New Roman"/>
        </w:rPr>
        <w:t xml:space="preserve"> and </w:t>
      </w:r>
      <w:proofErr w:type="spellStart"/>
      <w:r w:rsidR="006D54CC" w:rsidRPr="003E6075">
        <w:rPr>
          <w:rFonts w:cs="Times New Roman"/>
          <w:i/>
        </w:rPr>
        <w:t>t</w:t>
      </w:r>
      <w:r w:rsidR="006D54CC" w:rsidRPr="003E6075">
        <w:rPr>
          <w:rFonts w:cs="Times New Roman"/>
          <w:vertAlign w:val="subscript"/>
        </w:rPr>
        <w:t>e</w:t>
      </w:r>
      <w:proofErr w:type="spellEnd"/>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been </w:t>
      </w:r>
      <w:r w:rsidR="0024788B">
        <w:rPr>
          <w:rFonts w:cs="Times New Roman"/>
        </w:rPr>
        <w:t xml:space="preserve"> published</w:t>
      </w:r>
      <w:r w:rsidR="00AE6DB5">
        <w:rPr>
          <w:rFonts w:cs="Times New Roman"/>
        </w:rPr>
        <w:t xml:space="preserve"> </w:t>
      </w:r>
      <w:r w:rsidR="0009543E">
        <w:rPr>
          <w:rFonts w:cs="Times New Roman"/>
        </w:rPr>
        <w:t>[</w:t>
      </w:r>
      <w:del w:id="417" w:author="Benedikt" w:date="2020-09-25T17:45:00Z">
        <w:r w:rsidR="00FC2B4E" w:rsidDel="009235C1">
          <w:rPr>
            <w:rFonts w:cs="Times New Roman"/>
          </w:rPr>
          <w:delText>36,</w:delText>
        </w:r>
      </w:del>
      <w:r w:rsidR="00FC2B4E">
        <w:rPr>
          <w:rFonts w:cs="Times New Roman"/>
        </w:rPr>
        <w:t>37,38,39</w:t>
      </w:r>
      <w:r w:rsidR="0009543E">
        <w:rPr>
          <w:rFonts w:cs="Times New Roman"/>
        </w:rPr>
        <w:t>,40</w:t>
      </w:r>
      <w:ins w:id="418" w:author="Benedikt" w:date="2020-09-25T17:45:00Z">
        <w:r w:rsidR="009235C1">
          <w:rPr>
            <w:rFonts w:cs="Times New Roman"/>
          </w:rPr>
          <w:t>,41</w:t>
        </w:r>
      </w:ins>
      <w:r w:rsidR="00FC2B4E">
        <w:rPr>
          <w:rFonts w:cs="Times New Roman"/>
        </w:rPr>
        <w:t>]</w:t>
      </w:r>
      <w:r w:rsidR="00CA35D3">
        <w:rPr>
          <w:rFonts w:cs="Times New Roman"/>
        </w:rPr>
        <w:t>.</w:t>
      </w:r>
      <w:r w:rsidR="0024788B">
        <w:rPr>
          <w:rFonts w:cs="Times New Roman"/>
        </w:rPr>
        <w:t xml:space="preserve"> Also, side conditions like temperature and the temperature-dependent </w:t>
      </w:r>
      <w:bookmarkStart w:id="419" w:name="_GoBack"/>
      <w:bookmarkEnd w:id="419"/>
      <w:r w:rsidR="0024788B">
        <w:rPr>
          <w:rFonts w:cs="Times New Roman"/>
        </w:rPr>
        <w:t xml:space="preserve">viscosity can influence the </w:t>
      </w:r>
      <w:r w:rsidR="00A52B26">
        <w:rPr>
          <w:rFonts w:cs="Times New Roman"/>
        </w:rPr>
        <w:t xml:space="preserve">effective </w:t>
      </w:r>
      <w:r w:rsidR="00B60016">
        <w:rPr>
          <w:rFonts w:cs="Times New Roman"/>
        </w:rPr>
        <w:t>d</w:t>
      </w:r>
      <w:r w:rsidR="00A52B26">
        <w:rPr>
          <w:rFonts w:cs="Times New Roman"/>
        </w:rPr>
        <w:t xml:space="preserve">iffusion </w:t>
      </w:r>
      <w:proofErr w:type="gramStart"/>
      <w:r w:rsidR="00A52B26">
        <w:rPr>
          <w:rFonts w:cs="Times New Roman"/>
        </w:rPr>
        <w:t>coefficient</w:t>
      </w:r>
      <w:r w:rsidR="00D672E9">
        <w:rPr>
          <w:rFonts w:cs="Times New Roman"/>
        </w:rPr>
        <w:t>[</w:t>
      </w:r>
      <w:proofErr w:type="gramEnd"/>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proofErr w:type="spellStart"/>
      <w:r w:rsidR="00EA2F62" w:rsidRPr="00EA2F62">
        <w:rPr>
          <w:rFonts w:cs="Times New Roman"/>
          <w:i/>
        </w:rPr>
        <w:t>t</w:t>
      </w:r>
      <w:r w:rsidR="00EA2F62" w:rsidRPr="00EA2F62">
        <w:rPr>
          <w:rFonts w:cs="Times New Roman"/>
          <w:vertAlign w:val="subscript"/>
        </w:rPr>
        <w:t>e</w:t>
      </w:r>
      <w:proofErr w:type="spellEnd"/>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del w:id="420" w:author="Benedikt" w:date="2020-09-16T22:36:00Z">
        <w:r w:rsidR="00F90CBC" w:rsidDel="00AE5756">
          <w:rPr>
            <w:rFonts w:cs="Times New Roman"/>
          </w:rPr>
          <w:delText xml:space="preserve"> </w:delText>
        </w:r>
        <w:r w:rsidR="00F90CBC" w:rsidRPr="00F90CBC" w:rsidDel="004C4F7E">
          <w:rPr>
            <w:rFonts w:cs="Times New Roman"/>
            <w:i/>
          </w:rPr>
          <w:delText>t</w:delText>
        </w:r>
        <w:r w:rsidR="00F90CBC" w:rsidRPr="00F90CBC" w:rsidDel="004C4F7E">
          <w:rPr>
            <w:rFonts w:cs="Times New Roman"/>
            <w:vertAlign w:val="subscript"/>
          </w:rPr>
          <w:delText>0</w:delText>
        </w:r>
      </w:del>
      <w:ins w:id="421" w:author="Benedikt" w:date="2020-09-16T22:36:00Z">
        <w:r w:rsidR="004C4F7E" w:rsidRPr="004C4F7E">
          <w:rPr>
            <w:i/>
          </w:rPr>
          <w:t xml:space="preserve"> </w:t>
        </w:r>
        <w:proofErr w:type="spellStart"/>
        <w:r w:rsidR="004C4F7E" w:rsidRPr="00F55C1B">
          <w:rPr>
            <w:i/>
          </w:rPr>
          <w:t>t</w:t>
        </w:r>
        <w:r w:rsidR="004C4F7E">
          <w:rPr>
            <w:vertAlign w:val="subscript"/>
          </w:rPr>
          <w:t>void</w:t>
        </w:r>
      </w:ins>
      <w:proofErr w:type="spellEnd"/>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proofErr w:type="spellStart"/>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proofErr w:type="spellEnd"/>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del w:id="422" w:author="Benedikt" w:date="2020-09-16T22:34:00Z">
        <w:r w:rsidR="008145AA" w:rsidRPr="008145AA" w:rsidDel="009F6FA9">
          <w:rPr>
            <w:rFonts w:cs="Times New Roman"/>
            <w:i/>
          </w:rPr>
          <w:delText>t</w:delText>
        </w:r>
        <w:r w:rsidR="008145AA" w:rsidRPr="008145AA" w:rsidDel="009F6FA9">
          <w:rPr>
            <w:rFonts w:cs="Times New Roman"/>
            <w:vertAlign w:val="subscript"/>
          </w:rPr>
          <w:delText>0</w:delText>
        </w:r>
      </w:del>
      <w:ins w:id="423" w:author="Benedikt" w:date="2020-09-16T22:34:00Z">
        <w:r w:rsidR="009F6FA9" w:rsidRPr="009F6FA9">
          <w:rPr>
            <w:i/>
          </w:rPr>
          <w:t xml:space="preserve"> </w:t>
        </w:r>
        <w:proofErr w:type="spellStart"/>
        <w:r w:rsidR="009F6FA9" w:rsidRPr="00F55C1B">
          <w:rPr>
            <w:i/>
          </w:rPr>
          <w:t>t</w:t>
        </w:r>
        <w:r w:rsidR="009F6FA9">
          <w:rPr>
            <w:vertAlign w:val="subscript"/>
          </w:rPr>
          <w:t>void</w:t>
        </w:r>
      </w:ins>
      <w:proofErr w:type="spellEnd"/>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1F4192F3" w:rsidR="0063762A" w:rsidRPr="0022247D" w:rsidRDefault="00123ED0" w:rsidP="000B6558">
      <w:pPr>
        <w:rPr>
          <w:rFonts w:cs="Times New Roman"/>
        </w:rPr>
      </w:pPr>
      <w:r>
        <w:rPr>
          <w:rFonts w:cs="Times New Roman"/>
          <w:i/>
        </w:rPr>
        <w:t xml:space="preserve">4.3 </w:t>
      </w:r>
      <w:r w:rsidR="0063762A" w:rsidRPr="003C28AC">
        <w:rPr>
          <w:rFonts w:cs="Times New Roman"/>
          <w:i/>
        </w:rPr>
        <w:t>Convergence of the calibration calculations via the adjustment of</w:t>
      </w:r>
      <w:del w:id="424" w:author="Benedikt" w:date="2020-09-16T22:34:00Z">
        <w:r w:rsidR="0063762A" w:rsidDel="000B6558">
          <w:rPr>
            <w:rFonts w:cs="Times New Roman"/>
          </w:rPr>
          <w:delText xml:space="preserve"> </w:delText>
        </w:r>
        <w:r w:rsidR="0063762A" w:rsidRPr="0063762A" w:rsidDel="000B6558">
          <w:rPr>
            <w:rFonts w:cs="Times New Roman"/>
            <w:i/>
          </w:rPr>
          <w:delText>t</w:delText>
        </w:r>
        <w:r w:rsidR="0063762A" w:rsidRPr="0063762A" w:rsidDel="000B6558">
          <w:rPr>
            <w:rFonts w:cs="Times New Roman"/>
            <w:vertAlign w:val="subscript"/>
          </w:rPr>
          <w:delText>0</w:delText>
        </w:r>
      </w:del>
      <w:ins w:id="425" w:author="Benedikt" w:date="2020-09-16T22:34:00Z">
        <w:r w:rsidR="000B6558" w:rsidRPr="000B6558">
          <w:rPr>
            <w:i/>
          </w:rPr>
          <w:t xml:space="preserve"> </w:t>
        </w:r>
        <w:proofErr w:type="spellStart"/>
        <w:r w:rsidR="000B6558" w:rsidRPr="00F55C1B">
          <w:rPr>
            <w:i/>
          </w:rPr>
          <w:t>t</w:t>
        </w:r>
        <w:r w:rsidR="000B6558">
          <w:rPr>
            <w:vertAlign w:val="subscript"/>
          </w:rPr>
          <w:t>void</w:t>
        </w:r>
      </w:ins>
      <w:proofErr w:type="spellEnd"/>
    </w:p>
    <w:p w14:paraId="783B960E" w14:textId="77777777" w:rsidR="007E04A4" w:rsidRDefault="009F1C12" w:rsidP="00053E6C">
      <w:pPr>
        <w:rPr>
          <w:ins w:id="426" w:author="Benedikt" w:date="2020-09-25T13:51:00Z"/>
          <w:rFonts w:cs="Times New Roman"/>
        </w:rPr>
      </w:pPr>
      <w:r>
        <w:rPr>
          <w:rFonts w:cs="Times New Roman"/>
        </w:rPr>
        <w:t>Similarly, to the analysis above,</w:t>
      </w:r>
      <w:r w:rsidRPr="00A9437A">
        <w:rPr>
          <w:rFonts w:cs="Times New Roman"/>
          <w:i/>
          <w:vertAlign w:val="subscript"/>
        </w:rPr>
        <w:t xml:space="preserve"> </w:t>
      </w:r>
      <w:del w:id="427" w:author="Benedikt" w:date="2020-09-16T22:34:00Z">
        <w:r w:rsidRPr="00A9437A" w:rsidDel="00AE3C58">
          <w:rPr>
            <w:rFonts w:cs="Times New Roman"/>
            <w:i/>
          </w:rPr>
          <w:delText>t</w:delText>
        </w:r>
        <w:r w:rsidDel="00AE3C58">
          <w:rPr>
            <w:rFonts w:cs="Times New Roman"/>
          </w:rPr>
          <w:softHyphen/>
        </w:r>
      </w:del>
      <w:ins w:id="428" w:author="Benedikt" w:date="2020-09-16T22:34:00Z">
        <w:r w:rsidR="00AE3C58" w:rsidRPr="00AE3C58">
          <w:rPr>
            <w:i/>
          </w:rPr>
          <w:t xml:space="preserve"> </w:t>
        </w:r>
        <w:proofErr w:type="spellStart"/>
        <w:r w:rsidR="00AE3C58" w:rsidRPr="00F55C1B">
          <w:rPr>
            <w:i/>
          </w:rPr>
          <w:t>t</w:t>
        </w:r>
        <w:r w:rsidR="00AE3C58">
          <w:rPr>
            <w:vertAlign w:val="subscript"/>
          </w:rPr>
          <w:t>void</w:t>
        </w:r>
      </w:ins>
      <w:proofErr w:type="spellEnd"/>
      <w:del w:id="429" w:author="Benedikt" w:date="2020-09-16T22:34:00Z">
        <w:r w:rsidRPr="009F1C12" w:rsidDel="005C65B8">
          <w:rPr>
            <w:rFonts w:cs="Times New Roman"/>
            <w:vertAlign w:val="subscript"/>
          </w:rPr>
          <w:delText>0</w:delText>
        </w:r>
      </w:del>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w:t>
      </w:r>
      <w:ins w:id="430" w:author="Benedikt" w:date="2020-09-25T12:56:00Z">
        <w:r w:rsidR="006B0874">
          <w:rPr>
            <w:rFonts w:cs="Times New Roman"/>
          </w:rPr>
          <w:t>for a value of</w:t>
        </w:r>
      </w:ins>
      <w:del w:id="431" w:author="Benedikt" w:date="2020-09-25T12:56:00Z">
        <w:r w:rsidR="005B3481" w:rsidDel="006B0874">
          <w:rPr>
            <w:rFonts w:cs="Times New Roman"/>
          </w:rPr>
          <w:delText>in a range of</w:delText>
        </w:r>
      </w:del>
      <w:del w:id="432" w:author="Benedikt" w:date="2020-09-16T22:35:00Z">
        <w:r w:rsidR="00307D2C" w:rsidDel="00B72002">
          <w:rPr>
            <w:rFonts w:cs="Times New Roman"/>
          </w:rPr>
          <w:delText xml:space="preserve"> </w:delText>
        </w:r>
      </w:del>
      <w:del w:id="433" w:author="Benedikt" w:date="2020-09-16T22:34:00Z">
        <w:r w:rsidR="00FD74AC" w:rsidRPr="00A9437A" w:rsidDel="001D161C">
          <w:rPr>
            <w:rFonts w:cs="Times New Roman"/>
            <w:i/>
          </w:rPr>
          <w:delText>t</w:delText>
        </w:r>
        <w:r w:rsidR="00FD74AC" w:rsidRPr="00FD74AC" w:rsidDel="001D161C">
          <w:rPr>
            <w:rFonts w:cs="Times New Roman"/>
            <w:vertAlign w:val="subscript"/>
          </w:rPr>
          <w:delText>0</w:delText>
        </w:r>
      </w:del>
      <w:ins w:id="434" w:author="Benedikt" w:date="2020-09-16T22:34:00Z">
        <w:r w:rsidR="001D161C" w:rsidRPr="001D161C">
          <w:rPr>
            <w:i/>
          </w:rPr>
          <w:t xml:space="preserve"> </w:t>
        </w:r>
        <w:proofErr w:type="spellStart"/>
        <w:r w:rsidR="001D161C" w:rsidRPr="00F55C1B">
          <w:rPr>
            <w:i/>
          </w:rPr>
          <w:t>t</w:t>
        </w:r>
        <w:r w:rsidR="001D161C">
          <w:rPr>
            <w:vertAlign w:val="subscript"/>
          </w:rPr>
          <w:t>void</w:t>
        </w:r>
      </w:ins>
      <w:proofErr w:type="spellEnd"/>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ins w:id="435" w:author="Benedikt" w:date="2020-09-25T12:57:00Z">
        <w:r w:rsidR="005828E9">
          <w:rPr>
            <w:rFonts w:cs="Times New Roman"/>
          </w:rPr>
          <w:t xml:space="preserve"> </w:t>
        </w:r>
      </w:ins>
      <w:ins w:id="436" w:author="Benedikt" w:date="2020-09-25T13:46:00Z">
        <w:r w:rsidR="006B13CA">
          <w:rPr>
            <w:rFonts w:cs="Times New Roman"/>
          </w:rPr>
          <w:t xml:space="preserve">We concluded that the position of the intersection point rather designates the </w:t>
        </w:r>
      </w:ins>
      <w:ins w:id="437" w:author="Benedikt" w:date="2020-09-25T13:47:00Z">
        <w:r w:rsidR="006B13CA">
          <w:rPr>
            <w:rFonts w:cs="Times New Roman"/>
          </w:rPr>
          <w:t xml:space="preserve">position which should represent the actual position of </w:t>
        </w:r>
      </w:ins>
      <w:proofErr w:type="spellStart"/>
      <w:ins w:id="438" w:author="Benedikt" w:date="2020-09-25T13:48:00Z">
        <w:r w:rsidR="006B13CA" w:rsidRPr="00F55C1B">
          <w:rPr>
            <w:i/>
          </w:rPr>
          <w:t>t</w:t>
        </w:r>
        <w:r w:rsidR="006B13CA">
          <w:rPr>
            <w:vertAlign w:val="subscript"/>
          </w:rPr>
          <w:t>void</w:t>
        </w:r>
        <w:proofErr w:type="spellEnd"/>
        <w:r w:rsidR="006B13CA">
          <w:rPr>
            <w:vertAlign w:val="subscript"/>
          </w:rPr>
          <w:t xml:space="preserve"> </w:t>
        </w:r>
      </w:ins>
      <w:ins w:id="439" w:author="Benedikt" w:date="2020-09-25T13:49:00Z">
        <w:r w:rsidR="006B13CA">
          <w:rPr>
            <w:rFonts w:cs="Times New Roman"/>
          </w:rPr>
          <w:t>by its definition (the time used of passing the channel with the average migration velocity, starting from the focus position).</w:t>
        </w:r>
      </w:ins>
      <w:del w:id="440" w:author="Benedikt" w:date="2020-09-25T12:56:00Z">
        <w:r w:rsidR="00B61CD2" w:rsidDel="005828E9">
          <w:rPr>
            <w:rFonts w:cs="Times New Roman"/>
          </w:rPr>
          <w:delText xml:space="preserve"> </w:delText>
        </w:r>
      </w:del>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p>
    <w:p w14:paraId="3384E817" w14:textId="56D602CB" w:rsidR="002E7F6E" w:rsidRDefault="00831D2D" w:rsidP="00847EFF">
      <w:pPr>
        <w:rPr>
          <w:rFonts w:cs="Times New Roman"/>
        </w:rPr>
      </w:pPr>
      <w:ins w:id="441" w:author="Benedikt" w:date="2020-09-25T13:56:00Z">
        <w:r>
          <w:rPr>
            <w:rFonts w:cs="Times New Roman"/>
          </w:rPr>
          <w:t>The results of</w:t>
        </w:r>
      </w:ins>
      <w:ins w:id="442" w:author="Benedikt" w:date="2020-09-25T13:58:00Z">
        <w:r w:rsidR="007D06C9">
          <w:rPr>
            <w:rFonts w:cs="Times New Roman"/>
          </w:rPr>
          <w:t xml:space="preserve"> an</w:t>
        </w:r>
      </w:ins>
      <w:ins w:id="443" w:author="Benedikt" w:date="2020-09-25T13:56:00Z">
        <w:r w:rsidR="00FA1850">
          <w:rPr>
            <w:rFonts w:cs="Times New Roman"/>
          </w:rPr>
          <w:t xml:space="preserve"> analysis </w:t>
        </w:r>
      </w:ins>
      <w:ins w:id="444" w:author="Benedikt" w:date="2020-09-25T13:57:00Z">
        <w:r>
          <w:rPr>
            <w:rFonts w:cs="Times New Roman"/>
          </w:rPr>
          <w:t>for</w:t>
        </w:r>
      </w:ins>
      <w:ins w:id="445" w:author="Benedikt" w:date="2020-09-25T13:56:00Z">
        <w:r w:rsidR="00FA1850">
          <w:rPr>
            <w:rFonts w:cs="Times New Roman"/>
          </w:rPr>
          <w:t xml:space="preserve"> th</w:t>
        </w:r>
      </w:ins>
      <w:ins w:id="446" w:author="Benedikt" w:date="2020-09-25T13:57:00Z">
        <w:r w:rsidR="00FA1850">
          <w:rPr>
            <w:rFonts w:cs="Times New Roman"/>
          </w:rPr>
          <w:t>is</w:t>
        </w:r>
      </w:ins>
      <w:ins w:id="447" w:author="Benedikt" w:date="2020-09-25T13:56:00Z">
        <w:r w:rsidR="00FA1850">
          <w:rPr>
            <w:rFonts w:cs="Times New Roman"/>
          </w:rPr>
          <w:t xml:space="preserve"> intersectional </w:t>
        </w:r>
      </w:ins>
      <w:proofErr w:type="spellStart"/>
      <w:ins w:id="448" w:author="Benedikt" w:date="2020-09-25T13:57:00Z">
        <w:r w:rsidR="00FA1850" w:rsidRPr="00F55C1B">
          <w:rPr>
            <w:i/>
          </w:rPr>
          <w:t>t</w:t>
        </w:r>
        <w:r w:rsidR="00FA1850">
          <w:rPr>
            <w:vertAlign w:val="subscript"/>
          </w:rPr>
          <w:t>void</w:t>
        </w:r>
        <w:proofErr w:type="spellEnd"/>
        <w:r w:rsidR="00FA1850">
          <w:rPr>
            <w:rFonts w:cs="Times New Roman"/>
          </w:rPr>
          <w:t xml:space="preserve"> </w:t>
        </w:r>
      </w:ins>
      <w:ins w:id="449" w:author="Benedikt" w:date="2020-09-25T13:56:00Z">
        <w:r w:rsidR="00FA1850">
          <w:rPr>
            <w:rFonts w:cs="Times New Roman"/>
          </w:rPr>
          <w:t xml:space="preserve">are </w:t>
        </w:r>
      </w:ins>
      <w:ins w:id="450" w:author="Benedikt" w:date="2020-09-25T13:57:00Z">
        <w:r w:rsidR="00FA1850">
          <w:rPr>
            <w:rFonts w:cs="Times New Roman"/>
          </w:rPr>
          <w:t>shown</w:t>
        </w:r>
      </w:ins>
      <w:ins w:id="451" w:author="Benedikt" w:date="2020-09-25T13:56:00Z">
        <w:r w:rsidR="00FA1850">
          <w:rPr>
            <w:rFonts w:cs="Times New Roman"/>
          </w:rPr>
          <w:t xml:space="preserve"> in Fig.</w:t>
        </w:r>
      </w:ins>
      <w:ins w:id="452" w:author="Benedikt" w:date="2020-09-25T13:57:00Z">
        <w:r w:rsidR="00FA1850">
          <w:rPr>
            <w:rFonts w:cs="Times New Roman"/>
          </w:rPr>
          <w:t xml:space="preserve"> 10.</w:t>
        </w:r>
      </w:ins>
      <w:ins w:id="453" w:author="Benedikt" w:date="2020-09-25T13:58:00Z">
        <w:r w:rsidR="00B747B1">
          <w:rPr>
            <w:rFonts w:cs="Times New Roman"/>
          </w:rPr>
          <w:t xml:space="preserve"> Besides </w:t>
        </w:r>
        <w:r w:rsidR="004B3741">
          <w:rPr>
            <w:rFonts w:cs="Times New Roman"/>
          </w:rPr>
          <w:t xml:space="preserve">the </w:t>
        </w:r>
        <w:r w:rsidR="00254BAF">
          <w:rPr>
            <w:rFonts w:cs="Times New Roman"/>
          </w:rPr>
          <w:t xml:space="preserve">balanced results for the single measurements we can also show that </w:t>
        </w:r>
      </w:ins>
      <w:ins w:id="454" w:author="Benedikt" w:date="2020-09-25T13:59:00Z">
        <w:r w:rsidR="00254BAF">
          <w:rPr>
            <w:rFonts w:cs="Times New Roman"/>
          </w:rPr>
          <w:t>the</w:t>
        </w:r>
      </w:ins>
      <w:ins w:id="455" w:author="Benedikt" w:date="2020-09-25T13:58:00Z">
        <w:r w:rsidR="00254BAF">
          <w:rPr>
            <w:rFonts w:cs="Times New Roman"/>
          </w:rPr>
          <w:t xml:space="preserve"> </w:t>
        </w:r>
      </w:ins>
      <w:ins w:id="456" w:author="Benedikt" w:date="2020-09-25T13:59:00Z">
        <w:r w:rsidR="00254BAF">
          <w:rPr>
            <w:rFonts w:cs="Times New Roman"/>
          </w:rPr>
          <w:t>discrepancies of the results between the different crossflows</w:t>
        </w:r>
      </w:ins>
      <w:ins w:id="457" w:author="Benedikt" w:date="2020-09-25T14:00:00Z">
        <w:r w:rsidR="00254BAF">
          <w:rPr>
            <w:rFonts w:cs="Times New Roman"/>
          </w:rPr>
          <w:t xml:space="preserve"> now completely vanish.</w:t>
        </w:r>
      </w:ins>
      <w:del w:id="458" w:author="Benedikt" w:date="2020-09-25T12:55:00Z">
        <w:r w:rsidR="00726F96" w:rsidDel="006B0874">
          <w:rPr>
            <w:rFonts w:cs="Times New Roman"/>
          </w:rPr>
          <w:delText>Similar results could be obtained for the</w:delText>
        </w:r>
        <w:r w:rsidR="009F161A" w:rsidDel="006B0874">
          <w:rPr>
            <w:rFonts w:cs="Times New Roman"/>
          </w:rPr>
          <w:delText xml:space="preserve"> evaluati</w:delText>
        </w:r>
        <w:r w:rsidR="00E36A95" w:rsidDel="006B0874">
          <w:rPr>
            <w:rFonts w:cs="Times New Roman"/>
          </w:rPr>
          <w:delText xml:space="preserve">on of the given </w:delText>
        </w:r>
        <w:r w:rsidR="00E36A95" w:rsidDel="006B0874">
          <w:rPr>
            <w:rFonts w:cs="Times New Roman"/>
          </w:rPr>
          <w:lastRenderedPageBreak/>
          <w:delText>literature data (Supporting information)</w:delText>
        </w:r>
        <w:r w:rsidR="009F4E40" w:rsidDel="006B0874">
          <w:rPr>
            <w:rFonts w:cs="Times New Roman"/>
          </w:rPr>
          <w:delText>.</w:delText>
        </w:r>
        <w:r w:rsidR="0058777B" w:rsidDel="006B0874">
          <w:rPr>
            <w:rFonts w:cs="Times New Roman"/>
          </w:rPr>
          <w:delText xml:space="preserve"> </w:delText>
        </w:r>
      </w:del>
      <w:del w:id="459" w:author="Benedikt" w:date="2020-09-25T13:49:00Z">
        <w:r w:rsidR="0058777B" w:rsidDel="006B13CA">
          <w:rPr>
            <w:rFonts w:cs="Times New Roman"/>
          </w:rPr>
          <w:delText xml:space="preserve">Consequently, only a much smaller </w:delText>
        </w:r>
        <w:r w:rsidR="00C2074B" w:rsidDel="006B13CA">
          <w:rPr>
            <w:rFonts w:cs="Times New Roman"/>
          </w:rPr>
          <w:delText xml:space="preserve">value </w:delText>
        </w:r>
        <w:r w:rsidR="0058777B" w:rsidDel="006B13CA">
          <w:rPr>
            <w:rFonts w:cs="Times New Roman"/>
          </w:rPr>
          <w:delText xml:space="preserve">can be considered </w:delText>
        </w:r>
        <w:r w:rsidR="007764CE" w:rsidDel="006B13CA">
          <w:rPr>
            <w:rFonts w:cs="Times New Roman"/>
          </w:rPr>
          <w:delText>as</w:delText>
        </w:r>
        <w:r w:rsidR="0058777B" w:rsidDel="006B13CA">
          <w:rPr>
            <w:rFonts w:cs="Times New Roman"/>
          </w:rPr>
          <w:delText xml:space="preserve"> the “true”</w:delText>
        </w:r>
        <w:r w:rsidR="008E22CA" w:rsidDel="006B13CA">
          <w:rPr>
            <w:rFonts w:cs="Times New Roman"/>
          </w:rPr>
          <w:delText xml:space="preserve"> </w:delText>
        </w:r>
        <w:r w:rsidR="0058777B" w:rsidDel="006B13CA">
          <w:rPr>
            <w:rFonts w:cs="Times New Roman"/>
          </w:rPr>
          <w:delText>void peak position by its definition (</w:delText>
        </w:r>
        <w:r w:rsidR="00E86057" w:rsidDel="006B13CA">
          <w:rPr>
            <w:rFonts w:cs="Times New Roman"/>
          </w:rPr>
          <w:delText>the time used of passing the channel with</w:delText>
        </w:r>
        <w:r w:rsidR="00995E14" w:rsidDel="006B13CA">
          <w:rPr>
            <w:rFonts w:cs="Times New Roman"/>
          </w:rPr>
          <w:delText xml:space="preserve"> the average migration velocity, starting from the focus position</w:delText>
        </w:r>
        <w:r w:rsidR="0058777B" w:rsidDel="006B13CA">
          <w:rPr>
            <w:rFonts w:cs="Times New Roman"/>
          </w:rPr>
          <w:delText>).</w:delText>
        </w:r>
      </w:del>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A53F4EE"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As a consequence,</w:t>
      </w:r>
      <w:del w:id="460" w:author="Benedikt" w:date="2020-09-16T22:36:00Z">
        <w:r w:rsidR="0088580F" w:rsidDel="00E57DE3">
          <w:rPr>
            <w:rFonts w:cs="Times New Roman"/>
          </w:rPr>
          <w:delText xml:space="preserve"> </w:delText>
        </w:r>
        <w:r w:rsidR="0088580F" w:rsidRPr="0088580F" w:rsidDel="00E75988">
          <w:rPr>
            <w:rFonts w:cs="Times New Roman"/>
            <w:i/>
          </w:rPr>
          <w:delText>t</w:delText>
        </w:r>
        <w:r w:rsidR="0088580F" w:rsidRPr="0088580F" w:rsidDel="00E75988">
          <w:rPr>
            <w:rFonts w:cs="Times New Roman"/>
            <w:vertAlign w:val="subscript"/>
          </w:rPr>
          <w:delText>0</w:delText>
        </w:r>
      </w:del>
      <w:ins w:id="461" w:author="Benedikt" w:date="2020-09-16T22:36:00Z">
        <w:r w:rsidR="00E75988" w:rsidRPr="00E75988">
          <w:rPr>
            <w:i/>
          </w:rPr>
          <w:t xml:space="preserve"> </w:t>
        </w:r>
        <w:proofErr w:type="spellStart"/>
        <w:r w:rsidR="00E75988" w:rsidRPr="00F55C1B">
          <w:rPr>
            <w:i/>
          </w:rPr>
          <w:t>t</w:t>
        </w:r>
        <w:r w:rsidR="00E75988">
          <w:rPr>
            <w:vertAlign w:val="subscript"/>
          </w:rPr>
          <w:t>void</w:t>
        </w:r>
      </w:ins>
      <w:proofErr w:type="spellEnd"/>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3D0E9C1C"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the cross</w:t>
      </w:r>
      <w:del w:id="462" w:author="Benedikt" w:date="2020-09-25T13:29:00Z">
        <w:r w:rsidR="00F629B9" w:rsidDel="006577EA">
          <w:rPr>
            <w:rFonts w:cs="Times New Roman"/>
          </w:rPr>
          <w:delText xml:space="preserve"> </w:delText>
        </w:r>
      </w:del>
      <w:r w:rsidR="00F629B9">
        <w:rPr>
          <w:rFonts w:cs="Times New Roman"/>
        </w:rPr>
        <w:t xml:space="preserve">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w:t>
      </w:r>
      <w:ins w:id="463" w:author="Benedikt" w:date="2020-09-25T17:04:00Z">
        <w:r w:rsidR="00F6739B">
          <w:rPr>
            <w:rFonts w:cs="Times New Roman"/>
          </w:rPr>
          <w:t>1</w:t>
        </w:r>
      </w:ins>
      <w:del w:id="464" w:author="Benedikt" w:date="2020-09-25T17:04:00Z">
        <w:r w:rsidR="00001FB2" w:rsidDel="00F6739B">
          <w:rPr>
            <w:rFonts w:cs="Times New Roman"/>
          </w:rPr>
          <w:delText>0</w:delText>
        </w:r>
      </w:del>
      <w:r w:rsidR="00001FB2">
        <w:rPr>
          <w:rFonts w:cs="Times New Roman"/>
        </w:rPr>
        <w:t>.</w:t>
      </w:r>
    </w:p>
    <w:p w14:paraId="714C3475" w14:textId="3E921E58"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 xml:space="preserve">much earlier than the retained sample. However, it does not accompany </w:t>
      </w:r>
      <w:proofErr w:type="gramStart"/>
      <w:r w:rsidR="00B1637E">
        <w:rPr>
          <w:rFonts w:cs="Times New Roman"/>
        </w:rPr>
        <w:t>a</w:t>
      </w:r>
      <w:r w:rsidR="000F6812">
        <w:rPr>
          <w:rFonts w:cs="Times New Roman"/>
        </w:rPr>
        <w:t xml:space="preserve"> </w:t>
      </w:r>
      <w:r w:rsidR="00B1637E">
        <w:rPr>
          <w:rFonts w:cs="Times New Roman"/>
        </w:rPr>
        <w:t>”solvent</w:t>
      </w:r>
      <w:proofErr w:type="gramEnd"/>
      <w:r w:rsidR="00B1637E">
        <w:rPr>
          <w:rFonts w:cs="Times New Roman"/>
        </w:rPr>
        <w:t xml:space="preserve">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w:t>
      </w:r>
      <w:ins w:id="465" w:author="Benedikt" w:date="2020-09-25T17:46:00Z">
        <w:r w:rsidR="009235C1">
          <w:rPr>
            <w:rFonts w:cs="Times New Roman"/>
          </w:rPr>
          <w:t>5</w:t>
        </w:r>
      </w:ins>
      <w:del w:id="466" w:author="Benedikt" w:date="2020-09-25T17:45:00Z">
        <w:r w:rsidR="0009543E" w:rsidDel="009235C1">
          <w:rPr>
            <w:rFonts w:cs="Times New Roman"/>
          </w:rPr>
          <w:delText>4</w:delText>
        </w:r>
      </w:del>
      <w:r w:rsidR="0009543E">
        <w:rPr>
          <w:rFonts w:cs="Times New Roman"/>
        </w:rPr>
        <w:t>,4</w:t>
      </w:r>
      <w:del w:id="467" w:author="Benedikt" w:date="2020-09-25T17:46:00Z">
        <w:r w:rsidR="0009543E" w:rsidDel="009235C1">
          <w:rPr>
            <w:rFonts w:cs="Times New Roman"/>
          </w:rPr>
          <w:delText>1</w:delText>
        </w:r>
      </w:del>
      <w:ins w:id="468" w:author="Benedikt" w:date="2020-09-25T17:46:00Z">
        <w:r w:rsidR="009235C1">
          <w:rPr>
            <w:rFonts w:cs="Times New Roman"/>
          </w:rPr>
          <w:t>2</w:t>
        </w:r>
      </w:ins>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5596D651" w:rsidR="00F45776"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del w:id="469" w:author="Benedikt" w:date="2020-09-16T22:36:00Z">
        <w:r w:rsidR="008F6A24" w:rsidRPr="008F6A24" w:rsidDel="00904C87">
          <w:rPr>
            <w:rFonts w:cs="Times New Roman"/>
            <w:i/>
          </w:rPr>
          <w:delText>t</w:delText>
        </w:r>
        <w:r w:rsidR="008F6A24" w:rsidRPr="008F6A24" w:rsidDel="00904C87">
          <w:rPr>
            <w:rFonts w:cs="Times New Roman"/>
            <w:vertAlign w:val="subscript"/>
          </w:rPr>
          <w:delText>0</w:delText>
        </w:r>
      </w:del>
      <w:proofErr w:type="spellStart"/>
      <w:ins w:id="470" w:author="Benedikt" w:date="2020-09-16T22:36:00Z">
        <w:r w:rsidR="00904C87" w:rsidRPr="00F55C1B">
          <w:rPr>
            <w:i/>
          </w:rPr>
          <w:t>t</w:t>
        </w:r>
        <w:r w:rsidR="00904C87">
          <w:rPr>
            <w:vertAlign w:val="subscript"/>
          </w:rPr>
          <w:t>void</w:t>
        </w:r>
      </w:ins>
      <w:proofErr w:type="spellEnd"/>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471" w:author="Benedikt" w:date="2020-09-16T12:18:00Z">
        <w:r w:rsidR="005B4478">
          <w:rPr>
            <w:rFonts w:cs="Times New Roman"/>
          </w:rPr>
          <w:t>17,20,</w:t>
        </w:r>
      </w:ins>
      <w:r w:rsidR="009E096E">
        <w:rPr>
          <w:rFonts w:cs="Times New Roman"/>
        </w:rPr>
        <w:t>4</w:t>
      </w:r>
      <w:ins w:id="472" w:author="Benedikt" w:date="2020-09-25T17:46:00Z">
        <w:r w:rsidR="009235C1">
          <w:rPr>
            <w:rFonts w:cs="Times New Roman"/>
          </w:rPr>
          <w:t>3</w:t>
        </w:r>
      </w:ins>
      <w:del w:id="473" w:author="Benedikt" w:date="2020-09-25T17:46:00Z">
        <w:r w:rsidR="0009543E" w:rsidDel="009235C1">
          <w:rPr>
            <w:rFonts w:cs="Times New Roman"/>
          </w:rPr>
          <w:delText>2</w:delText>
        </w:r>
      </w:del>
      <w:r w:rsidR="00520560">
        <w:rPr>
          <w:rFonts w:cs="Times New Roman"/>
        </w:rPr>
        <w:t>,</w:t>
      </w:r>
      <w:r w:rsidR="009E096E">
        <w:rPr>
          <w:rFonts w:cs="Times New Roman"/>
        </w:rPr>
        <w:t>4</w:t>
      </w:r>
      <w:del w:id="474" w:author="Benedikt" w:date="2020-09-25T17:46:00Z">
        <w:r w:rsidR="0009543E" w:rsidDel="009235C1">
          <w:rPr>
            <w:rFonts w:cs="Times New Roman"/>
          </w:rPr>
          <w:delText>3</w:delText>
        </w:r>
      </w:del>
      <w:ins w:id="475" w:author="Benedikt" w:date="2020-09-25T17:46:00Z">
        <w:r w:rsidR="009235C1">
          <w:rPr>
            <w:rFonts w:cs="Times New Roman"/>
          </w:rPr>
          <w:t>4</w:t>
        </w:r>
      </w:ins>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16A8BCB1" w14:textId="77777777" w:rsidR="00B22A6C" w:rsidRPr="008F6A24" w:rsidRDefault="00B22A6C" w:rsidP="00801056">
      <w:pPr>
        <w:rPr>
          <w:rFonts w:cs="Times New Roman"/>
        </w:rPr>
      </w:pPr>
    </w:p>
    <w:p w14:paraId="6BE19094" w14:textId="0F62CF0B" w:rsidR="00371E6D" w:rsidRPr="001D5264" w:rsidRDefault="00123ED0" w:rsidP="00801056">
      <w:pPr>
        <w:rPr>
          <w:rFonts w:cs="Times New Roman"/>
          <w:b/>
        </w:rPr>
      </w:pPr>
      <w:r>
        <w:rPr>
          <w:rFonts w:cs="Times New Roman"/>
          <w:b/>
        </w:rPr>
        <w:lastRenderedPageBreak/>
        <w:t xml:space="preserve">6. </w:t>
      </w:r>
      <w:r w:rsidR="00371E6D" w:rsidRPr="001D5264">
        <w:rPr>
          <w:rFonts w:cs="Times New Roman"/>
          <w:b/>
        </w:rPr>
        <w:t>Conclusion</w:t>
      </w:r>
      <w:r w:rsidR="00F2010C" w:rsidRPr="001D5264">
        <w:rPr>
          <w:rFonts w:cs="Times New Roman"/>
          <w:b/>
        </w:rPr>
        <w:t>s</w:t>
      </w:r>
    </w:p>
    <w:p w14:paraId="47746564" w14:textId="28C5F9C9"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del w:id="476" w:author="Benedikt" w:date="2020-09-16T22:36:00Z">
        <w:r w:rsidR="00D65F4F" w:rsidDel="00B144D4">
          <w:rPr>
            <w:rFonts w:cs="Times New Roman"/>
          </w:rPr>
          <w:delText xml:space="preserve"> </w:delText>
        </w:r>
        <w:r w:rsidR="00D65F4F" w:rsidRPr="00691FD1" w:rsidDel="00691B6F">
          <w:rPr>
            <w:rFonts w:cs="Times New Roman"/>
            <w:i/>
          </w:rPr>
          <w:delText>t</w:delText>
        </w:r>
        <w:r w:rsidR="00691FD1" w:rsidRPr="00691FD1" w:rsidDel="00691B6F">
          <w:rPr>
            <w:rFonts w:cs="Times New Roman"/>
            <w:vertAlign w:val="subscript"/>
          </w:rPr>
          <w:delText>0</w:delText>
        </w:r>
      </w:del>
      <w:ins w:id="477" w:author="Benedikt" w:date="2020-09-16T22:36:00Z">
        <w:r w:rsidR="00691B6F" w:rsidRPr="00691B6F">
          <w:rPr>
            <w:i/>
          </w:rPr>
          <w:t xml:space="preserve"> </w:t>
        </w:r>
        <w:proofErr w:type="spellStart"/>
        <w:r w:rsidR="00691B6F" w:rsidRPr="00F55C1B">
          <w:rPr>
            <w:i/>
          </w:rPr>
          <w:t>t</w:t>
        </w:r>
        <w:r w:rsidR="00691B6F">
          <w:rPr>
            <w:vertAlign w:val="subscript"/>
          </w:rPr>
          <w:t>void</w:t>
        </w:r>
      </w:ins>
      <w:proofErr w:type="spellEnd"/>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7D3A0582"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9E096E">
        <w:rPr>
          <w:rFonts w:cs="Times New Roman"/>
        </w:rPr>
        <w:t>[4</w:t>
      </w:r>
      <w:del w:id="478" w:author="Benedikt" w:date="2020-09-25T17:46:00Z">
        <w:r w:rsidR="0009543E" w:rsidDel="009235C1">
          <w:rPr>
            <w:rFonts w:cs="Times New Roman"/>
          </w:rPr>
          <w:delText>4</w:delText>
        </w:r>
      </w:del>
      <w:ins w:id="479" w:author="Benedikt" w:date="2020-09-25T17:46:00Z">
        <w:r w:rsidR="009235C1">
          <w:rPr>
            <w:rFonts w:cs="Times New Roman"/>
          </w:rPr>
          <w:t>5</w:t>
        </w:r>
      </w:ins>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3AD4F362"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ins w:id="480" w:author="Benedikt" w:date="2020-09-25T17:47:00Z">
        <w:r w:rsidR="009235C1">
          <w:rPr>
            <w:rFonts w:cs="Times New Roman"/>
          </w:rPr>
          <w:t>6</w:t>
        </w:r>
      </w:ins>
      <w:del w:id="481" w:author="Benedikt" w:date="2020-09-25T17:47:00Z">
        <w:r w:rsidR="0009543E" w:rsidDel="009235C1">
          <w:rPr>
            <w:rFonts w:cs="Times New Roman"/>
          </w:rPr>
          <w:delText>5</w:delText>
        </w:r>
      </w:del>
      <w:r w:rsidR="009E096E">
        <w:rPr>
          <w:rFonts w:cs="Times New Roman"/>
        </w:rPr>
        <w:t>,4</w:t>
      </w:r>
      <w:del w:id="482" w:author="Benedikt" w:date="2020-09-25T17:47:00Z">
        <w:r w:rsidR="0009543E" w:rsidDel="009235C1">
          <w:rPr>
            <w:rFonts w:cs="Times New Roman"/>
          </w:rPr>
          <w:delText>6</w:delText>
        </w:r>
      </w:del>
      <w:ins w:id="483" w:author="Benedikt" w:date="2020-09-25T17:47:00Z">
        <w:r w:rsidR="009235C1">
          <w:rPr>
            <w:rFonts w:cs="Times New Roman"/>
          </w:rPr>
          <w:t>7</w:t>
        </w:r>
      </w:ins>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77975EAE"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w:t>
      </w:r>
      <w:del w:id="484" w:author="Benedikt" w:date="2020-09-25T17:47:00Z">
        <w:r w:rsidR="002712A1" w:rsidDel="009235C1">
          <w:rPr>
            <w:rFonts w:cs="Times New Roman"/>
          </w:rPr>
          <w:delText>7</w:delText>
        </w:r>
      </w:del>
      <w:ins w:id="485" w:author="Benedikt" w:date="2020-09-25T17:47:00Z">
        <w:r w:rsidR="009235C1">
          <w:rPr>
            <w:rFonts w:cs="Times New Roman"/>
          </w:rPr>
          <w:t>8</w:t>
        </w:r>
      </w:ins>
      <w:r w:rsidR="002712A1">
        <w:rPr>
          <w:rFonts w:cs="Times New Roman"/>
        </w:rPr>
        <w:t>]</w:t>
      </w:r>
      <w:r w:rsidR="00D53D1A">
        <w:rPr>
          <w:rFonts w:cs="Times New Roman"/>
        </w:rPr>
        <w:t>.</w:t>
      </w:r>
    </w:p>
    <w:p w14:paraId="2FA98C68" w14:textId="09F0E59E"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ins w:id="486" w:author="Benedikt" w:date="2020-09-25T17:47:00Z">
        <w:r w:rsidR="009235C1">
          <w:rPr>
            <w:rFonts w:cs="Times New Roman"/>
          </w:rPr>
          <w:t>4</w:t>
        </w:r>
      </w:ins>
      <w:del w:id="487" w:author="Benedikt" w:date="2020-09-25T17:47:00Z">
        <w:r w:rsidR="00A423FF" w:rsidDel="009235C1">
          <w:rPr>
            <w:rFonts w:cs="Times New Roman"/>
          </w:rPr>
          <w:delText>3</w:delText>
        </w:r>
      </w:del>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w:t>
      </w:r>
      <w:proofErr w:type="spellStart"/>
      <w:r w:rsidR="00D83DD7">
        <w:rPr>
          <w:rFonts w:cs="Times New Roman"/>
        </w:rPr>
        <w:t>submicrometer</w:t>
      </w:r>
      <w:proofErr w:type="spellEnd"/>
      <w:r w:rsidR="00D83DD7">
        <w:rPr>
          <w:rFonts w:cs="Times New Roman"/>
        </w:rPr>
        <w:t xml:space="preserve">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 xml:space="preserve">It was stated by </w:t>
      </w:r>
      <w:proofErr w:type="gramStart"/>
      <w:r w:rsidR="007F0827">
        <w:rPr>
          <w:rFonts w:cs="Times New Roman"/>
        </w:rPr>
        <w:t>Wahlund</w:t>
      </w:r>
      <w:r w:rsidR="00067054">
        <w:rPr>
          <w:rFonts w:cs="Times New Roman"/>
        </w:rPr>
        <w:t>[</w:t>
      </w:r>
      <w:proofErr w:type="gramEnd"/>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w:t>
      </w:r>
      <w:proofErr w:type="spellStart"/>
      <w:r w:rsidR="00607F5C">
        <w:rPr>
          <w:kern w:val="22"/>
          <w:szCs w:val="19"/>
        </w:rPr>
        <w:t>Emre</w:t>
      </w:r>
      <w:proofErr w:type="spellEnd"/>
      <w:r w:rsidR="00607F5C">
        <w:rPr>
          <w:kern w:val="22"/>
          <w:szCs w:val="19"/>
        </w:rPr>
        <w:t xml:space="preserv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w:t>
      </w:r>
      <w:proofErr w:type="spellStart"/>
      <w:r>
        <w:rPr>
          <w:rStyle w:val="Fontstyle010"/>
          <w:sz w:val="20"/>
        </w:rPr>
        <w:t>Virol</w:t>
      </w:r>
      <w:proofErr w:type="spellEnd"/>
      <w:r>
        <w:rPr>
          <w:rStyle w:val="Fontstyle010"/>
          <w:sz w:val="20"/>
        </w:rPr>
        <w:t xml:space="preserve">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xml:space="preserve">] H. </w:t>
      </w:r>
      <w:proofErr w:type="spellStart"/>
      <w:r>
        <w:rPr>
          <w:rStyle w:val="Fontstyle010"/>
          <w:sz w:val="20"/>
        </w:rPr>
        <w:t>Cölfen</w:t>
      </w:r>
      <w:proofErr w:type="spellEnd"/>
      <w:r>
        <w:rPr>
          <w:rStyle w:val="Fontstyle010"/>
          <w:sz w:val="20"/>
        </w:rPr>
        <w:t xml:space="preserve">, M. </w:t>
      </w:r>
      <w:proofErr w:type="spellStart"/>
      <w:r>
        <w:rPr>
          <w:rStyle w:val="Fontstyle010"/>
          <w:sz w:val="20"/>
        </w:rPr>
        <w:t>Antonietti</w:t>
      </w:r>
      <w:proofErr w:type="spellEnd"/>
      <w:r>
        <w:rPr>
          <w:rStyle w:val="Fontstyle010"/>
          <w:sz w:val="20"/>
        </w:rPr>
        <w:t>,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w:t>
      </w:r>
      <w:r w:rsidR="00716EBE">
        <w:rPr>
          <w:rStyle w:val="Fontstyle010"/>
          <w:sz w:val="20"/>
        </w:rPr>
        <w:lastRenderedPageBreak/>
        <w:t xml:space="preserve">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xml:space="preserve">] A. </w:t>
      </w:r>
      <w:proofErr w:type="spellStart"/>
      <w:r>
        <w:rPr>
          <w:rStyle w:val="Fontstyle010"/>
          <w:sz w:val="20"/>
        </w:rPr>
        <w:t>Litzén</w:t>
      </w:r>
      <w:proofErr w:type="spellEnd"/>
      <w:r>
        <w:rPr>
          <w:rStyle w:val="Fontstyle010"/>
          <w:sz w:val="20"/>
        </w:rPr>
        <w:t>,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w:t>
      </w:r>
      <w:proofErr w:type="spellStart"/>
      <w:r>
        <w:rPr>
          <w:rStyle w:val="Fontstyle010"/>
          <w:sz w:val="20"/>
        </w:rPr>
        <w:t>Chromatogr</w:t>
      </w:r>
      <w:proofErr w:type="spellEnd"/>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w:t>
      </w:r>
      <w:proofErr w:type="spellStart"/>
      <w:r>
        <w:rPr>
          <w:rStyle w:val="Fontstyle010"/>
          <w:sz w:val="20"/>
        </w:rPr>
        <w:t>Litzén</w:t>
      </w:r>
      <w:proofErr w:type="spellEnd"/>
      <w:r>
        <w:rPr>
          <w:rStyle w:val="Fontstyle010"/>
          <w:sz w:val="20"/>
        </w:rPr>
        <w:t xml:space="preserve">, J.K. Walter, H. </w:t>
      </w:r>
      <w:proofErr w:type="spellStart"/>
      <w:r>
        <w:rPr>
          <w:rStyle w:val="Fontstyle010"/>
          <w:sz w:val="20"/>
        </w:rPr>
        <w:t>Krischollek</w:t>
      </w:r>
      <w:proofErr w:type="spellEnd"/>
      <w:r>
        <w:rPr>
          <w:rStyle w:val="Fontstyle010"/>
          <w:sz w:val="20"/>
        </w:rPr>
        <w:t xml:space="preserve">, K.-G. Wahlund, Separation and quantitation of monoclonal antibody aggregates by asymmetrical flow field-flow fractionation and comparison to gel permeation chromatography, </w:t>
      </w:r>
      <w:r w:rsidR="000149AB">
        <w:rPr>
          <w:rStyle w:val="Fontstyle010"/>
          <w:sz w:val="20"/>
        </w:rPr>
        <w:t xml:space="preserve">Anal. </w:t>
      </w:r>
      <w:proofErr w:type="spellStart"/>
      <w:r w:rsidR="000149AB">
        <w:rPr>
          <w:rStyle w:val="Fontstyle010"/>
          <w:sz w:val="20"/>
        </w:rPr>
        <w:t>Biochem</w:t>
      </w:r>
      <w:proofErr w:type="spellEnd"/>
      <w:r w:rsidR="000149AB">
        <w:rPr>
          <w:rStyle w:val="Fontstyle010"/>
          <w:sz w:val="20"/>
        </w:rPr>
        <w:t>.</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S. K. </w:t>
      </w:r>
      <w:proofErr w:type="spellStart"/>
      <w:r>
        <w:rPr>
          <w:rStyle w:val="Fontstyle010"/>
          <w:sz w:val="20"/>
        </w:rPr>
        <w:t>Wiedmer</w:t>
      </w:r>
      <w:proofErr w:type="spellEnd"/>
      <w:r>
        <w:rPr>
          <w:rStyle w:val="Fontstyle010"/>
          <w:sz w:val="20"/>
        </w:rPr>
        <w:t xml:space="preserve">, M. </w:t>
      </w:r>
      <w:proofErr w:type="spellStart"/>
      <w:r>
        <w:rPr>
          <w:rStyle w:val="Fontstyle010"/>
          <w:sz w:val="20"/>
        </w:rPr>
        <w:t>Elomaa</w:t>
      </w:r>
      <w:proofErr w:type="spellEnd"/>
      <w:r>
        <w:rPr>
          <w:rStyle w:val="Fontstyle010"/>
          <w:sz w:val="20"/>
        </w:rPr>
        <w:t xml:space="preserve">, M. </w:t>
      </w:r>
      <w:proofErr w:type="spellStart"/>
      <w:r>
        <w:rPr>
          <w:rStyle w:val="Fontstyle010"/>
          <w:sz w:val="20"/>
        </w:rPr>
        <w:t>Jussilal</w:t>
      </w:r>
      <w:proofErr w:type="spellEnd"/>
      <w:r>
        <w:rPr>
          <w:rStyle w:val="Fontstyle010"/>
          <w:sz w:val="20"/>
        </w:rPr>
        <w:t xml:space="preserve">, V. </w:t>
      </w:r>
      <w:proofErr w:type="spellStart"/>
      <w:r>
        <w:rPr>
          <w:rStyle w:val="Fontstyle010"/>
          <w:sz w:val="20"/>
        </w:rPr>
        <w:t>Aseyev</w:t>
      </w:r>
      <w:proofErr w:type="spellEnd"/>
      <w:r>
        <w:rPr>
          <w:rStyle w:val="Fontstyle010"/>
          <w:sz w:val="20"/>
        </w:rPr>
        <w:t xml:space="preserve">, M.-L. </w:t>
      </w:r>
      <w:proofErr w:type="spellStart"/>
      <w:r>
        <w:rPr>
          <w:rStyle w:val="Fontstyle010"/>
          <w:sz w:val="20"/>
        </w:rPr>
        <w:t>Riekkola</w:t>
      </w:r>
      <w:proofErr w:type="spellEnd"/>
      <w:r>
        <w:rPr>
          <w:rStyle w:val="Fontstyle010"/>
          <w:sz w:val="20"/>
        </w:rPr>
        <w:t>, Thermal aggregation of bovine serum albumin studied by asymmetrical flow fiel</w:t>
      </w:r>
      <w:r w:rsidR="007B0545">
        <w:rPr>
          <w:rStyle w:val="Fontstyle010"/>
          <w:sz w:val="20"/>
        </w:rPr>
        <w:t xml:space="preserve">d-flow fractionation, Anal. </w:t>
      </w:r>
      <w:proofErr w:type="spellStart"/>
      <w:r>
        <w:rPr>
          <w:rStyle w:val="Fontstyle010"/>
          <w:sz w:val="20"/>
        </w:rPr>
        <w:t>Chim</w:t>
      </w:r>
      <w:proofErr w:type="spellEnd"/>
      <w:r w:rsidR="007B0545">
        <w:rPr>
          <w:rStyle w:val="Fontstyle010"/>
          <w:sz w:val="20"/>
        </w:rPr>
        <w:t>.</w:t>
      </w:r>
      <w:r>
        <w:rPr>
          <w:rStyle w:val="Fontstyle010"/>
          <w:sz w:val="20"/>
        </w:rPr>
        <w:t xml:space="preserve"> </w:t>
      </w:r>
      <w:proofErr w:type="spellStart"/>
      <w:r>
        <w:rPr>
          <w:rStyle w:val="Fontstyle010"/>
          <w:sz w:val="20"/>
        </w:rPr>
        <w:t>Acta</w:t>
      </w:r>
      <w:proofErr w:type="spellEnd"/>
      <w:r>
        <w:rPr>
          <w:rStyle w:val="Fontstyle010"/>
          <w:sz w:val="20"/>
        </w:rPr>
        <w:t xml:space="preserve">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xml:space="preserve">] L. F. Pease, D. I. </w:t>
      </w:r>
      <w:proofErr w:type="spellStart"/>
      <w:r>
        <w:rPr>
          <w:rStyle w:val="Fontstyle010"/>
          <w:sz w:val="20"/>
        </w:rPr>
        <w:t>Lipin</w:t>
      </w:r>
      <w:proofErr w:type="spellEnd"/>
      <w:r>
        <w:rPr>
          <w:rStyle w:val="Fontstyle010"/>
          <w:sz w:val="20"/>
        </w:rPr>
        <w:t xml:space="preserve">, D.-H. Tsai, M. R. Zachariah, L. H. L. </w:t>
      </w:r>
      <w:proofErr w:type="spellStart"/>
      <w:r>
        <w:rPr>
          <w:rStyle w:val="Fontstyle010"/>
          <w:sz w:val="20"/>
        </w:rPr>
        <w:t>Lua</w:t>
      </w:r>
      <w:proofErr w:type="spellEnd"/>
      <w:r>
        <w:rPr>
          <w:rStyle w:val="Fontstyle010"/>
          <w:sz w:val="20"/>
        </w:rPr>
        <w:t xml:space="preserve">, M. J. </w:t>
      </w:r>
      <w:proofErr w:type="spellStart"/>
      <w:r>
        <w:rPr>
          <w:rStyle w:val="Fontstyle010"/>
          <w:sz w:val="20"/>
        </w:rPr>
        <w:t>Tarlov</w:t>
      </w:r>
      <w:proofErr w:type="spellEnd"/>
      <w:r>
        <w:rPr>
          <w:rStyle w:val="Fontstyle010"/>
          <w:sz w:val="20"/>
        </w:rPr>
        <w:t xml:space="preserve">, A. P. J. </w:t>
      </w:r>
      <w:proofErr w:type="spellStart"/>
      <w:r>
        <w:rPr>
          <w:rStyle w:val="Fontstyle010"/>
          <w:sz w:val="20"/>
        </w:rPr>
        <w:t>Middelberg</w:t>
      </w:r>
      <w:proofErr w:type="spellEnd"/>
      <w:r>
        <w:rPr>
          <w:rStyle w:val="Fontstyle010"/>
          <w:sz w:val="20"/>
        </w:rPr>
        <w:t xml:space="preserve">, Quantitative characterization of virus-like particles by asymmetrical flow field flow fractionation, electrospray differential mobility analysis, and transmission electron microscopy, </w:t>
      </w:r>
      <w:proofErr w:type="spellStart"/>
      <w:r>
        <w:rPr>
          <w:rStyle w:val="Fontstyle010"/>
          <w:sz w:val="20"/>
        </w:rPr>
        <w:t>Biotechnol</w:t>
      </w:r>
      <w:proofErr w:type="spellEnd"/>
      <w:r w:rsidR="00B835A1">
        <w:rPr>
          <w:rStyle w:val="Fontstyle010"/>
          <w:sz w:val="20"/>
        </w:rPr>
        <w:t>.</w:t>
      </w:r>
      <w:r>
        <w:rPr>
          <w:rStyle w:val="Fontstyle010"/>
          <w:sz w:val="20"/>
        </w:rPr>
        <w:t xml:space="preserve"> </w:t>
      </w:r>
      <w:proofErr w:type="spellStart"/>
      <w:r>
        <w:rPr>
          <w:rStyle w:val="Fontstyle010"/>
          <w:sz w:val="20"/>
        </w:rPr>
        <w:t>Bioeng</w:t>
      </w:r>
      <w:proofErr w:type="spellEnd"/>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xml:space="preserve">] W. </w:t>
      </w:r>
      <w:proofErr w:type="spellStart"/>
      <w:r>
        <w:rPr>
          <w:rStyle w:val="Fontstyle010"/>
          <w:sz w:val="20"/>
        </w:rPr>
        <w:t>Fraunhofer</w:t>
      </w:r>
      <w:proofErr w:type="spellEnd"/>
      <w:r>
        <w:rPr>
          <w:rStyle w:val="Fontstyle010"/>
          <w:sz w:val="20"/>
        </w:rPr>
        <w:t xml:space="preserve">, G. Winter, C. </w:t>
      </w:r>
      <w:proofErr w:type="spellStart"/>
      <w:r>
        <w:rPr>
          <w:rStyle w:val="Fontstyle010"/>
          <w:sz w:val="20"/>
        </w:rPr>
        <w:t>Coester</w:t>
      </w:r>
      <w:proofErr w:type="spellEnd"/>
      <w:r>
        <w:rPr>
          <w:rStyle w:val="Fontstyle010"/>
          <w:sz w:val="20"/>
        </w:rPr>
        <w:t xml:space="preserve">, Asymmetrical flow field-flow fractionation and </w:t>
      </w:r>
      <w:proofErr w:type="spellStart"/>
      <w:r>
        <w:rPr>
          <w:rStyle w:val="Fontstyle010"/>
          <w:sz w:val="20"/>
        </w:rPr>
        <w:t>multiangle</w:t>
      </w:r>
      <w:proofErr w:type="spellEnd"/>
      <w:r>
        <w:rPr>
          <w:rStyle w:val="Fontstyle010"/>
          <w:sz w:val="20"/>
        </w:rPr>
        <w:t xml:space="preserv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 xml:space="preserve">J. </w:t>
      </w:r>
      <w:proofErr w:type="spellStart"/>
      <w:r w:rsidR="002D57F1">
        <w:rPr>
          <w:rStyle w:val="Fontstyle010"/>
          <w:sz w:val="20"/>
        </w:rPr>
        <w:t>C</w:t>
      </w:r>
      <w:r>
        <w:rPr>
          <w:rStyle w:val="Fontstyle010"/>
          <w:sz w:val="20"/>
        </w:rPr>
        <w:t>hromatogr</w:t>
      </w:r>
      <w:proofErr w:type="spellEnd"/>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xml:space="preserve">] W. Hiller, W. van </w:t>
      </w:r>
      <w:proofErr w:type="spellStart"/>
      <w:r>
        <w:rPr>
          <w:rStyle w:val="Fontstyle010"/>
          <w:sz w:val="20"/>
        </w:rPr>
        <w:t>Aswegen</w:t>
      </w:r>
      <w:proofErr w:type="spellEnd"/>
      <w:r>
        <w:rPr>
          <w:rStyle w:val="Fontstyle010"/>
          <w:sz w:val="20"/>
        </w:rPr>
        <w:t xml:space="preserve">, M. </w:t>
      </w:r>
      <w:proofErr w:type="spellStart"/>
      <w:r>
        <w:rPr>
          <w:rStyle w:val="Fontstyle010"/>
          <w:sz w:val="20"/>
        </w:rPr>
        <w:t>Hehn</w:t>
      </w:r>
      <w:proofErr w:type="spellEnd"/>
      <w:r>
        <w:rPr>
          <w:rStyle w:val="Fontstyle010"/>
          <w:sz w:val="20"/>
        </w:rPr>
        <w:t>,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M. </w:t>
      </w:r>
      <w:proofErr w:type="spellStart"/>
      <w:r>
        <w:rPr>
          <w:rStyle w:val="Fontstyle010"/>
          <w:sz w:val="20"/>
        </w:rPr>
        <w:t>Jussila</w:t>
      </w:r>
      <w:proofErr w:type="spellEnd"/>
      <w:r>
        <w:rPr>
          <w:rStyle w:val="Fontstyle010"/>
          <w:sz w:val="20"/>
        </w:rPr>
        <w:t xml:space="preserve">, K. </w:t>
      </w:r>
      <w:proofErr w:type="spellStart"/>
      <w:r>
        <w:rPr>
          <w:rStyle w:val="Fontstyle010"/>
          <w:sz w:val="20"/>
        </w:rPr>
        <w:t>Hartonen</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Asymmetrical flow field-flow fractionation technique for separation and characterization of biopolymers and </w:t>
      </w:r>
      <w:proofErr w:type="spellStart"/>
      <w:r>
        <w:rPr>
          <w:rStyle w:val="Fontstyle010"/>
          <w:sz w:val="20"/>
        </w:rPr>
        <w:t>bioparticles</w:t>
      </w:r>
      <w:proofErr w:type="spellEnd"/>
      <w:r>
        <w:rPr>
          <w:rStyle w:val="Fontstyle010"/>
          <w:sz w:val="20"/>
        </w:rPr>
        <w:t xml:space="preserve">, </w:t>
      </w:r>
      <w:r w:rsidR="00A4515A">
        <w:rPr>
          <w:rStyle w:val="Fontstyle010"/>
          <w:sz w:val="20"/>
        </w:rPr>
        <w:t xml:space="preserve">J </w:t>
      </w:r>
      <w:proofErr w:type="spellStart"/>
      <w:r w:rsidR="00A4515A">
        <w:rPr>
          <w:rStyle w:val="Fontstyle010"/>
          <w:sz w:val="20"/>
        </w:rPr>
        <w:t>Chromatogr</w:t>
      </w:r>
      <w:proofErr w:type="spellEnd"/>
      <w:r w:rsidR="00A4515A">
        <w:rPr>
          <w:rStyle w:val="Fontstyle010"/>
          <w:sz w:val="20"/>
        </w:rPr>
        <w:t xml:space="preserve">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w:t>
      </w:r>
      <w:proofErr w:type="spellStart"/>
      <w:r>
        <w:rPr>
          <w:rStyle w:val="Fontstyle010"/>
          <w:sz w:val="20"/>
        </w:rPr>
        <w:t>Thünemann</w:t>
      </w:r>
      <w:proofErr w:type="spellEnd"/>
      <w:r>
        <w:rPr>
          <w:rStyle w:val="Fontstyle010"/>
          <w:sz w:val="20"/>
        </w:rPr>
        <w:t xml:space="preserve">, P. </w:t>
      </w:r>
      <w:proofErr w:type="spellStart"/>
      <w:r>
        <w:rPr>
          <w:rStyle w:val="Fontstyle010"/>
          <w:sz w:val="20"/>
        </w:rPr>
        <w:t>Knappe</w:t>
      </w:r>
      <w:proofErr w:type="spellEnd"/>
      <w:r>
        <w:rPr>
          <w:rStyle w:val="Fontstyle010"/>
          <w:sz w:val="20"/>
        </w:rPr>
        <w:t xml:space="preserve">, R. </w:t>
      </w:r>
      <w:proofErr w:type="spellStart"/>
      <w:r>
        <w:rPr>
          <w:rStyle w:val="Fontstyle010"/>
          <w:sz w:val="20"/>
        </w:rPr>
        <w:t>Bienert</w:t>
      </w:r>
      <w:proofErr w:type="spellEnd"/>
      <w:r>
        <w:rPr>
          <w:rStyle w:val="Fontstyle010"/>
          <w:sz w:val="20"/>
        </w:rPr>
        <w:t xml:space="preserve">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xml:space="preserve">] P. </w:t>
      </w:r>
      <w:proofErr w:type="spellStart"/>
      <w:r>
        <w:rPr>
          <w:rStyle w:val="DefaultParagraphFont0"/>
          <w:rFonts w:ascii="Times New Roman" w:hAnsi="Times New Roman"/>
          <w:sz w:val="20"/>
        </w:rPr>
        <w:t>Schuck</w:t>
      </w:r>
      <w:proofErr w:type="spellEnd"/>
      <w:r>
        <w:rPr>
          <w:rStyle w:val="DefaultParagraphFont0"/>
          <w:rFonts w:ascii="Times New Roman" w:hAnsi="Times New Roman"/>
          <w:sz w:val="20"/>
        </w:rPr>
        <w:t xml:space="preserve">, Size-distribution analysis of macromolecules by sedimentation velocity ultracentrifugation and </w:t>
      </w:r>
      <w:proofErr w:type="spellStart"/>
      <w:r>
        <w:rPr>
          <w:rStyle w:val="DefaultParagraphFont0"/>
          <w:rFonts w:ascii="Times New Roman" w:hAnsi="Times New Roman"/>
          <w:sz w:val="20"/>
        </w:rPr>
        <w:t>lamm</w:t>
      </w:r>
      <w:proofErr w:type="spellEnd"/>
      <w:r w:rsidR="00300A38">
        <w:rPr>
          <w:rStyle w:val="DefaultParagraphFont0"/>
          <w:rFonts w:ascii="Times New Roman" w:hAnsi="Times New Roman"/>
          <w:sz w:val="20"/>
        </w:rPr>
        <w:t xml:space="preserve"> equation modeling, </w:t>
      </w:r>
      <w:proofErr w:type="spellStart"/>
      <w:r w:rsidR="00300A38">
        <w:rPr>
          <w:rStyle w:val="DefaultParagraphFont0"/>
          <w:rFonts w:ascii="Times New Roman" w:hAnsi="Times New Roman"/>
          <w:sz w:val="20"/>
        </w:rPr>
        <w:t>Biophy</w:t>
      </w:r>
      <w:r w:rsidR="00296052">
        <w:rPr>
          <w:rStyle w:val="DefaultParagraphFont0"/>
          <w:rFonts w:ascii="Times New Roman" w:hAnsi="Times New Roman"/>
          <w:sz w:val="20"/>
        </w:rPr>
        <w:t>s</w:t>
      </w:r>
      <w:proofErr w:type="spellEnd"/>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xml:space="preserve">] B. </w:t>
      </w:r>
      <w:proofErr w:type="spellStart"/>
      <w:r>
        <w:rPr>
          <w:rStyle w:val="Fontstyle010"/>
          <w:sz w:val="20"/>
        </w:rPr>
        <w:t>Demeler</w:t>
      </w:r>
      <w:proofErr w:type="spellEnd"/>
      <w:r>
        <w:rPr>
          <w:rStyle w:val="Fontstyle010"/>
          <w:sz w:val="20"/>
        </w:rPr>
        <w:t xml:space="preserve">, </w:t>
      </w:r>
      <w:proofErr w:type="spellStart"/>
      <w:r>
        <w:rPr>
          <w:rStyle w:val="Fontstyle010"/>
          <w:sz w:val="20"/>
        </w:rPr>
        <w:t>UltraScan</w:t>
      </w:r>
      <w:proofErr w:type="spellEnd"/>
      <w:r>
        <w:rPr>
          <w:rStyle w:val="Fontstyle010"/>
          <w:sz w:val="20"/>
        </w:rPr>
        <w:t xml:space="preserve">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xml:space="preserve">] A. </w:t>
      </w:r>
      <w:proofErr w:type="spellStart"/>
      <w:r>
        <w:rPr>
          <w:rStyle w:val="Fontstyle010"/>
          <w:sz w:val="20"/>
        </w:rPr>
        <w:t>Zattoni</w:t>
      </w:r>
      <w:proofErr w:type="spellEnd"/>
      <w:r>
        <w:rPr>
          <w:rStyle w:val="Fontstyle010"/>
          <w:sz w:val="20"/>
        </w:rPr>
        <w:t xml:space="preserve">, D. C. </w:t>
      </w:r>
      <w:proofErr w:type="spellStart"/>
      <w:r>
        <w:rPr>
          <w:rStyle w:val="Fontstyle010"/>
          <w:sz w:val="20"/>
        </w:rPr>
        <w:t>Rambaldi</w:t>
      </w:r>
      <w:proofErr w:type="spellEnd"/>
      <w:r>
        <w:rPr>
          <w:rStyle w:val="Fontstyle010"/>
          <w:sz w:val="20"/>
        </w:rPr>
        <w:t xml:space="preserve">, P. </w:t>
      </w:r>
      <w:proofErr w:type="spellStart"/>
      <w:r>
        <w:rPr>
          <w:rStyle w:val="Fontstyle010"/>
          <w:sz w:val="20"/>
        </w:rPr>
        <w:t>Reschiglian</w:t>
      </w:r>
      <w:proofErr w:type="spellEnd"/>
      <w:r>
        <w:rPr>
          <w:rStyle w:val="Fontstyle010"/>
          <w:sz w:val="20"/>
        </w:rPr>
        <w:t xml:space="preserve">, M. </w:t>
      </w:r>
      <w:proofErr w:type="spellStart"/>
      <w:r>
        <w:rPr>
          <w:rStyle w:val="Fontstyle010"/>
          <w:sz w:val="20"/>
        </w:rPr>
        <w:t>Melucci</w:t>
      </w:r>
      <w:proofErr w:type="spellEnd"/>
      <w:r>
        <w:rPr>
          <w:rStyle w:val="Fontstyle010"/>
          <w:sz w:val="20"/>
        </w:rPr>
        <w:t xml:space="preserve">, S. </w:t>
      </w:r>
      <w:proofErr w:type="spellStart"/>
      <w:r>
        <w:rPr>
          <w:rStyle w:val="Fontstyle010"/>
          <w:sz w:val="20"/>
        </w:rPr>
        <w:t>Krol</w:t>
      </w:r>
      <w:proofErr w:type="spellEnd"/>
      <w:r>
        <w:rPr>
          <w:rStyle w:val="Fontstyle010"/>
          <w:sz w:val="20"/>
        </w:rPr>
        <w:t xml:space="preserve">, A. M. </w:t>
      </w:r>
      <w:proofErr w:type="spellStart"/>
      <w:r>
        <w:rPr>
          <w:rStyle w:val="Fontstyle010"/>
          <w:sz w:val="20"/>
        </w:rPr>
        <w:t>Coto</w:t>
      </w:r>
      <w:proofErr w:type="spellEnd"/>
      <w:r>
        <w:rPr>
          <w:rStyle w:val="Fontstyle010"/>
          <w:sz w:val="20"/>
        </w:rPr>
        <w:t xml:space="preserve">-Garcia, A. </w:t>
      </w:r>
      <w:proofErr w:type="spellStart"/>
      <w:r>
        <w:rPr>
          <w:rStyle w:val="Fontstyle010"/>
          <w:sz w:val="20"/>
        </w:rPr>
        <w:t>Sanz-Medel</w:t>
      </w:r>
      <w:proofErr w:type="spellEnd"/>
      <w:r>
        <w:rPr>
          <w:rStyle w:val="Fontstyle010"/>
          <w:sz w:val="20"/>
        </w:rPr>
        <w:t>, D</w:t>
      </w:r>
      <w:r w:rsidR="00D55748">
        <w:rPr>
          <w:rStyle w:val="Fontstyle010"/>
          <w:sz w:val="20"/>
        </w:rPr>
        <w:t>.</w:t>
      </w:r>
      <w:r>
        <w:rPr>
          <w:rStyle w:val="Fontstyle010"/>
          <w:sz w:val="20"/>
        </w:rPr>
        <w:t xml:space="preserve"> </w:t>
      </w:r>
      <w:proofErr w:type="spellStart"/>
      <w:r>
        <w:rPr>
          <w:rStyle w:val="Fontstyle010"/>
          <w:sz w:val="20"/>
        </w:rPr>
        <w:t>Roessner</w:t>
      </w:r>
      <w:proofErr w:type="spellEnd"/>
      <w:r>
        <w:rPr>
          <w:rStyle w:val="Fontstyle010"/>
          <w:sz w:val="20"/>
        </w:rPr>
        <w:t>, C</w:t>
      </w:r>
      <w:r w:rsidR="00D55748">
        <w:rPr>
          <w:rStyle w:val="Fontstyle010"/>
          <w:sz w:val="20"/>
        </w:rPr>
        <w:t>.</w:t>
      </w:r>
      <w:r>
        <w:rPr>
          <w:rStyle w:val="Fontstyle010"/>
          <w:sz w:val="20"/>
        </w:rPr>
        <w:t xml:space="preserve"> Johann, Asymmetrical flow field-flow fractionation with multi-angle light scattering detection for the </w:t>
      </w:r>
      <w:r>
        <w:rPr>
          <w:rStyle w:val="Fontstyle010"/>
          <w:sz w:val="20"/>
        </w:rPr>
        <w:lastRenderedPageBreak/>
        <w:t xml:space="preserve">analysis of structured nanoparticles, </w:t>
      </w:r>
      <w:r w:rsidR="00A4515A">
        <w:rPr>
          <w:rStyle w:val="Fontstyle010"/>
          <w:sz w:val="20"/>
        </w:rPr>
        <w:t>J</w:t>
      </w:r>
      <w:r w:rsidR="00296052">
        <w:rPr>
          <w:rStyle w:val="Fontstyle010"/>
          <w:sz w:val="20"/>
        </w:rPr>
        <w:t>.</w:t>
      </w:r>
      <w:r w:rsidR="00A4515A">
        <w:rPr>
          <w:rStyle w:val="Fontstyle010"/>
          <w:sz w:val="20"/>
        </w:rPr>
        <w:t xml:space="preserve"> </w:t>
      </w:r>
      <w:proofErr w:type="spellStart"/>
      <w:r w:rsidR="00A4515A">
        <w:rPr>
          <w:rStyle w:val="Fontstyle010"/>
          <w:sz w:val="20"/>
        </w:rPr>
        <w:t>Chromat</w:t>
      </w:r>
      <w:r w:rsidR="000822F8">
        <w:rPr>
          <w:rStyle w:val="Fontstyle010"/>
          <w:sz w:val="20"/>
        </w:rPr>
        <w:t>o</w:t>
      </w:r>
      <w:r w:rsidR="00A4515A">
        <w:rPr>
          <w:rStyle w:val="Fontstyle010"/>
          <w:sz w:val="20"/>
        </w:rPr>
        <w:t>gr</w:t>
      </w:r>
      <w:proofErr w:type="spellEnd"/>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xml:space="preserve">] A. </w:t>
      </w:r>
      <w:proofErr w:type="spellStart"/>
      <w:r>
        <w:rPr>
          <w:rStyle w:val="Fontstyle010"/>
          <w:sz w:val="20"/>
        </w:rPr>
        <w:t>Litzén</w:t>
      </w:r>
      <w:proofErr w:type="spellEnd"/>
      <w:r>
        <w:rPr>
          <w:rStyle w:val="Fontstyle010"/>
          <w:sz w:val="20"/>
        </w:rPr>
        <w:t>,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w:t>
      </w:r>
      <w:proofErr w:type="spellStart"/>
      <w:r w:rsidRPr="005C109C">
        <w:rPr>
          <w:rFonts w:ascii="Times New Roman" w:hAnsi="Times New Roman"/>
          <w:color w:val="000000"/>
          <w:sz w:val="20"/>
          <w:szCs w:val="20"/>
        </w:rPr>
        <w:t>Bolinsso</w:t>
      </w:r>
      <w:r w:rsidR="00A82070" w:rsidRPr="005C109C">
        <w:rPr>
          <w:rFonts w:ascii="Times New Roman" w:hAnsi="Times New Roman"/>
          <w:color w:val="000000"/>
          <w:sz w:val="20"/>
          <w:szCs w:val="20"/>
        </w:rPr>
        <w:t>n</w:t>
      </w:r>
      <w:proofErr w:type="spellEnd"/>
      <w:r w:rsidR="00A82070" w:rsidRPr="005C109C">
        <w:rPr>
          <w:rFonts w:ascii="Times New Roman" w:hAnsi="Times New Roman"/>
          <w:color w:val="000000"/>
          <w:sz w:val="20"/>
          <w:szCs w:val="20"/>
        </w:rPr>
        <w:t>,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 xml:space="preserve">Lu, S. Hall, L. Nilsson, A. </w:t>
      </w:r>
      <w:proofErr w:type="spellStart"/>
      <w:r w:rsidR="00A82070" w:rsidRPr="005C109C">
        <w:rPr>
          <w:rFonts w:ascii="Times New Roman" w:hAnsi="Times New Roman"/>
          <w:color w:val="000000"/>
          <w:sz w:val="20"/>
          <w:szCs w:val="20"/>
        </w:rPr>
        <w:t>Håkannsson</w:t>
      </w:r>
      <w:proofErr w:type="spellEnd"/>
      <w:r w:rsidR="00A82070" w:rsidRPr="005C109C">
        <w:rPr>
          <w:rFonts w:ascii="Times New Roman" w:hAnsi="Times New Roman"/>
          <w:color w:val="000000"/>
          <w:sz w:val="20"/>
          <w:szCs w:val="20"/>
        </w:rPr>
        <w:t xml:space="preserve">, An alternative method for calibration of flow-field-flow fractionation channels for </w:t>
      </w:r>
      <w:proofErr w:type="spellStart"/>
      <w:r w:rsidR="00A82070" w:rsidRPr="005C109C">
        <w:rPr>
          <w:rFonts w:ascii="Times New Roman" w:hAnsi="Times New Roman"/>
          <w:color w:val="000000"/>
          <w:sz w:val="20"/>
          <w:szCs w:val="20"/>
        </w:rPr>
        <w:t>hydrodrnamic</w:t>
      </w:r>
      <w:proofErr w:type="spellEnd"/>
      <w:r w:rsidR="00A82070" w:rsidRPr="005C109C">
        <w:rPr>
          <w:rFonts w:ascii="Times New Roman" w:hAnsi="Times New Roman"/>
          <w:color w:val="000000"/>
          <w:sz w:val="20"/>
          <w:szCs w:val="20"/>
        </w:rPr>
        <w:t xml:space="preserve"> radius determination: The </w:t>
      </w:r>
      <w:proofErr w:type="spellStart"/>
      <w:r w:rsidR="00A82070" w:rsidRPr="005C109C">
        <w:rPr>
          <w:rFonts w:ascii="Times New Roman" w:hAnsi="Times New Roman"/>
          <w:color w:val="000000"/>
          <w:sz w:val="20"/>
          <w:szCs w:val="20"/>
        </w:rPr>
        <w:t>nanoemulsion</w:t>
      </w:r>
      <w:proofErr w:type="spellEnd"/>
      <w:r w:rsidR="00A82070" w:rsidRPr="005C109C">
        <w:rPr>
          <w:rFonts w:ascii="Times New Roman" w:hAnsi="Times New Roman"/>
          <w:color w:val="000000"/>
          <w:sz w:val="20"/>
          <w:szCs w:val="20"/>
        </w:rPr>
        <w:t xml:space="preserve">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proofErr w:type="spellStart"/>
      <w:r w:rsidR="00CC766F" w:rsidRPr="005C109C">
        <w:rPr>
          <w:rFonts w:ascii="Times New Roman" w:hAnsi="Times New Roman"/>
          <w:color w:val="000000"/>
          <w:sz w:val="20"/>
          <w:szCs w:val="20"/>
        </w:rPr>
        <w:t>Chromatogr</w:t>
      </w:r>
      <w:proofErr w:type="spellEnd"/>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3C43B0"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M</w:t>
      </w:r>
      <w:r w:rsidR="00716EBE" w:rsidRPr="00847EFF">
        <w:rPr>
          <w:rStyle w:val="Fontstyle010"/>
          <w:rFonts w:cs="Times New Roman"/>
          <w:sz w:val="20"/>
          <w:szCs w:val="20"/>
        </w:rPr>
        <w:t xml:space="preserve">. Martin, M. </w:t>
      </w:r>
      <w:proofErr w:type="spellStart"/>
      <w:r w:rsidR="00716EBE" w:rsidRPr="00847EFF">
        <w:rPr>
          <w:rStyle w:val="Fontstyle010"/>
          <w:rFonts w:cs="Times New Roman"/>
          <w:sz w:val="20"/>
          <w:szCs w:val="20"/>
        </w:rPr>
        <w:t>Hoyos</w:t>
      </w:r>
      <w:proofErr w:type="spellEnd"/>
      <w:r w:rsidR="00716EBE" w:rsidRPr="00847EFF">
        <w:rPr>
          <w:rStyle w:val="Fontstyle010"/>
          <w:rFonts w:cs="Times New Roman"/>
          <w:sz w:val="20"/>
          <w:szCs w:val="20"/>
        </w:rPr>
        <w:t>, On the no-</w:t>
      </w:r>
      <w:proofErr w:type="spellStart"/>
      <w:r w:rsidR="00716EBE" w:rsidRPr="00847EFF">
        <w:rPr>
          <w:rStyle w:val="Fontstyle010"/>
          <w:rFonts w:cs="Times New Roman"/>
          <w:sz w:val="20"/>
          <w:szCs w:val="20"/>
        </w:rPr>
        <w:t>fied</w:t>
      </w:r>
      <w:proofErr w:type="spellEnd"/>
      <w:r w:rsidR="00716EBE" w:rsidRPr="00847EFF">
        <w:rPr>
          <w:rStyle w:val="Fontstyle010"/>
          <w:rFonts w:cs="Times New Roman"/>
          <w:sz w:val="20"/>
          <w:szCs w:val="20"/>
        </w:rPr>
        <w:t xml:space="preserve"> method for void time determination in flow field-flow fractionation</w:t>
      </w:r>
    </w:p>
    <w:p w14:paraId="5181BA5F" w14:textId="528514F0" w:rsidR="008D292F" w:rsidRPr="0030281B" w:rsidRDefault="00A4515A" w:rsidP="008D292F">
      <w:pPr>
        <w:pStyle w:val="TextBody"/>
        <w:spacing w:after="0"/>
        <w:rPr>
          <w:rFonts w:ascii="Times New Roman" w:hAnsi="Times New Roman" w:cs="Times New Roman"/>
          <w:sz w:val="20"/>
          <w:szCs w:val="20"/>
        </w:rPr>
      </w:pPr>
      <w:r w:rsidRPr="001636DB">
        <w:rPr>
          <w:rStyle w:val="Fontstyle010"/>
          <w:rFonts w:cs="Times New Roman"/>
          <w:sz w:val="20"/>
        </w:rPr>
        <w:t>J</w:t>
      </w:r>
      <w:r w:rsidR="00401999" w:rsidRPr="001636DB">
        <w:rPr>
          <w:rStyle w:val="Fontstyle010"/>
          <w:rFonts w:cs="Times New Roman"/>
          <w:sz w:val="20"/>
        </w:rPr>
        <w:t>.</w:t>
      </w:r>
      <w:r w:rsidRPr="001636DB">
        <w:rPr>
          <w:rStyle w:val="Fontstyle010"/>
          <w:rFonts w:cs="Times New Roman"/>
          <w:sz w:val="20"/>
        </w:rPr>
        <w:t xml:space="preserve"> </w:t>
      </w:r>
      <w:proofErr w:type="spellStart"/>
      <w:r w:rsidRPr="001636DB">
        <w:rPr>
          <w:rStyle w:val="Fontstyle010"/>
          <w:rFonts w:cs="Times New Roman"/>
          <w:sz w:val="20"/>
        </w:rPr>
        <w:t>Chromatogr</w:t>
      </w:r>
      <w:proofErr w:type="spellEnd"/>
      <w:r w:rsidR="00401999" w:rsidRPr="001636DB">
        <w:rPr>
          <w:rStyle w:val="Fontstyle010"/>
          <w:rFonts w:cs="Times New Roman"/>
          <w:sz w:val="20"/>
        </w:rPr>
        <w:t>.</w:t>
      </w:r>
      <w:r w:rsidRPr="001636DB">
        <w:rPr>
          <w:rStyle w:val="Fontstyle010"/>
          <w:rFonts w:cs="Times New Roman"/>
          <w:sz w:val="20"/>
        </w:rPr>
        <w:t xml:space="preserve"> A</w:t>
      </w:r>
      <w:r w:rsidR="00716EBE" w:rsidRPr="0030281B">
        <w:rPr>
          <w:rStyle w:val="Fontstyle010"/>
          <w:rFonts w:cs="Times New Roman"/>
          <w:sz w:val="20"/>
          <w:szCs w:val="20"/>
        </w:rPr>
        <w:t xml:space="preserve">, 1218, 4711-4125, </w:t>
      </w:r>
      <w:r w:rsidR="005C109C" w:rsidRPr="0030281B">
        <w:rPr>
          <w:rStyle w:val="Fontstyle010"/>
          <w:rFonts w:cs="Times New Roman"/>
          <w:sz w:val="20"/>
          <w:szCs w:val="20"/>
        </w:rPr>
        <w:t>https://doi.org/</w:t>
      </w:r>
      <w:r w:rsidR="005C109C" w:rsidRPr="0030281B">
        <w:rPr>
          <w:rStyle w:val="citation-doi"/>
          <w:rFonts w:ascii="Times New Roman" w:hAnsi="Times New Roman" w:cs="Times New Roman"/>
          <w:sz w:val="20"/>
          <w:szCs w:val="20"/>
        </w:rPr>
        <w:t>10.1016/j.chroma.2011.01.010</w:t>
      </w:r>
    </w:p>
    <w:p w14:paraId="3F4DCB76" w14:textId="77777777" w:rsidR="00716EBE" w:rsidRPr="001636DB" w:rsidRDefault="00716EBE" w:rsidP="00716EBE">
      <w:pPr>
        <w:pStyle w:val="TextBody"/>
        <w:spacing w:after="0"/>
        <w:rPr>
          <w:rFonts w:ascii="Times New Roman" w:hAnsi="Times New Roman" w:cs="Times New Roman"/>
          <w:sz w:val="20"/>
          <w:szCs w:val="20"/>
        </w:rPr>
      </w:pPr>
    </w:p>
    <w:p w14:paraId="78D7ABDF" w14:textId="027AE1AB"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szCs w:val="20"/>
        </w:rPr>
        <w:t>[</w:t>
      </w:r>
      <w:r w:rsidR="00B06B0E" w:rsidRPr="001636DB">
        <w:rPr>
          <w:rStyle w:val="Fontstyle010"/>
          <w:rFonts w:cs="Times New Roman"/>
          <w:sz w:val="20"/>
          <w:szCs w:val="20"/>
        </w:rPr>
        <w:t>20</w:t>
      </w:r>
      <w:r w:rsidRPr="001636DB">
        <w:rPr>
          <w:rStyle w:val="Fontstyle010"/>
          <w:rFonts w:cs="Times New Roman"/>
          <w:sz w:val="20"/>
          <w:szCs w:val="20"/>
        </w:rPr>
        <w:t xml:space="preserve">] A. </w:t>
      </w:r>
      <w:proofErr w:type="spellStart"/>
      <w:r w:rsidRPr="001636DB">
        <w:rPr>
          <w:rStyle w:val="Fontstyle010"/>
          <w:rFonts w:cs="Times New Roman"/>
          <w:sz w:val="20"/>
          <w:szCs w:val="20"/>
        </w:rPr>
        <w:t>Håkansson</w:t>
      </w:r>
      <w:proofErr w:type="spellEnd"/>
      <w:r w:rsidRPr="001636DB">
        <w:rPr>
          <w:rStyle w:val="Fontstyle010"/>
          <w:rFonts w:cs="Times New Roman"/>
          <w:sz w:val="20"/>
          <w:szCs w:val="20"/>
        </w:rPr>
        <w:t xml:space="preserve">, E. Magnusson, B. </w:t>
      </w:r>
      <w:proofErr w:type="spellStart"/>
      <w:r w:rsidRPr="001636DB">
        <w:rPr>
          <w:rStyle w:val="Fontstyle010"/>
          <w:rFonts w:cs="Times New Roman"/>
          <w:sz w:val="20"/>
          <w:szCs w:val="20"/>
        </w:rPr>
        <w:t>Bergenståhl</w:t>
      </w:r>
      <w:proofErr w:type="spellEnd"/>
      <w:r w:rsidRPr="001636DB">
        <w:rPr>
          <w:rStyle w:val="Fontstyle010"/>
          <w:rFonts w:cs="Times New Roman"/>
          <w:sz w:val="20"/>
          <w:szCs w:val="20"/>
        </w:rPr>
        <w:t>, L. Nilsson, Hydrodynamic radius determination</w:t>
      </w:r>
      <w:r w:rsidRPr="001636DB">
        <w:rPr>
          <w:rStyle w:val="Fontstyle010"/>
          <w:rFonts w:cs="Times New Roman"/>
          <w:sz w:val="20"/>
        </w:rPr>
        <w:t xml:space="preserve"> with asymmetrical flow field-flow fractionation using decaying cross-flows. Part I. A theoretical approach</w:t>
      </w:r>
      <w:r w:rsidR="00A4515A" w:rsidRPr="001636DB">
        <w:rPr>
          <w:rStyle w:val="Fontstyle010"/>
          <w:rFonts w:cs="Times New Roman"/>
          <w:sz w:val="20"/>
        </w:rPr>
        <w:t xml:space="preserve"> J</w:t>
      </w:r>
      <w:r w:rsidR="00921BAE" w:rsidRPr="001636DB">
        <w:rPr>
          <w:rStyle w:val="Fontstyle010"/>
          <w:rFonts w:cs="Times New Roman"/>
          <w:sz w:val="20"/>
        </w:rPr>
        <w:t>.</w:t>
      </w:r>
      <w:r w:rsidR="00A4515A" w:rsidRPr="001636DB">
        <w:rPr>
          <w:rStyle w:val="Fontstyle010"/>
          <w:rFonts w:cs="Times New Roman"/>
          <w:sz w:val="20"/>
        </w:rPr>
        <w:t xml:space="preserve"> </w:t>
      </w:r>
      <w:proofErr w:type="spellStart"/>
      <w:r w:rsidR="00A4515A" w:rsidRPr="001636DB">
        <w:rPr>
          <w:rStyle w:val="Fontstyle010"/>
          <w:rFonts w:cs="Times New Roman"/>
          <w:sz w:val="20"/>
        </w:rPr>
        <w:t>Chromatogr</w:t>
      </w:r>
      <w:proofErr w:type="spellEnd"/>
      <w:r w:rsidR="00921BAE" w:rsidRPr="001636DB">
        <w:rPr>
          <w:rStyle w:val="Fontstyle010"/>
          <w:rFonts w:cs="Times New Roman"/>
          <w:sz w:val="20"/>
        </w:rPr>
        <w:t>.</w:t>
      </w:r>
      <w:r w:rsidR="00A4515A" w:rsidRPr="001636DB">
        <w:rPr>
          <w:rStyle w:val="Fontstyle010"/>
          <w:rFonts w:cs="Times New Roman"/>
          <w:sz w:val="20"/>
        </w:rPr>
        <w:t xml:space="preserve"> A </w:t>
      </w:r>
      <w:r w:rsidRPr="001636DB">
        <w:rPr>
          <w:rStyle w:val="Fontstyle010"/>
          <w:rFonts w:cs="Times New Roman"/>
          <w:sz w:val="20"/>
        </w:rPr>
        <w:t>2012, 1253, 120-126, https://doi.org/10.1016/j.chroma.2012.07.029</w:t>
      </w:r>
    </w:p>
    <w:p w14:paraId="268337E6" w14:textId="77777777" w:rsidR="00716EBE" w:rsidRPr="001636DB" w:rsidRDefault="00716EBE" w:rsidP="00716EBE">
      <w:pPr>
        <w:pStyle w:val="TextBody"/>
        <w:spacing w:after="0"/>
        <w:rPr>
          <w:rFonts w:ascii="Times New Roman" w:hAnsi="Times New Roman" w:cs="Times New Roman"/>
        </w:rPr>
      </w:pPr>
    </w:p>
    <w:p w14:paraId="130437B7" w14:textId="1D753BF1" w:rsidR="00716EBE" w:rsidRPr="001636DB" w:rsidRDefault="00716EBE" w:rsidP="00716EBE">
      <w:pPr>
        <w:pStyle w:val="TextBody"/>
        <w:spacing w:after="0"/>
        <w:rPr>
          <w:rFonts w:ascii="Times New Roman" w:hAnsi="Times New Roman" w:cs="Times New Roman"/>
        </w:rPr>
      </w:pPr>
      <w:r w:rsidRPr="001636DB">
        <w:rPr>
          <w:rStyle w:val="Fontstyle010"/>
          <w:rFonts w:cs="Times New Roman"/>
          <w:sz w:val="20"/>
        </w:rPr>
        <w:t>[</w:t>
      </w:r>
      <w:r w:rsidR="00B06B0E" w:rsidRPr="001636DB">
        <w:rPr>
          <w:rStyle w:val="Fontstyle010"/>
          <w:rFonts w:cs="Times New Roman"/>
          <w:sz w:val="20"/>
        </w:rPr>
        <w:t>21</w:t>
      </w:r>
      <w:r w:rsidRPr="001636DB">
        <w:rPr>
          <w:rStyle w:val="Fontstyle010"/>
          <w:rFonts w:cs="Times New Roman"/>
          <w:sz w:val="20"/>
        </w:rPr>
        <w:t xml:space="preserve">] E. Magnusson, A. </w:t>
      </w:r>
      <w:proofErr w:type="spellStart"/>
      <w:r w:rsidRPr="001636DB">
        <w:rPr>
          <w:rStyle w:val="Fontstyle010"/>
          <w:rFonts w:cs="Times New Roman"/>
          <w:sz w:val="20"/>
        </w:rPr>
        <w:t>Håkansson</w:t>
      </w:r>
      <w:proofErr w:type="spellEnd"/>
      <w:r w:rsidRPr="001636DB">
        <w:rPr>
          <w:rStyle w:val="Fontstyle010"/>
          <w:rFonts w:cs="Times New Roman"/>
          <w:sz w:val="20"/>
        </w:rPr>
        <w:t xml:space="preserve">, J. </w:t>
      </w:r>
      <w:proofErr w:type="spellStart"/>
      <w:r w:rsidRPr="001636DB">
        <w:rPr>
          <w:rStyle w:val="Fontstyle010"/>
          <w:rFonts w:cs="Times New Roman"/>
          <w:sz w:val="20"/>
        </w:rPr>
        <w:t>Janiak</w:t>
      </w:r>
      <w:proofErr w:type="spellEnd"/>
      <w:r w:rsidRPr="001636DB">
        <w:rPr>
          <w:rStyle w:val="Fontstyle010"/>
          <w:rFonts w:cs="Times New Roman"/>
          <w:sz w:val="20"/>
        </w:rPr>
        <w:t xml:space="preserve">, B. </w:t>
      </w:r>
      <w:proofErr w:type="spellStart"/>
      <w:r w:rsidRPr="001636DB">
        <w:rPr>
          <w:rStyle w:val="Fontstyle010"/>
          <w:rFonts w:cs="Times New Roman"/>
          <w:sz w:val="20"/>
        </w:rPr>
        <w:t>Bergenståhl</w:t>
      </w:r>
      <w:proofErr w:type="spellEnd"/>
      <w:r w:rsidRPr="001636DB">
        <w:rPr>
          <w:rStyle w:val="Fontstyle010"/>
          <w:rFonts w:cs="Times New Roman"/>
          <w:sz w:val="20"/>
        </w:rPr>
        <w:t xml:space="preserve">, L. Nilsson, Hydrodynamic radius determination with asymmetrical flow field-flow fractionation using decaying cross-flows. Part II. Experimental evaluation, </w:t>
      </w:r>
    </w:p>
    <w:p w14:paraId="04E9704B" w14:textId="47AA6989" w:rsidR="008D292F" w:rsidRPr="00847EFF" w:rsidRDefault="00A4515A" w:rsidP="008D292F">
      <w:pPr>
        <w:pStyle w:val="TextBody"/>
        <w:spacing w:after="0"/>
        <w:rPr>
          <w:rStyle w:val="Fontstyle010"/>
          <w:rFonts w:cs="Times New Roman"/>
          <w:sz w:val="20"/>
        </w:rPr>
      </w:pPr>
      <w:r w:rsidRPr="001636DB">
        <w:rPr>
          <w:rStyle w:val="Fontstyle010"/>
          <w:rFonts w:cs="Times New Roman"/>
          <w:sz w:val="20"/>
        </w:rPr>
        <w:t>J</w:t>
      </w:r>
      <w:r w:rsidR="00D53694" w:rsidRPr="001636DB">
        <w:rPr>
          <w:rStyle w:val="Fontstyle010"/>
          <w:rFonts w:cs="Times New Roman"/>
          <w:sz w:val="20"/>
        </w:rPr>
        <w:t>.</w:t>
      </w:r>
      <w:r w:rsidRPr="001636DB">
        <w:rPr>
          <w:rStyle w:val="Fontstyle010"/>
          <w:rFonts w:cs="Times New Roman"/>
          <w:sz w:val="20"/>
        </w:rPr>
        <w:t xml:space="preserve"> </w:t>
      </w:r>
      <w:proofErr w:type="spellStart"/>
      <w:r w:rsidRPr="001636DB">
        <w:rPr>
          <w:rStyle w:val="Fontstyle010"/>
          <w:rFonts w:cs="Times New Roman"/>
          <w:sz w:val="20"/>
        </w:rPr>
        <w:t>Chromatogr</w:t>
      </w:r>
      <w:proofErr w:type="spellEnd"/>
      <w:r w:rsidR="00594E3F" w:rsidRPr="001636DB">
        <w:rPr>
          <w:rStyle w:val="Fontstyle010"/>
          <w:rFonts w:cs="Times New Roman"/>
          <w:sz w:val="20"/>
        </w:rPr>
        <w:t>.</w:t>
      </w:r>
      <w:r w:rsidRPr="001636DB">
        <w:rPr>
          <w:rStyle w:val="Fontstyle010"/>
          <w:rFonts w:cs="Times New Roman"/>
          <w:sz w:val="20"/>
        </w:rPr>
        <w:t xml:space="preserve"> A </w:t>
      </w:r>
      <w:r w:rsidR="00716EBE" w:rsidRPr="001636DB">
        <w:rPr>
          <w:rStyle w:val="Fontstyle010"/>
          <w:rFonts w:cs="Times New Roman"/>
          <w:sz w:val="20"/>
        </w:rPr>
        <w:t xml:space="preserve">2012, 1253, 127-153, </w:t>
      </w:r>
      <w:del w:id="488" w:author="Benedikt" w:date="2020-09-25T16:27:00Z">
        <w:r w:rsidR="005828E9" w:rsidRPr="003C43B0" w:rsidDel="0030281B">
          <w:fldChar w:fldCharType="begin"/>
        </w:r>
        <w:r w:rsidR="005828E9" w:rsidRPr="003C43B0" w:rsidDel="0030281B">
          <w:rPr>
            <w:rFonts w:ascii="Times New Roman" w:hAnsi="Times New Roman" w:cs="Times New Roman"/>
          </w:rPr>
          <w:delInstrText xml:space="preserve"> HYPERLINK "https://doi.org/10.1016/j.chroma.2012.07.005" </w:delInstrText>
        </w:r>
        <w:r w:rsidR="005828E9" w:rsidRPr="003C43B0" w:rsidDel="0030281B">
          <w:fldChar w:fldCharType="separate"/>
        </w:r>
        <w:r w:rsidR="005250DF" w:rsidRPr="003C43B0" w:rsidDel="0030281B">
          <w:rPr>
            <w:rFonts w:ascii="Times New Roman" w:hAnsi="Times New Roman" w:cs="Times New Roman"/>
            <w:sz w:val="20"/>
          </w:rPr>
          <w:delText>https://doi.org/10.1016/j.chroma.2012.07.005</w:delText>
        </w:r>
        <w:r w:rsidR="005828E9" w:rsidRPr="003C43B0" w:rsidDel="0030281B">
          <w:rPr>
            <w:rStyle w:val="Hyperlink"/>
            <w:rFonts w:ascii="Times New Roman" w:hAnsi="Times New Roman" w:cs="Times New Roman"/>
            <w:sz w:val="20"/>
          </w:rPr>
          <w:fldChar w:fldCharType="end"/>
        </w:r>
      </w:del>
      <w:r w:rsidR="0030281B" w:rsidRPr="003C43B0">
        <w:rPr>
          <w:rFonts w:ascii="Times New Roman" w:hAnsi="Times New Roman" w:cs="Times New Roman"/>
          <w:sz w:val="20"/>
        </w:rPr>
        <w:t>https://doi.org/10.1016/j.chroma.2012.07.005</w:t>
      </w:r>
    </w:p>
    <w:p w14:paraId="50BD906F" w14:textId="78A01CD1" w:rsidR="005250DF" w:rsidRPr="003C43B0" w:rsidRDefault="005250DF" w:rsidP="008D292F">
      <w:pPr>
        <w:pStyle w:val="TextBody"/>
        <w:spacing w:after="0"/>
        <w:rPr>
          <w:rStyle w:val="Fontstyle010"/>
          <w:rFonts w:cs="Times New Roman"/>
          <w:sz w:val="20"/>
        </w:rPr>
      </w:pPr>
    </w:p>
    <w:p w14:paraId="08D43782" w14:textId="57EF17EB" w:rsidR="00825FE2" w:rsidRPr="003C43B0" w:rsidRDefault="005250DF" w:rsidP="005250DF">
      <w:pPr>
        <w:pStyle w:val="TextBody"/>
        <w:spacing w:after="0"/>
        <w:rPr>
          <w:rFonts w:ascii="Times New Roman" w:hAnsi="Times New Roman" w:cs="Times New Roman"/>
        </w:rPr>
      </w:pPr>
      <w:r w:rsidRPr="003C43B0">
        <w:rPr>
          <w:rStyle w:val="DefaultParagraphFont0"/>
          <w:rFonts w:ascii="Times New Roman" w:hAnsi="Times New Roman" w:cs="Times New Roman"/>
          <w:sz w:val="20"/>
          <w:szCs w:val="20"/>
        </w:rPr>
        <w:t xml:space="preserve">[22] M. </w:t>
      </w:r>
      <w:proofErr w:type="spellStart"/>
      <w:r w:rsidRPr="003C43B0">
        <w:rPr>
          <w:rStyle w:val="DefaultParagraphFont0"/>
          <w:rFonts w:ascii="Times New Roman" w:hAnsi="Times New Roman" w:cs="Times New Roman"/>
          <w:sz w:val="20"/>
          <w:szCs w:val="20"/>
        </w:rPr>
        <w:t>Schmid</w:t>
      </w:r>
      <w:proofErr w:type="spellEnd"/>
      <w:r w:rsidRPr="003C43B0">
        <w:rPr>
          <w:rStyle w:val="DefaultParagraphFont0"/>
          <w:rFonts w:ascii="Times New Roman" w:hAnsi="Times New Roman" w:cs="Times New Roman"/>
          <w:sz w:val="20"/>
          <w:szCs w:val="20"/>
        </w:rPr>
        <w:t xml:space="preserve">, B. </w:t>
      </w:r>
      <w:proofErr w:type="spellStart"/>
      <w:r w:rsidRPr="003C43B0">
        <w:rPr>
          <w:rStyle w:val="DefaultParagraphFont0"/>
          <w:rFonts w:ascii="Times New Roman" w:hAnsi="Times New Roman" w:cs="Times New Roman"/>
          <w:sz w:val="20"/>
          <w:szCs w:val="20"/>
        </w:rPr>
        <w:t>Häusele</w:t>
      </w:r>
      <w:proofErr w:type="spellEnd"/>
      <w:r w:rsidRPr="003C43B0">
        <w:rPr>
          <w:rStyle w:val="DefaultParagraphFont0"/>
          <w:rFonts w:ascii="Times New Roman" w:hAnsi="Times New Roman" w:cs="Times New Roman"/>
          <w:sz w:val="20"/>
          <w:szCs w:val="20"/>
        </w:rPr>
        <w:t xml:space="preserve">, M. Junk, E. Brookes, J. Frank, H. </w:t>
      </w:r>
      <w:proofErr w:type="spellStart"/>
      <w:r w:rsidRPr="003C43B0">
        <w:rPr>
          <w:rStyle w:val="DefaultParagraphFont0"/>
          <w:rFonts w:ascii="Times New Roman" w:hAnsi="Times New Roman" w:cs="Times New Roman"/>
          <w:sz w:val="20"/>
          <w:szCs w:val="20"/>
        </w:rPr>
        <w:t>Cölfen</w:t>
      </w:r>
      <w:proofErr w:type="spellEnd"/>
      <w:r w:rsidRPr="003C43B0">
        <w:rPr>
          <w:rStyle w:val="DefaultParagraphFont0"/>
          <w:rFonts w:ascii="Times New Roman" w:hAnsi="Times New Roman" w:cs="Times New Roman"/>
          <w:sz w:val="20"/>
          <w:szCs w:val="20"/>
        </w:rPr>
        <w:t xml:space="preserve">, High-Resolution Asymmetrical Flow Field-Flow Fractionation Data Evaluation via Richardson-Lucy-Based Fractogram Correction, </w:t>
      </w:r>
      <w:r w:rsidRPr="003C43B0">
        <w:rPr>
          <w:rStyle w:val="Fontstyle010"/>
          <w:rFonts w:cs="Times New Roman"/>
          <w:sz w:val="20"/>
          <w:szCs w:val="20"/>
        </w:rPr>
        <w:t xml:space="preserve">Anal. Chem. </w:t>
      </w:r>
      <w:r w:rsidRPr="003C43B0">
        <w:rPr>
          <w:rStyle w:val="DefaultParagraphFont0"/>
          <w:rFonts w:ascii="Times New Roman" w:hAnsi="Times New Roman" w:cs="Times New Roman"/>
          <w:sz w:val="20"/>
          <w:szCs w:val="20"/>
        </w:rPr>
        <w:t>2018, 90, 3978-13986</w:t>
      </w:r>
      <w:r w:rsidR="00CA79AE" w:rsidRPr="003C43B0">
        <w:rPr>
          <w:rStyle w:val="DefaultParagraphFont0"/>
          <w:rFonts w:ascii="Times New Roman" w:hAnsi="Times New Roman" w:cs="Times New Roman"/>
          <w:sz w:val="20"/>
          <w:szCs w:val="20"/>
        </w:rPr>
        <w:t xml:space="preserve">,  </w:t>
      </w:r>
      <w:r w:rsidR="0030281B" w:rsidRPr="003C43B0">
        <w:rPr>
          <w:rFonts w:ascii="Times New Roman" w:hAnsi="Times New Roman" w:cs="Times New Roman"/>
        </w:rPr>
        <w:t>https://doi.org/10.1021/acs.analchem.8b03483</w:t>
      </w:r>
      <w:r w:rsidR="00825FE2" w:rsidRPr="00847EFF">
        <w:rPr>
          <w:rStyle w:val="DefaultParagraphFont0"/>
          <w:rFonts w:ascii="Times New Roman" w:hAnsi="Times New Roman" w:cs="Times New Roman"/>
          <w:sz w:val="20"/>
          <w:szCs w:val="20"/>
        </w:rPr>
        <w:br/>
      </w:r>
    </w:p>
    <w:p w14:paraId="23DA340F" w14:textId="20817FAB" w:rsidR="00716EBE" w:rsidRPr="00847EFF" w:rsidRDefault="003562F7" w:rsidP="00716EBE">
      <w:pPr>
        <w:pStyle w:val="TextBody"/>
        <w:spacing w:after="0"/>
        <w:rPr>
          <w:ins w:id="489" w:author="Benedikt" w:date="2020-09-16T15:06:00Z"/>
          <w:rFonts w:ascii="Times New Roman" w:hAnsi="Times New Roman" w:cs="Times New Roman"/>
        </w:rPr>
      </w:pPr>
      <w:ins w:id="490" w:author="Benedikt" w:date="2020-09-16T15:06:00Z">
        <w:r w:rsidRPr="003C43B0">
          <w:rPr>
            <w:rFonts w:ascii="Times New Roman" w:hAnsi="Times New Roman" w:cs="Times New Roman"/>
          </w:rPr>
          <w:t>[</w:t>
        </w:r>
      </w:ins>
      <w:ins w:id="491" w:author="Benedikt" w:date="2020-09-25T17:06:00Z">
        <w:r w:rsidR="00E533AB" w:rsidRPr="003C43B0">
          <w:rPr>
            <w:rFonts w:ascii="Times New Roman" w:hAnsi="Times New Roman" w:cs="Times New Roman"/>
          </w:rPr>
          <w:t>23</w:t>
        </w:r>
      </w:ins>
      <w:ins w:id="492" w:author="Benedikt" w:date="2020-09-16T15:06:00Z">
        <w:r w:rsidRPr="003C43B0">
          <w:rPr>
            <w:rFonts w:ascii="Times New Roman" w:hAnsi="Times New Roman" w:cs="Times New Roman"/>
          </w:rPr>
          <w:t xml:space="preserve">] </w:t>
        </w:r>
      </w:ins>
      <w:ins w:id="493" w:author="Benedikt" w:date="2020-09-25T16:19:00Z">
        <w:r w:rsidR="00EC2C11" w:rsidRPr="003C43B0">
          <w:rPr>
            <w:rFonts w:ascii="Times New Roman" w:hAnsi="Times New Roman" w:cs="Times New Roman"/>
          </w:rPr>
          <w:t>J. C. Giddings, M. N. Myers, Steric Field-Flow-Fractionation: A new method for separating 1 to 100 µm particles</w:t>
        </w:r>
      </w:ins>
      <w:ins w:id="494" w:author="Benedikt" w:date="2020-09-25T16:20:00Z">
        <w:r w:rsidR="00EC2C11" w:rsidRPr="003C43B0">
          <w:rPr>
            <w:rFonts w:ascii="Times New Roman" w:hAnsi="Times New Roman" w:cs="Times New Roman"/>
          </w:rPr>
          <w:t>, Sep</w:t>
        </w:r>
      </w:ins>
      <w:ins w:id="495" w:author="Benedikt" w:date="2020-09-25T16:21:00Z">
        <w:r w:rsidR="00EC2C11" w:rsidRPr="003C43B0">
          <w:rPr>
            <w:rFonts w:ascii="Times New Roman" w:hAnsi="Times New Roman" w:cs="Times New Roman"/>
          </w:rPr>
          <w:t>.</w:t>
        </w:r>
      </w:ins>
      <w:ins w:id="496" w:author="Benedikt" w:date="2020-09-25T16:20:00Z">
        <w:r w:rsidR="00EC2C11" w:rsidRPr="003C43B0">
          <w:rPr>
            <w:rFonts w:ascii="Times New Roman" w:hAnsi="Times New Roman" w:cs="Times New Roman"/>
          </w:rPr>
          <w:t xml:space="preserve"> Sci. Technol.</w:t>
        </w:r>
      </w:ins>
      <w:ins w:id="497" w:author="Benedikt" w:date="2020-09-25T16:21:00Z">
        <w:r w:rsidR="00EC2C11" w:rsidRPr="003C43B0">
          <w:rPr>
            <w:rFonts w:ascii="Times New Roman" w:hAnsi="Times New Roman" w:cs="Times New Roman"/>
          </w:rPr>
          <w:t xml:space="preserve"> 1978,</w:t>
        </w:r>
      </w:ins>
      <w:ins w:id="498" w:author="Benedikt" w:date="2020-09-25T16:23:00Z">
        <w:r w:rsidR="00CA79AE" w:rsidRPr="003C43B0">
          <w:rPr>
            <w:rFonts w:ascii="Times New Roman" w:hAnsi="Times New Roman" w:cs="Times New Roman"/>
          </w:rPr>
          <w:t xml:space="preserve"> 13(8)</w:t>
        </w:r>
      </w:ins>
      <w:ins w:id="499" w:author="Benedikt" w:date="2020-09-25T16:24:00Z">
        <w:r w:rsidR="00CA79AE" w:rsidRPr="003C43B0">
          <w:rPr>
            <w:rFonts w:ascii="Times New Roman" w:hAnsi="Times New Roman" w:cs="Times New Roman"/>
          </w:rPr>
          <w:t xml:space="preserve">, </w:t>
        </w:r>
      </w:ins>
      <w:ins w:id="500" w:author="Benedikt" w:date="2020-09-25T16:28:00Z">
        <w:r w:rsidR="0048179B">
          <w:rPr>
            <w:rFonts w:ascii="Times New Roman" w:hAnsi="Times New Roman" w:cs="Times New Roman"/>
          </w:rPr>
          <w:t>673-645</w:t>
        </w:r>
        <w:r w:rsidR="00D72A58">
          <w:rPr>
            <w:rFonts w:ascii="Times New Roman" w:hAnsi="Times New Roman" w:cs="Times New Roman"/>
          </w:rPr>
          <w:t>,</w:t>
        </w:r>
        <w:r w:rsidR="0048179B">
          <w:rPr>
            <w:rFonts w:ascii="Times New Roman" w:hAnsi="Times New Roman" w:cs="Times New Roman"/>
          </w:rPr>
          <w:t xml:space="preserve"> </w:t>
        </w:r>
        <w:r w:rsidR="00D72A58">
          <w:rPr>
            <w:rFonts w:ascii="Times New Roman" w:hAnsi="Times New Roman" w:cs="Times New Roman"/>
          </w:rPr>
          <w:t>h</w:t>
        </w:r>
      </w:ins>
      <w:ins w:id="501" w:author="Benedikt" w:date="2020-09-25T16:27:00Z">
        <w:r w:rsidR="0030281B" w:rsidRPr="003C43B0">
          <w:rPr>
            <w:rFonts w:ascii="Times New Roman" w:hAnsi="Times New Roman" w:cs="Times New Roman"/>
          </w:rPr>
          <w:t>ttps://doi.org/10.1080/01496397808057119</w:t>
        </w:r>
      </w:ins>
    </w:p>
    <w:p w14:paraId="7FDC4B28" w14:textId="77777777" w:rsidR="003562F7" w:rsidRPr="003C43B0" w:rsidRDefault="003562F7" w:rsidP="00716EBE">
      <w:pPr>
        <w:pStyle w:val="TextBody"/>
        <w:spacing w:after="0"/>
        <w:rPr>
          <w:rFonts w:ascii="Times New Roman" w:hAnsi="Times New Roman" w:cs="Times New Roman"/>
        </w:rPr>
      </w:pPr>
    </w:p>
    <w:p w14:paraId="0A859E7A" w14:textId="0C61672C" w:rsidR="008D292F" w:rsidRPr="00847EFF" w:rsidRDefault="00716EBE" w:rsidP="008D292F">
      <w:pPr>
        <w:pStyle w:val="TextBody"/>
        <w:spacing w:after="0"/>
        <w:rPr>
          <w:rFonts w:ascii="Times New Roman" w:hAnsi="Times New Roman" w:cs="Times New Roman"/>
        </w:rPr>
      </w:pPr>
      <w:r w:rsidRPr="003C43B0">
        <w:rPr>
          <w:rStyle w:val="Fontstyle010"/>
          <w:rFonts w:cs="Times New Roman"/>
          <w:sz w:val="20"/>
        </w:rPr>
        <w:t>[</w:t>
      </w:r>
      <w:r w:rsidR="00B06B0E" w:rsidRPr="003C43B0">
        <w:rPr>
          <w:rStyle w:val="Fontstyle010"/>
          <w:rFonts w:cs="Times New Roman"/>
          <w:sz w:val="20"/>
        </w:rPr>
        <w:t>2</w:t>
      </w:r>
      <w:ins w:id="502" w:author="Benedikt" w:date="2020-09-25T17:06:00Z">
        <w:r w:rsidR="00E533AB">
          <w:rPr>
            <w:rStyle w:val="Fontstyle010"/>
            <w:rFonts w:cs="Times New Roman"/>
            <w:sz w:val="20"/>
          </w:rPr>
          <w:t>4</w:t>
        </w:r>
      </w:ins>
      <w:del w:id="503" w:author="Benedikt" w:date="2020-09-25T17:06:00Z">
        <w:r w:rsidR="00ED308E" w:rsidRPr="003C43B0" w:rsidDel="00E533AB">
          <w:rPr>
            <w:rStyle w:val="Fontstyle010"/>
            <w:rFonts w:cs="Times New Roman"/>
            <w:sz w:val="20"/>
          </w:rPr>
          <w:delText>3</w:delText>
        </w:r>
      </w:del>
      <w:r w:rsidRPr="003C43B0">
        <w:rPr>
          <w:rStyle w:val="Fontstyle010"/>
          <w:rFonts w:cs="Times New Roman"/>
          <w:sz w:val="20"/>
        </w:rPr>
        <w:t xml:space="preserve">] M. R. Schure, Fast Algorithm for the Conversion of R to Lambda Values in Field-Flow Fractionation, </w:t>
      </w:r>
      <w:ins w:id="504" w:author="Benedikt" w:date="2020-09-25T16:21:00Z">
        <w:r w:rsidR="00EC2C11" w:rsidRPr="003C43B0">
          <w:rPr>
            <w:rFonts w:ascii="Times New Roman" w:hAnsi="Times New Roman" w:cs="Times New Roman"/>
          </w:rPr>
          <w:t>Sep. Sci. Technol.</w:t>
        </w:r>
      </w:ins>
      <w:del w:id="505" w:author="Benedikt" w:date="2020-09-25T16:21:00Z">
        <w:r w:rsidRPr="003C43B0" w:rsidDel="00EC2C11">
          <w:rPr>
            <w:rStyle w:val="Fontstyle010"/>
            <w:rFonts w:cs="Times New Roman"/>
            <w:sz w:val="20"/>
          </w:rPr>
          <w:delText xml:space="preserve">Separation Science and Technology </w:delText>
        </w:r>
      </w:del>
      <w:r w:rsidRPr="003C43B0">
        <w:rPr>
          <w:rStyle w:val="Fontstyle010"/>
          <w:rFonts w:cs="Times New Roman"/>
          <w:sz w:val="20"/>
        </w:rPr>
        <w:t>1987, 22(12), 2403-2411,</w:t>
      </w:r>
      <w:r w:rsidR="008D292F" w:rsidRPr="003C43B0">
        <w:rPr>
          <w:rFonts w:ascii="Times New Roman" w:hAnsi="Times New Roman" w:cs="Times New Roman"/>
        </w:rPr>
        <w:t xml:space="preserve"> </w:t>
      </w:r>
      <w:ins w:id="506" w:author="Benedikt" w:date="2020-09-25T16:27:00Z">
        <w:r w:rsidR="0030281B" w:rsidRPr="003C43B0">
          <w:rPr>
            <w:rFonts w:ascii="Times New Roman" w:hAnsi="Times New Roman" w:cs="Times New Roman"/>
          </w:rPr>
          <w:t>https://doi.org/10.1080/01496398708057194</w:t>
        </w:r>
      </w:ins>
    </w:p>
    <w:p w14:paraId="050BEF5B" w14:textId="77777777" w:rsidR="00716EBE" w:rsidRPr="003C43B0" w:rsidRDefault="00716EBE" w:rsidP="00716EBE">
      <w:pPr>
        <w:pStyle w:val="TextBody"/>
        <w:spacing w:after="0"/>
        <w:rPr>
          <w:rFonts w:ascii="Times New Roman" w:hAnsi="Times New Roman" w:cs="Times New Roman"/>
        </w:rPr>
      </w:pPr>
    </w:p>
    <w:p w14:paraId="5B2EEA68" w14:textId="3DD67595" w:rsidR="008D292F" w:rsidRPr="001636DB" w:rsidRDefault="00716EBE" w:rsidP="008D292F">
      <w:pPr>
        <w:pStyle w:val="TextBody"/>
        <w:spacing w:after="0"/>
        <w:rPr>
          <w:rFonts w:ascii="Times New Roman" w:hAnsi="Times New Roman" w:cs="Times New Roman"/>
        </w:rPr>
      </w:pPr>
      <w:r w:rsidRPr="003C43B0">
        <w:rPr>
          <w:rStyle w:val="Fontstyle010"/>
          <w:rFonts w:cs="Times New Roman"/>
          <w:sz w:val="20"/>
        </w:rPr>
        <w:t>[</w:t>
      </w:r>
      <w:r w:rsidR="00ED308E" w:rsidRPr="003C43B0">
        <w:rPr>
          <w:rStyle w:val="Fontstyle010"/>
          <w:rFonts w:cs="Times New Roman"/>
          <w:sz w:val="20"/>
        </w:rPr>
        <w:t>2</w:t>
      </w:r>
      <w:ins w:id="507" w:author="Benedikt" w:date="2020-09-25T17:06:00Z">
        <w:r w:rsidR="00E533AB">
          <w:rPr>
            <w:rStyle w:val="Fontstyle010"/>
            <w:rFonts w:cs="Times New Roman"/>
            <w:sz w:val="20"/>
          </w:rPr>
          <w:t>5</w:t>
        </w:r>
      </w:ins>
      <w:del w:id="508" w:author="Benedikt" w:date="2020-09-25T17:06:00Z">
        <w:r w:rsidR="00ED308E" w:rsidRPr="003C43B0" w:rsidDel="00E533AB">
          <w:rPr>
            <w:rStyle w:val="Fontstyle010"/>
            <w:rFonts w:cs="Times New Roman"/>
            <w:sz w:val="20"/>
          </w:rPr>
          <w:delText>4</w:delText>
        </w:r>
      </w:del>
      <w:r w:rsidRPr="003C43B0">
        <w:rPr>
          <w:rStyle w:val="Fontstyle010"/>
          <w:rFonts w:cs="Times New Roman"/>
          <w:sz w:val="20"/>
        </w:rPr>
        <w:t xml:space="preserve">] A. </w:t>
      </w:r>
      <w:proofErr w:type="spellStart"/>
      <w:r w:rsidRPr="003C43B0">
        <w:rPr>
          <w:rStyle w:val="Fontstyle010"/>
          <w:rFonts w:cs="Times New Roman"/>
          <w:sz w:val="20"/>
        </w:rPr>
        <w:t>Litzén</w:t>
      </w:r>
      <w:proofErr w:type="spellEnd"/>
      <w:r w:rsidRPr="003C43B0">
        <w:rPr>
          <w:rStyle w:val="Fontstyle010"/>
          <w:rFonts w:cs="Times New Roman"/>
          <w:sz w:val="20"/>
        </w:rPr>
        <w:t xml:space="preserve">, K.-G. Wahlund, Zone Broadening and Dilution in Rectangular and Trapezoidal </w:t>
      </w:r>
      <w:ins w:id="509" w:author="Benedikt" w:date="2020-09-25T16:27:00Z">
        <w:r w:rsidR="0030281B">
          <w:rPr>
            <w:rStyle w:val="Fontstyle010"/>
            <w:rFonts w:cs="Times New Roman"/>
            <w:sz w:val="20"/>
          </w:rPr>
          <w:t>-</w:t>
        </w:r>
      </w:ins>
      <w:del w:id="510" w:author="Benedikt" w:date="2020-09-25T16:27:00Z">
        <w:r w:rsidRPr="00847EFF" w:rsidDel="0030281B">
          <w:rPr>
            <w:rStyle w:val="Fontstyle010"/>
            <w:rFonts w:cs="Times New Roman"/>
            <w:sz w:val="20"/>
          </w:rPr>
          <w:delText>--</w:delText>
        </w:r>
      </w:del>
      <w:r w:rsidRPr="003C43B0">
        <w:rPr>
          <w:rStyle w:val="Fontstyle010"/>
          <w:rFonts w:cs="Times New Roman"/>
          <w:sz w:val="20"/>
        </w:rPr>
        <w:t xml:space="preserve"> </w:t>
      </w:r>
      <w:proofErr w:type="spellStart"/>
      <w:r w:rsidRPr="003C43B0">
        <w:rPr>
          <w:rStyle w:val="Fontstyle010"/>
          <w:rFonts w:cs="Times New Roman"/>
          <w:sz w:val="20"/>
        </w:rPr>
        <w:t>A</w:t>
      </w:r>
      <w:del w:id="511" w:author="Benedikt" w:date="2020-09-25T16:27:00Z">
        <w:r w:rsidRPr="003C43B0" w:rsidDel="0030281B">
          <w:rPr>
            <w:rStyle w:val="Fontstyle010"/>
            <w:rFonts w:cs="Times New Roman"/>
            <w:sz w:val="20"/>
          </w:rPr>
          <w:delText>s</w:delText>
        </w:r>
      </w:del>
      <w:r w:rsidRPr="003C43B0">
        <w:rPr>
          <w:rStyle w:val="Fontstyle010"/>
          <w:rFonts w:cs="Times New Roman"/>
          <w:sz w:val="20"/>
        </w:rPr>
        <w:t>ymmetrical</w:t>
      </w:r>
      <w:proofErr w:type="spellEnd"/>
      <w:r w:rsidRPr="003C43B0">
        <w:rPr>
          <w:rStyle w:val="Fontstyle010"/>
          <w:rFonts w:cs="Times New Roman"/>
          <w:sz w:val="20"/>
        </w:rPr>
        <w:t xml:space="preserve"> Flow Field-Flow Fractionation Channels, </w:t>
      </w:r>
      <w:r w:rsidR="00A4515A" w:rsidRPr="001636DB">
        <w:rPr>
          <w:rStyle w:val="Fontstyle010"/>
          <w:rFonts w:cs="Times New Roman"/>
          <w:sz w:val="20"/>
        </w:rPr>
        <w:t>J</w:t>
      </w:r>
      <w:r w:rsidR="000822F8" w:rsidRPr="001636DB">
        <w:rPr>
          <w:rStyle w:val="Fontstyle010"/>
          <w:rFonts w:cs="Times New Roman"/>
          <w:sz w:val="20"/>
        </w:rPr>
        <w:t>.</w:t>
      </w:r>
      <w:r w:rsidR="00A4515A" w:rsidRPr="001636DB">
        <w:rPr>
          <w:rStyle w:val="Fontstyle010"/>
          <w:rFonts w:cs="Times New Roman"/>
          <w:sz w:val="20"/>
        </w:rPr>
        <w:t xml:space="preserve"> </w:t>
      </w:r>
      <w:proofErr w:type="spellStart"/>
      <w:r w:rsidR="00A4515A" w:rsidRPr="001636DB">
        <w:rPr>
          <w:rStyle w:val="Fontstyle010"/>
          <w:rFonts w:cs="Times New Roman"/>
          <w:sz w:val="20"/>
        </w:rPr>
        <w:t>Chromatogr</w:t>
      </w:r>
      <w:proofErr w:type="spellEnd"/>
      <w:r w:rsidR="000822F8" w:rsidRPr="001636DB">
        <w:rPr>
          <w:rStyle w:val="Fontstyle010"/>
          <w:rFonts w:cs="Times New Roman"/>
          <w:sz w:val="20"/>
        </w:rPr>
        <w:t>.</w:t>
      </w:r>
      <w:r w:rsidR="00A4515A" w:rsidRPr="001636DB">
        <w:rPr>
          <w:rStyle w:val="Fontstyle010"/>
          <w:rFonts w:cs="Times New Roman"/>
          <w:sz w:val="20"/>
        </w:rPr>
        <w:t xml:space="preserve"> A </w:t>
      </w:r>
      <w:r w:rsidRPr="001636DB">
        <w:rPr>
          <w:rStyle w:val="Fontstyle010"/>
          <w:rFonts w:cs="Times New Roman"/>
          <w:sz w:val="20"/>
        </w:rPr>
        <w:t>1991, Analytical Chemistry, 63, 1001-1007</w:t>
      </w:r>
    </w:p>
    <w:p w14:paraId="35EA299C" w14:textId="77777777" w:rsidR="00716EBE" w:rsidRPr="001636DB" w:rsidRDefault="00716EBE" w:rsidP="00716EBE">
      <w:pPr>
        <w:pStyle w:val="TextBody"/>
        <w:spacing w:after="0"/>
        <w:rPr>
          <w:rFonts w:ascii="Times New Roman" w:hAnsi="Times New Roman" w:cs="Times New Roman"/>
        </w:rPr>
      </w:pPr>
    </w:p>
    <w:p w14:paraId="3821E2B5" w14:textId="4656824F"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w:t>
      </w:r>
      <w:r w:rsidR="00ED308E" w:rsidRPr="001636DB">
        <w:rPr>
          <w:rStyle w:val="Fontstyle010"/>
          <w:rFonts w:cs="Times New Roman"/>
          <w:sz w:val="20"/>
        </w:rPr>
        <w:t>2</w:t>
      </w:r>
      <w:ins w:id="512" w:author="Benedikt" w:date="2020-09-25T17:06:00Z">
        <w:r w:rsidR="00E533AB">
          <w:rPr>
            <w:rStyle w:val="Fontstyle010"/>
            <w:rFonts w:cs="Times New Roman"/>
            <w:sz w:val="20"/>
          </w:rPr>
          <w:t>6</w:t>
        </w:r>
      </w:ins>
      <w:del w:id="513" w:author="Benedikt" w:date="2020-09-25T17:06:00Z">
        <w:r w:rsidR="00ED308E" w:rsidRPr="003C43B0" w:rsidDel="00E533AB">
          <w:rPr>
            <w:rStyle w:val="Fontstyle010"/>
            <w:rFonts w:cs="Times New Roman"/>
            <w:sz w:val="20"/>
          </w:rPr>
          <w:delText>5</w:delText>
        </w:r>
      </w:del>
      <w:r w:rsidRPr="003C43B0">
        <w:rPr>
          <w:rStyle w:val="Fontstyle010"/>
          <w:rFonts w:cs="Times New Roman"/>
          <w:sz w:val="20"/>
        </w:rPr>
        <w:t xml:space="preserve">] </w:t>
      </w:r>
      <w:proofErr w:type="spellStart"/>
      <w:r w:rsidRPr="003C43B0">
        <w:rPr>
          <w:rStyle w:val="Fontstyle010"/>
          <w:rFonts w:cs="Times New Roman"/>
          <w:sz w:val="20"/>
        </w:rPr>
        <w:t>Katri</w:t>
      </w:r>
      <w:proofErr w:type="spellEnd"/>
      <w:r w:rsidRPr="003C43B0">
        <w:rPr>
          <w:rStyle w:val="Fontstyle010"/>
          <w:rFonts w:cs="Times New Roman"/>
          <w:sz w:val="20"/>
        </w:rPr>
        <w:t xml:space="preserve"> </w:t>
      </w:r>
      <w:proofErr w:type="spellStart"/>
      <w:r w:rsidRPr="003C43B0">
        <w:rPr>
          <w:rStyle w:val="Fontstyle010"/>
          <w:rFonts w:cs="Times New Roman"/>
          <w:sz w:val="20"/>
        </w:rPr>
        <w:t>Eskelin</w:t>
      </w:r>
      <w:proofErr w:type="spellEnd"/>
      <w:r w:rsidRPr="003C43B0">
        <w:rPr>
          <w:rStyle w:val="Fontstyle010"/>
          <w:rFonts w:cs="Times New Roman"/>
          <w:sz w:val="20"/>
        </w:rPr>
        <w:t xml:space="preserve">, </w:t>
      </w:r>
      <w:proofErr w:type="spellStart"/>
      <w:r w:rsidRPr="003C43B0">
        <w:rPr>
          <w:rStyle w:val="Fontstyle010"/>
          <w:rFonts w:cs="Times New Roman"/>
          <w:sz w:val="20"/>
        </w:rPr>
        <w:t>Minna</w:t>
      </w:r>
      <w:proofErr w:type="spellEnd"/>
      <w:r w:rsidRPr="003C43B0">
        <w:rPr>
          <w:rStyle w:val="Fontstyle010"/>
          <w:rFonts w:cs="Times New Roman"/>
          <w:sz w:val="20"/>
        </w:rPr>
        <w:t xml:space="preserve"> M. </w:t>
      </w:r>
      <w:proofErr w:type="spellStart"/>
      <w:r w:rsidRPr="003C43B0">
        <w:rPr>
          <w:rStyle w:val="Fontstyle010"/>
          <w:rFonts w:cs="Times New Roman"/>
          <w:sz w:val="20"/>
        </w:rPr>
        <w:t>Poranen</w:t>
      </w:r>
      <w:proofErr w:type="spellEnd"/>
      <w:r w:rsidRPr="003C43B0">
        <w:rPr>
          <w:rStyle w:val="Fontstyle010"/>
          <w:rFonts w:cs="Times New Roman"/>
          <w:sz w:val="20"/>
        </w:rPr>
        <w:t xml:space="preserve">, Hanna M. </w:t>
      </w:r>
      <w:proofErr w:type="spellStart"/>
      <w:r w:rsidRPr="003C43B0">
        <w:rPr>
          <w:rStyle w:val="Fontstyle010"/>
          <w:rFonts w:cs="Times New Roman"/>
          <w:sz w:val="20"/>
        </w:rPr>
        <w:t>Oksanen</w:t>
      </w:r>
      <w:proofErr w:type="spellEnd"/>
      <w:r w:rsidRPr="003C43B0">
        <w:rPr>
          <w:rStyle w:val="Fontstyle010"/>
          <w:rFonts w:cs="Times New Roman"/>
          <w:sz w:val="20"/>
        </w:rPr>
        <w:t>, Asymmetrical Flow Field-Flow Fractionation on Virus and Virus-Like Particle Applications, Mic</w:t>
      </w:r>
      <w:r w:rsidR="006D324A" w:rsidRPr="001636DB">
        <w:rPr>
          <w:rStyle w:val="Fontstyle010"/>
          <w:rFonts w:cs="Times New Roman"/>
          <w:sz w:val="20"/>
        </w:rPr>
        <w:t xml:space="preserve">roorganisms 2019, 7(11), 1-20; </w:t>
      </w:r>
      <w:r w:rsidRPr="001636DB">
        <w:rPr>
          <w:rStyle w:val="Fontstyle010"/>
          <w:rFonts w:cs="Times New Roman"/>
          <w:sz w:val="20"/>
        </w:rPr>
        <w:t>https://doi.org/10.3390/microorganisms7110555</w:t>
      </w:r>
    </w:p>
    <w:p w14:paraId="734B1E4F" w14:textId="77777777" w:rsidR="00716EBE" w:rsidRPr="001636DB" w:rsidRDefault="00716EBE" w:rsidP="00716EBE">
      <w:pPr>
        <w:pStyle w:val="TextBody"/>
        <w:spacing w:after="0"/>
        <w:rPr>
          <w:rFonts w:ascii="Times New Roman" w:hAnsi="Times New Roman" w:cs="Times New Roman"/>
        </w:rPr>
      </w:pPr>
    </w:p>
    <w:p w14:paraId="23D6B855" w14:textId="5D26318C" w:rsidR="00716EBE" w:rsidRPr="003C43B0" w:rsidRDefault="00716EBE" w:rsidP="00716EBE">
      <w:pPr>
        <w:pStyle w:val="TextBody"/>
        <w:spacing w:after="0"/>
        <w:rPr>
          <w:rFonts w:ascii="Times New Roman" w:hAnsi="Times New Roman" w:cs="Times New Roman"/>
        </w:rPr>
      </w:pPr>
      <w:r w:rsidRPr="001636DB">
        <w:rPr>
          <w:rStyle w:val="Fontstyle010"/>
          <w:rFonts w:cs="Times New Roman"/>
          <w:sz w:val="20"/>
        </w:rPr>
        <w:t>[</w:t>
      </w:r>
      <w:r w:rsidR="00ED308E" w:rsidRPr="001636DB">
        <w:rPr>
          <w:rStyle w:val="Fontstyle010"/>
          <w:rFonts w:cs="Times New Roman"/>
          <w:sz w:val="20"/>
        </w:rPr>
        <w:t>2</w:t>
      </w:r>
      <w:ins w:id="514" w:author="Benedikt" w:date="2020-09-25T17:06:00Z">
        <w:r w:rsidR="00E533AB">
          <w:rPr>
            <w:rStyle w:val="Fontstyle010"/>
            <w:rFonts w:cs="Times New Roman"/>
            <w:sz w:val="20"/>
          </w:rPr>
          <w:t>7</w:t>
        </w:r>
      </w:ins>
      <w:del w:id="515" w:author="Benedikt" w:date="2020-09-25T17:06:00Z">
        <w:r w:rsidR="00ED308E" w:rsidRPr="003C43B0" w:rsidDel="00E533AB">
          <w:rPr>
            <w:rStyle w:val="Fontstyle010"/>
            <w:rFonts w:cs="Times New Roman"/>
            <w:sz w:val="20"/>
          </w:rPr>
          <w:delText>6</w:delText>
        </w:r>
      </w:del>
      <w:r w:rsidRPr="003C43B0">
        <w:rPr>
          <w:rStyle w:val="Fontstyle010"/>
          <w:rFonts w:cs="Times New Roman"/>
          <w:sz w:val="20"/>
        </w:rPr>
        <w:t xml:space="preserve">] V. de </w:t>
      </w:r>
      <w:proofErr w:type="spellStart"/>
      <w:r w:rsidRPr="003C43B0">
        <w:rPr>
          <w:rStyle w:val="Fontstyle010"/>
          <w:rFonts w:cs="Times New Roman"/>
          <w:sz w:val="20"/>
        </w:rPr>
        <w:t>Carsalade</w:t>
      </w:r>
      <w:proofErr w:type="spellEnd"/>
      <w:r w:rsidRPr="003C43B0">
        <w:rPr>
          <w:rStyle w:val="Fontstyle010"/>
          <w:rFonts w:cs="Times New Roman"/>
          <w:sz w:val="20"/>
        </w:rPr>
        <w:t xml:space="preserve"> du </w:t>
      </w:r>
      <w:proofErr w:type="spellStart"/>
      <w:r w:rsidRPr="003C43B0">
        <w:rPr>
          <w:rStyle w:val="Fontstyle010"/>
          <w:rFonts w:cs="Times New Roman"/>
          <w:sz w:val="20"/>
        </w:rPr>
        <w:t>pont</w:t>
      </w:r>
      <w:proofErr w:type="spellEnd"/>
      <w:r w:rsidRPr="003C43B0">
        <w:rPr>
          <w:rStyle w:val="Fontstyle010"/>
          <w:rFonts w:cs="Times New Roman"/>
          <w:sz w:val="20"/>
        </w:rPr>
        <w:t xml:space="preserve">, E. </w:t>
      </w:r>
      <w:proofErr w:type="spellStart"/>
      <w:r w:rsidRPr="003C43B0">
        <w:rPr>
          <w:rStyle w:val="Fontstyle010"/>
          <w:rFonts w:cs="Times New Roman"/>
          <w:sz w:val="20"/>
        </w:rPr>
        <w:t>Alasonati</w:t>
      </w:r>
      <w:proofErr w:type="spellEnd"/>
      <w:r w:rsidRPr="003C43B0">
        <w:rPr>
          <w:rStyle w:val="Fontstyle010"/>
          <w:rFonts w:cs="Times New Roman"/>
          <w:sz w:val="20"/>
        </w:rPr>
        <w:t xml:space="preserve">, S. </w:t>
      </w:r>
      <w:proofErr w:type="spellStart"/>
      <w:r w:rsidRPr="003C43B0">
        <w:rPr>
          <w:rStyle w:val="Fontstyle010"/>
          <w:rFonts w:cs="Times New Roman"/>
          <w:sz w:val="20"/>
        </w:rPr>
        <w:t>Vaslin-Reimann</w:t>
      </w:r>
      <w:proofErr w:type="spellEnd"/>
      <w:r w:rsidRPr="003C43B0">
        <w:rPr>
          <w:rStyle w:val="Fontstyle010"/>
          <w:rFonts w:cs="Times New Roman"/>
          <w:sz w:val="20"/>
        </w:rPr>
        <w:t xml:space="preserve">, M, Martin, M. </w:t>
      </w:r>
      <w:proofErr w:type="spellStart"/>
      <w:r w:rsidRPr="003C43B0">
        <w:rPr>
          <w:rStyle w:val="Fontstyle010"/>
          <w:rFonts w:cs="Times New Roman"/>
          <w:sz w:val="20"/>
        </w:rPr>
        <w:t>Hoyos</w:t>
      </w:r>
      <w:proofErr w:type="spellEnd"/>
      <w:r w:rsidRPr="003C43B0">
        <w:rPr>
          <w:rStyle w:val="Fontstyle010"/>
          <w:rFonts w:cs="Times New Roman"/>
          <w:sz w:val="20"/>
        </w:rPr>
        <w:t xml:space="preserve">, P. </w:t>
      </w:r>
      <w:proofErr w:type="spellStart"/>
      <w:r w:rsidRPr="003C43B0">
        <w:rPr>
          <w:rStyle w:val="Fontstyle010"/>
          <w:rFonts w:cs="Times New Roman"/>
          <w:sz w:val="20"/>
        </w:rPr>
        <w:t>Fisicaro</w:t>
      </w:r>
      <w:proofErr w:type="spellEnd"/>
      <w:ins w:id="516" w:author="Benedikt" w:date="2020-09-25T16:28:00Z">
        <w:r w:rsidR="0030281B">
          <w:rPr>
            <w:rStyle w:val="Fontstyle010"/>
            <w:rFonts w:cs="Times New Roman"/>
            <w:sz w:val="20"/>
          </w:rPr>
          <w:t>,</w:t>
        </w:r>
      </w:ins>
      <w:del w:id="517" w:author="Benedikt" w:date="2020-09-25T16:28:00Z">
        <w:r w:rsidRPr="00847EFF" w:rsidDel="0030281B">
          <w:rPr>
            <w:rStyle w:val="Fontstyle010"/>
            <w:rFonts w:cs="Times New Roman"/>
            <w:sz w:val="20"/>
          </w:rPr>
          <w:delText xml:space="preserve"> </w:delText>
        </w:r>
        <w:r w:rsidRPr="003C43B0" w:rsidDel="0030281B">
          <w:rPr>
            <w:rStyle w:val="Fontstyle010"/>
            <w:rFonts w:cs="Times New Roman"/>
            <w:sz w:val="20"/>
          </w:rPr>
          <w:delText>,</w:delText>
        </w:r>
      </w:del>
      <w:r w:rsidRPr="003C43B0">
        <w:rPr>
          <w:rStyle w:val="Fontstyle010"/>
          <w:rFonts w:cs="Times New Roman"/>
          <w:sz w:val="20"/>
        </w:rPr>
        <w:t xml:space="preserve"> </w:t>
      </w:r>
    </w:p>
    <w:p w14:paraId="7F6A63A0" w14:textId="77777777" w:rsidR="00716EBE" w:rsidRPr="001636DB" w:rsidRDefault="00716EBE" w:rsidP="00716EBE">
      <w:pPr>
        <w:pStyle w:val="TextBody"/>
        <w:spacing w:after="0"/>
        <w:rPr>
          <w:rFonts w:ascii="Times New Roman" w:hAnsi="Times New Roman" w:cs="Times New Roman"/>
        </w:rPr>
      </w:pPr>
      <w:r w:rsidRPr="001636DB">
        <w:rPr>
          <w:rStyle w:val="Fontstyle010"/>
          <w:rFonts w:cs="Times New Roman"/>
          <w:sz w:val="20"/>
        </w:rPr>
        <w:t>Asymmetric field flow fractionation applied to the nanoparticles characterization: Study of the parameters governing the retention in the channel: 19th International Congress of Metrology 2019,</w:t>
      </w:r>
    </w:p>
    <w:p w14:paraId="07031AA4" w14:textId="77777777"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https://doi.org/10.1051/metrology/201923001</w:t>
      </w:r>
    </w:p>
    <w:p w14:paraId="2F7CEDA8" w14:textId="77777777" w:rsidR="00716EBE" w:rsidRPr="001636DB" w:rsidRDefault="00716EBE" w:rsidP="00716EBE">
      <w:pPr>
        <w:pStyle w:val="TextBody"/>
        <w:spacing w:after="0"/>
        <w:rPr>
          <w:rFonts w:ascii="Times New Roman" w:hAnsi="Times New Roman" w:cs="Times New Roman"/>
        </w:rPr>
      </w:pPr>
    </w:p>
    <w:p w14:paraId="1D21B3BD" w14:textId="0C00A95F" w:rsidR="008D292F" w:rsidRPr="001636DB" w:rsidRDefault="00716EBE" w:rsidP="008D292F">
      <w:pPr>
        <w:pStyle w:val="TextBody"/>
        <w:spacing w:after="0"/>
        <w:rPr>
          <w:rFonts w:ascii="Times New Roman" w:hAnsi="Times New Roman" w:cs="Times New Roman"/>
        </w:rPr>
      </w:pPr>
      <w:r w:rsidRPr="001636DB">
        <w:rPr>
          <w:rStyle w:val="Fontstyle010"/>
          <w:rFonts w:cs="Times New Roman"/>
          <w:sz w:val="20"/>
        </w:rPr>
        <w:t>[</w:t>
      </w:r>
      <w:r w:rsidR="00B06B0E" w:rsidRPr="001636DB">
        <w:rPr>
          <w:rStyle w:val="Fontstyle010"/>
          <w:rFonts w:cs="Times New Roman"/>
          <w:sz w:val="20"/>
        </w:rPr>
        <w:t>2</w:t>
      </w:r>
      <w:ins w:id="518" w:author="Benedikt" w:date="2020-09-25T17:06:00Z">
        <w:r w:rsidR="00E533AB">
          <w:rPr>
            <w:rStyle w:val="Fontstyle010"/>
            <w:rFonts w:cs="Times New Roman"/>
            <w:sz w:val="20"/>
          </w:rPr>
          <w:t>8</w:t>
        </w:r>
      </w:ins>
      <w:del w:id="519" w:author="Benedikt" w:date="2020-09-25T17:06:00Z">
        <w:r w:rsidR="00ED308E" w:rsidRPr="003C43B0" w:rsidDel="00E533AB">
          <w:rPr>
            <w:rStyle w:val="Fontstyle010"/>
            <w:rFonts w:cs="Times New Roman"/>
            <w:sz w:val="20"/>
          </w:rPr>
          <w:delText>7</w:delText>
        </w:r>
      </w:del>
      <w:r w:rsidRPr="003C43B0">
        <w:rPr>
          <w:rStyle w:val="Fontstyle010"/>
          <w:rFonts w:cs="Times New Roman"/>
          <w:sz w:val="20"/>
        </w:rPr>
        <w:t xml:space="preserve">] B. A. </w:t>
      </w:r>
      <w:proofErr w:type="spellStart"/>
      <w:r w:rsidRPr="003C43B0">
        <w:rPr>
          <w:rStyle w:val="Fontstyle010"/>
          <w:rFonts w:cs="Times New Roman"/>
          <w:sz w:val="20"/>
        </w:rPr>
        <w:t>Schäfer</w:t>
      </w:r>
      <w:proofErr w:type="spellEnd"/>
      <w:r w:rsidRPr="003C43B0">
        <w:rPr>
          <w:rStyle w:val="Fontstyle010"/>
          <w:rFonts w:cs="Times New Roman"/>
          <w:sz w:val="20"/>
        </w:rPr>
        <w:t xml:space="preserve">, D. </w:t>
      </w:r>
      <w:proofErr w:type="spellStart"/>
      <w:r w:rsidRPr="003C43B0">
        <w:rPr>
          <w:rStyle w:val="Fontstyle010"/>
          <w:rFonts w:cs="Times New Roman"/>
          <w:sz w:val="20"/>
        </w:rPr>
        <w:t>Poetz</w:t>
      </w:r>
      <w:proofErr w:type="spellEnd"/>
      <w:r w:rsidRPr="003C43B0">
        <w:rPr>
          <w:rStyle w:val="Fontstyle010"/>
          <w:rFonts w:cs="Times New Roman"/>
          <w:sz w:val="20"/>
        </w:rPr>
        <w:t xml:space="preserve">, G. W. Kramer, Documenting Laboratory Workflows Using the Analytical </w:t>
      </w:r>
      <w:r w:rsidRPr="003C43B0">
        <w:rPr>
          <w:rStyle w:val="Fontstyle010"/>
          <w:rFonts w:cs="Times New Roman"/>
          <w:sz w:val="20"/>
        </w:rPr>
        <w:lastRenderedPageBreak/>
        <w:t>I</w:t>
      </w:r>
      <w:r w:rsidR="001B17D8" w:rsidRPr="00B22A6C">
        <w:rPr>
          <w:rStyle w:val="Fontstyle010"/>
          <w:rFonts w:cs="Times New Roman"/>
          <w:sz w:val="20"/>
        </w:rPr>
        <w:t xml:space="preserve">nformation Markup Language, J. </w:t>
      </w:r>
      <w:r w:rsidRPr="00B22A6C">
        <w:rPr>
          <w:rStyle w:val="Fontstyle010"/>
          <w:rFonts w:cs="Times New Roman"/>
          <w:sz w:val="20"/>
        </w:rPr>
        <w:t>Lab</w:t>
      </w:r>
      <w:r w:rsidR="001B17D8" w:rsidRPr="00B22A6C">
        <w:rPr>
          <w:rStyle w:val="Fontstyle010"/>
          <w:rFonts w:cs="Times New Roman"/>
          <w:sz w:val="20"/>
        </w:rPr>
        <w:t>.</w:t>
      </w:r>
      <w:r w:rsidRPr="00B22A6C">
        <w:rPr>
          <w:rStyle w:val="Fontstyle010"/>
          <w:rFonts w:cs="Times New Roman"/>
          <w:sz w:val="20"/>
        </w:rPr>
        <w:t xml:space="preserve"> </w:t>
      </w:r>
      <w:proofErr w:type="spellStart"/>
      <w:r w:rsidRPr="00B22A6C">
        <w:rPr>
          <w:rStyle w:val="Fontstyle010"/>
          <w:rFonts w:cs="Times New Roman"/>
          <w:sz w:val="20"/>
        </w:rPr>
        <w:t>Autom</w:t>
      </w:r>
      <w:proofErr w:type="spellEnd"/>
      <w:r w:rsidR="001B17D8" w:rsidRPr="00B22A6C">
        <w:rPr>
          <w:rStyle w:val="Fontstyle010"/>
          <w:rFonts w:cs="Times New Roman"/>
          <w:sz w:val="20"/>
        </w:rPr>
        <w:t>.</w:t>
      </w:r>
      <w:r w:rsidRPr="00B22A6C">
        <w:rPr>
          <w:rStyle w:val="Fontstyle010"/>
          <w:rFonts w:cs="Times New Roman"/>
          <w:sz w:val="20"/>
        </w:rPr>
        <w:t xml:space="preserve"> 2004, 9, 375-381; https://doi.org/10.1016/j.jala.2004.10.003 </w:t>
      </w:r>
    </w:p>
    <w:p w14:paraId="66B61BAC" w14:textId="77777777" w:rsidR="00716EBE" w:rsidRPr="001636DB" w:rsidRDefault="00716EBE" w:rsidP="00716EBE">
      <w:pPr>
        <w:pStyle w:val="TextBody"/>
        <w:spacing w:after="0"/>
        <w:rPr>
          <w:rFonts w:ascii="Times New Roman" w:hAnsi="Times New Roman" w:cs="Times New Roman"/>
        </w:rPr>
      </w:pPr>
    </w:p>
    <w:p w14:paraId="30F908F1" w14:textId="014EF94C" w:rsidR="008D292F" w:rsidRDefault="00716EBE" w:rsidP="008D292F">
      <w:pPr>
        <w:pStyle w:val="TextBody"/>
        <w:spacing w:after="0"/>
        <w:rPr>
          <w:rFonts w:ascii="Times New Roman" w:hAnsi="Times New Roman"/>
        </w:rPr>
      </w:pPr>
      <w:r w:rsidRPr="001636DB">
        <w:rPr>
          <w:rStyle w:val="Fontstyle010"/>
          <w:rFonts w:cs="Times New Roman"/>
          <w:sz w:val="20"/>
        </w:rPr>
        <w:t>[</w:t>
      </w:r>
      <w:r w:rsidR="00ED308E" w:rsidRPr="001636DB">
        <w:rPr>
          <w:rStyle w:val="Fontstyle010"/>
          <w:rFonts w:cs="Times New Roman"/>
          <w:sz w:val="20"/>
        </w:rPr>
        <w:t>2</w:t>
      </w:r>
      <w:ins w:id="520" w:author="Benedikt" w:date="2020-09-25T17:06:00Z">
        <w:r w:rsidR="00E533AB">
          <w:rPr>
            <w:rStyle w:val="Fontstyle010"/>
            <w:rFonts w:cs="Times New Roman"/>
            <w:sz w:val="20"/>
          </w:rPr>
          <w:t>9</w:t>
        </w:r>
      </w:ins>
      <w:del w:id="521" w:author="Benedikt" w:date="2020-09-25T17:06:00Z">
        <w:r w:rsidR="00ED308E" w:rsidRPr="003C43B0" w:rsidDel="00E533AB">
          <w:rPr>
            <w:rStyle w:val="Fontstyle010"/>
            <w:rFonts w:cs="Times New Roman"/>
            <w:sz w:val="20"/>
          </w:rPr>
          <w:delText>8</w:delText>
        </w:r>
      </w:del>
      <w:r w:rsidRPr="003C43B0">
        <w:rPr>
          <w:rStyle w:val="Fontstyle010"/>
          <w:rFonts w:cs="Times New Roman"/>
          <w:sz w:val="20"/>
        </w:rPr>
        <w:t xml:space="preserve">] A. Roth, R. </w:t>
      </w:r>
      <w:proofErr w:type="spellStart"/>
      <w:r w:rsidRPr="003C43B0">
        <w:rPr>
          <w:rStyle w:val="Fontstyle010"/>
          <w:rFonts w:cs="Times New Roman"/>
          <w:sz w:val="20"/>
        </w:rPr>
        <w:t>Jopp</w:t>
      </w:r>
      <w:proofErr w:type="spellEnd"/>
      <w:r w:rsidRPr="003C43B0">
        <w:rPr>
          <w:rStyle w:val="Fontstyle010"/>
          <w:rFonts w:cs="Times New Roman"/>
          <w:sz w:val="20"/>
        </w:rPr>
        <w:t xml:space="preserve">, R. </w:t>
      </w:r>
      <w:proofErr w:type="spellStart"/>
      <w:r w:rsidRPr="003C43B0">
        <w:rPr>
          <w:rStyle w:val="Fontstyle010"/>
          <w:rFonts w:cs="Times New Roman"/>
          <w:sz w:val="20"/>
        </w:rPr>
        <w:t>Schäfer</w:t>
      </w:r>
      <w:proofErr w:type="spellEnd"/>
      <w:r w:rsidRPr="003C43B0">
        <w:rPr>
          <w:rStyle w:val="Fontstyle010"/>
          <w:rFonts w:cs="Times New Roman"/>
          <w:sz w:val="20"/>
        </w:rPr>
        <w:t>, G. W</w:t>
      </w:r>
      <w:r>
        <w:rPr>
          <w:rStyle w:val="Fontstyle010"/>
          <w:sz w:val="20"/>
        </w:rPr>
        <w:t xml:space="preserve">. Kramer, Automated Generation of </w:t>
      </w:r>
      <w:proofErr w:type="spellStart"/>
      <w:r>
        <w:rPr>
          <w:rStyle w:val="Fontstyle010"/>
          <w:sz w:val="20"/>
        </w:rPr>
        <w:t>AnIML</w:t>
      </w:r>
      <w:proofErr w:type="spellEnd"/>
      <w:r>
        <w:rPr>
          <w:rStyle w:val="Fontstyle010"/>
          <w:sz w:val="20"/>
        </w:rPr>
        <w:t xml:space="preserve"> Documents by Analytical Instruments,</w:t>
      </w:r>
      <w:r w:rsidR="00654B43">
        <w:rPr>
          <w:rStyle w:val="Fontstyle010"/>
          <w:sz w:val="20"/>
        </w:rPr>
        <w:t xml:space="preserve"> J. Lab. </w:t>
      </w:r>
      <w:proofErr w:type="spellStart"/>
      <w:r w:rsidR="00654B43">
        <w:rPr>
          <w:rStyle w:val="Fontstyle010"/>
          <w:sz w:val="20"/>
        </w:rPr>
        <w:t>Autom</w:t>
      </w:r>
      <w:proofErr w:type="spellEnd"/>
      <w:r w:rsidR="00654B43">
        <w:rPr>
          <w:rStyle w:val="Fontstyle010"/>
          <w:sz w:val="20"/>
        </w:rPr>
        <w:t>.</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7935944B" w:rsidR="008D292F" w:rsidRPr="00BD5093" w:rsidRDefault="00716EBE" w:rsidP="008D292F">
      <w:pPr>
        <w:pStyle w:val="TextBody"/>
        <w:spacing w:after="0"/>
        <w:rPr>
          <w:rFonts w:ascii="Times New Roman" w:hAnsi="Times New Roman"/>
          <w:sz w:val="20"/>
          <w:szCs w:val="20"/>
        </w:rPr>
      </w:pPr>
      <w:r>
        <w:rPr>
          <w:rStyle w:val="Fontstyle010"/>
          <w:sz w:val="20"/>
        </w:rPr>
        <w:t>[</w:t>
      </w:r>
      <w:ins w:id="522" w:author="Benedikt" w:date="2020-09-25T17:06:00Z">
        <w:r w:rsidR="00E533AB">
          <w:rPr>
            <w:rStyle w:val="Fontstyle010"/>
            <w:sz w:val="20"/>
          </w:rPr>
          <w:t>30</w:t>
        </w:r>
      </w:ins>
      <w:del w:id="523" w:author="Benedikt" w:date="2020-09-25T17:06:00Z">
        <w:r w:rsidR="00ED308E" w:rsidDel="00E533AB">
          <w:rPr>
            <w:rStyle w:val="Fontstyle010"/>
            <w:sz w:val="20"/>
          </w:rPr>
          <w:delText>29</w:delText>
        </w:r>
      </w:del>
      <w:r>
        <w:rPr>
          <w:rStyle w:val="Fontstyle010"/>
          <w:sz w:val="20"/>
        </w:rPr>
        <w:t xml:space="preserve">] T. Davies, Herding </w:t>
      </w:r>
      <w:proofErr w:type="spellStart"/>
      <w:r>
        <w:rPr>
          <w:rStyle w:val="Fontstyle010"/>
          <w:sz w:val="20"/>
        </w:rPr>
        <w:t>AnIMLs</w:t>
      </w:r>
      <w:proofErr w:type="spellEnd"/>
      <w:r>
        <w:rPr>
          <w:rStyle w:val="Fontstyle010"/>
          <w:sz w:val="20"/>
        </w:rPr>
        <w:t xml:space="preserve">,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540B5B52"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w:t>
      </w:r>
      <w:del w:id="524" w:author="Benedikt" w:date="2020-09-25T17:06:00Z">
        <w:r w:rsidR="00ED308E" w:rsidDel="00E533AB">
          <w:rPr>
            <w:rStyle w:val="DefaultParagraphFont0"/>
            <w:rFonts w:ascii="Times New Roman" w:hAnsi="Times New Roman"/>
            <w:sz w:val="20"/>
            <w:szCs w:val="20"/>
          </w:rPr>
          <w:delText>0</w:delText>
        </w:r>
      </w:del>
      <w:ins w:id="525" w:author="Benedikt" w:date="2020-09-25T17:06:00Z">
        <w:r w:rsidR="00E533AB">
          <w:rPr>
            <w:rStyle w:val="DefaultParagraphFont0"/>
            <w:rFonts w:ascii="Times New Roman" w:hAnsi="Times New Roman"/>
            <w:sz w:val="20"/>
            <w:szCs w:val="20"/>
          </w:rPr>
          <w:t>1</w:t>
        </w:r>
      </w:ins>
      <w:r w:rsidRPr="00BD5093">
        <w:rPr>
          <w:rStyle w:val="DefaultParagraphFont0"/>
          <w:rFonts w:ascii="Times New Roman" w:hAnsi="Times New Roman"/>
          <w:sz w:val="20"/>
          <w:szCs w:val="20"/>
        </w:rPr>
        <w:t xml:space="preserve">] U. </w:t>
      </w:r>
      <w:proofErr w:type="spellStart"/>
      <w:r w:rsidRPr="00BD5093">
        <w:rPr>
          <w:rStyle w:val="DefaultParagraphFont0"/>
          <w:rFonts w:ascii="Times New Roman" w:hAnsi="Times New Roman"/>
          <w:sz w:val="20"/>
          <w:szCs w:val="20"/>
        </w:rPr>
        <w:t>Rathmann</w:t>
      </w:r>
      <w:proofErr w:type="spellEnd"/>
      <w:r w:rsidRPr="00BD5093">
        <w:rPr>
          <w:rStyle w:val="DefaultParagraphFont0"/>
          <w:rFonts w:ascii="Times New Roman" w:hAnsi="Times New Roman"/>
          <w:sz w:val="20"/>
          <w:szCs w:val="20"/>
        </w:rPr>
        <w:t xml:space="preserve">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61FECEC6"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w:t>
      </w:r>
      <w:ins w:id="526" w:author="Benedikt" w:date="2020-09-25T17:06:00Z">
        <w:r w:rsidR="00E533AB">
          <w:rPr>
            <w:rStyle w:val="Fontstyle010"/>
            <w:rFonts w:cs="Times New Roman"/>
            <w:sz w:val="20"/>
            <w:szCs w:val="20"/>
          </w:rPr>
          <w:t>2</w:t>
        </w:r>
      </w:ins>
      <w:del w:id="527" w:author="Benedikt" w:date="2020-09-25T17:06:00Z">
        <w:r w:rsidDel="00E533AB">
          <w:rPr>
            <w:rStyle w:val="Fontstyle010"/>
            <w:rFonts w:cs="Times New Roman"/>
            <w:sz w:val="20"/>
            <w:szCs w:val="20"/>
          </w:rPr>
          <w:delText>1</w:delText>
        </w:r>
      </w:del>
      <w:r w:rsidR="00716EBE" w:rsidRPr="00BD5093">
        <w:rPr>
          <w:rStyle w:val="Fontstyle010"/>
          <w:rFonts w:cs="Times New Roman"/>
          <w:sz w:val="20"/>
          <w:szCs w:val="20"/>
        </w:rPr>
        <w:t xml:space="preserve">] A.-R. </w:t>
      </w:r>
      <w:proofErr w:type="spellStart"/>
      <w:r w:rsidR="00716EBE" w:rsidRPr="00BD5093">
        <w:rPr>
          <w:rStyle w:val="Fontstyle010"/>
          <w:rFonts w:cs="Times New Roman"/>
          <w:sz w:val="20"/>
          <w:szCs w:val="20"/>
        </w:rPr>
        <w:t>Jochem</w:t>
      </w:r>
      <w:proofErr w:type="spellEnd"/>
      <w:r w:rsidR="00716EBE" w:rsidRPr="00BD5093">
        <w:rPr>
          <w:rStyle w:val="Fontstyle010"/>
          <w:rFonts w:cs="Times New Roman"/>
          <w:sz w:val="20"/>
          <w:szCs w:val="20"/>
        </w:rPr>
        <w:t xml:space="preserve">, G. N. </w:t>
      </w:r>
      <w:proofErr w:type="spellStart"/>
      <w:r w:rsidR="00716EBE" w:rsidRPr="00BD5093">
        <w:rPr>
          <w:rStyle w:val="Fontstyle010"/>
          <w:rFonts w:cs="Times New Roman"/>
          <w:sz w:val="20"/>
          <w:szCs w:val="20"/>
        </w:rPr>
        <w:t>Ankah</w:t>
      </w:r>
      <w:proofErr w:type="spellEnd"/>
      <w:r w:rsidR="00716EBE" w:rsidRPr="00BD5093">
        <w:rPr>
          <w:rStyle w:val="Fontstyle010"/>
          <w:rFonts w:cs="Times New Roman"/>
          <w:sz w:val="20"/>
          <w:szCs w:val="20"/>
        </w:rPr>
        <w:t xml:space="preserve">, L.-A. Meyer, S. </w:t>
      </w:r>
      <w:proofErr w:type="spellStart"/>
      <w:r w:rsidR="00716EBE" w:rsidRPr="00BD5093">
        <w:rPr>
          <w:rStyle w:val="Fontstyle010"/>
          <w:rFonts w:cs="Times New Roman"/>
          <w:sz w:val="20"/>
          <w:szCs w:val="20"/>
        </w:rPr>
        <w:t>Elsenberg</w:t>
      </w:r>
      <w:proofErr w:type="spellEnd"/>
      <w:r w:rsidR="00716EBE" w:rsidRPr="00BD5093">
        <w:rPr>
          <w:rStyle w:val="Fontstyle010"/>
          <w:rFonts w:cs="Times New Roman"/>
          <w:sz w:val="20"/>
          <w:szCs w:val="20"/>
        </w:rPr>
        <w:t xml:space="preserve">,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4C44AE20"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ins w:id="528" w:author="Benedikt" w:date="2020-09-25T17:06:00Z">
        <w:r w:rsidR="00E533AB">
          <w:rPr>
            <w:rStyle w:val="Fontstyle010"/>
            <w:sz w:val="20"/>
            <w:szCs w:val="20"/>
          </w:rPr>
          <w:t>3</w:t>
        </w:r>
      </w:ins>
      <w:del w:id="529" w:author="Benedikt" w:date="2020-09-25T17:06:00Z">
        <w:r w:rsidR="00ED308E" w:rsidDel="00E533AB">
          <w:rPr>
            <w:rStyle w:val="Fontstyle010"/>
            <w:sz w:val="20"/>
            <w:szCs w:val="20"/>
          </w:rPr>
          <w:delText>2</w:delText>
        </w:r>
      </w:del>
      <w:r w:rsidRPr="00BD5093">
        <w:rPr>
          <w:rStyle w:val="Fontstyle010"/>
          <w:sz w:val="20"/>
          <w:szCs w:val="20"/>
        </w:rPr>
        <w:t xml:space="preserve">] G.F. Koopmans, T. </w:t>
      </w:r>
      <w:proofErr w:type="spellStart"/>
      <w:r w:rsidRPr="00BD5093">
        <w:rPr>
          <w:rStyle w:val="Fontstyle010"/>
          <w:sz w:val="20"/>
          <w:szCs w:val="20"/>
        </w:rPr>
        <w:t>Hiemstra</w:t>
      </w:r>
      <w:proofErr w:type="spellEnd"/>
      <w:r w:rsidRPr="00BD5093">
        <w:rPr>
          <w:rStyle w:val="Fontstyle010"/>
          <w:sz w:val="20"/>
          <w:szCs w:val="20"/>
        </w:rPr>
        <w:t xml:space="preserve">, I.C. </w:t>
      </w:r>
      <w:proofErr w:type="spellStart"/>
      <w:r w:rsidRPr="00BD5093">
        <w:rPr>
          <w:rStyle w:val="Fontstyle010"/>
          <w:sz w:val="20"/>
          <w:szCs w:val="20"/>
        </w:rPr>
        <w:t>Regelink</w:t>
      </w:r>
      <w:proofErr w:type="spellEnd"/>
      <w:r w:rsidRPr="00BD5093">
        <w:rPr>
          <w:rStyle w:val="Fontstyle010"/>
          <w:sz w:val="20"/>
          <w:szCs w:val="20"/>
        </w:rPr>
        <w:t xml:space="preserve">, B. </w:t>
      </w:r>
      <w:proofErr w:type="spellStart"/>
      <w:r w:rsidRPr="00BD5093">
        <w:rPr>
          <w:rStyle w:val="Fontstyle010"/>
          <w:sz w:val="20"/>
          <w:szCs w:val="20"/>
        </w:rPr>
        <w:t>Molleman</w:t>
      </w:r>
      <w:proofErr w:type="spellEnd"/>
      <w:r w:rsidRPr="00BD5093">
        <w:rPr>
          <w:rStyle w:val="Fontstyle010"/>
          <w:sz w:val="20"/>
          <w:szCs w:val="20"/>
        </w:rPr>
        <w:t xml:space="preserve">, R.N.J. </w:t>
      </w:r>
      <w:proofErr w:type="spellStart"/>
      <w:r w:rsidRPr="00BD5093">
        <w:rPr>
          <w:rStyle w:val="Fontstyle010"/>
          <w:sz w:val="20"/>
          <w:szCs w:val="20"/>
        </w:rPr>
        <w:t>Comans</w:t>
      </w:r>
      <w:proofErr w:type="spellEnd"/>
      <w:r w:rsidRPr="00BD5093">
        <w:rPr>
          <w:rStyle w:val="Fontstyle010"/>
          <w:sz w:val="20"/>
          <w:szCs w:val="20"/>
        </w:rPr>
        <w:t xml:space="preserve">,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w:t>
      </w:r>
      <w:proofErr w:type="spellStart"/>
      <w:r w:rsidR="00A4515A" w:rsidRPr="00BD5093">
        <w:rPr>
          <w:rStyle w:val="Fontstyle010"/>
          <w:sz w:val="20"/>
          <w:szCs w:val="20"/>
        </w:rPr>
        <w:t>Chromatogr</w:t>
      </w:r>
      <w:proofErr w:type="spellEnd"/>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2015, 1392, 100-109; https://doi.org/10.1016/j.chroma.2015.02.073</w:t>
      </w:r>
    </w:p>
    <w:p w14:paraId="13DBE175" w14:textId="77777777" w:rsidR="00716EBE" w:rsidRPr="00BD5093" w:rsidRDefault="00716EBE" w:rsidP="00716EBE">
      <w:pPr>
        <w:pStyle w:val="TextBody"/>
        <w:spacing w:after="0"/>
        <w:rPr>
          <w:sz w:val="20"/>
          <w:szCs w:val="20"/>
        </w:rPr>
      </w:pPr>
    </w:p>
    <w:p w14:paraId="13FE2FA6" w14:textId="27BFEB1E"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del w:id="530" w:author="Benedikt" w:date="2020-09-25T17:06:00Z">
        <w:r w:rsidR="00ED308E" w:rsidDel="00E533AB">
          <w:rPr>
            <w:rStyle w:val="Fontstyle010"/>
            <w:sz w:val="20"/>
            <w:szCs w:val="20"/>
          </w:rPr>
          <w:delText>3</w:delText>
        </w:r>
      </w:del>
      <w:r w:rsidR="00ED308E">
        <w:rPr>
          <w:rStyle w:val="Fontstyle010"/>
          <w:sz w:val="20"/>
          <w:szCs w:val="20"/>
        </w:rPr>
        <w:t>3</w:t>
      </w:r>
      <w:ins w:id="531" w:author="Benedikt" w:date="2020-09-25T17:06:00Z">
        <w:r w:rsidR="00E533AB">
          <w:rPr>
            <w:rStyle w:val="Fontstyle010"/>
            <w:sz w:val="20"/>
            <w:szCs w:val="20"/>
          </w:rPr>
          <w:t>4</w:t>
        </w:r>
      </w:ins>
      <w:r w:rsidRPr="00BD5093">
        <w:rPr>
          <w:rStyle w:val="Fontstyle010"/>
          <w:sz w:val="20"/>
          <w:szCs w:val="20"/>
        </w:rPr>
        <w:t xml:space="preserve">] K. </w:t>
      </w:r>
      <w:proofErr w:type="spellStart"/>
      <w:r w:rsidRPr="00BD5093">
        <w:rPr>
          <w:rStyle w:val="Fontstyle010"/>
          <w:sz w:val="20"/>
          <w:szCs w:val="20"/>
        </w:rPr>
        <w:t>Loeschner</w:t>
      </w:r>
      <w:proofErr w:type="spellEnd"/>
      <w:r w:rsidRPr="00BD5093">
        <w:rPr>
          <w:rStyle w:val="Fontstyle010"/>
          <w:sz w:val="20"/>
          <w:szCs w:val="20"/>
        </w:rPr>
        <w:t xml:space="preserve">, J. Navratilova, C. </w:t>
      </w:r>
      <w:proofErr w:type="spellStart"/>
      <w:r w:rsidRPr="00BD5093">
        <w:rPr>
          <w:rStyle w:val="Fontstyle010"/>
          <w:sz w:val="20"/>
          <w:szCs w:val="20"/>
        </w:rPr>
        <w:t>Købler</w:t>
      </w:r>
      <w:proofErr w:type="spellEnd"/>
      <w:r w:rsidRPr="00BD5093">
        <w:rPr>
          <w:rStyle w:val="Fontstyle010"/>
          <w:sz w:val="20"/>
          <w:szCs w:val="20"/>
        </w:rPr>
        <w:t xml:space="preserve">, K. </w:t>
      </w:r>
      <w:proofErr w:type="spellStart"/>
      <w:r w:rsidRPr="00BD5093">
        <w:rPr>
          <w:rStyle w:val="Fontstyle010"/>
          <w:sz w:val="20"/>
          <w:szCs w:val="20"/>
        </w:rPr>
        <w:t>Mølhave</w:t>
      </w:r>
      <w:proofErr w:type="spellEnd"/>
      <w:r w:rsidRPr="00BD5093">
        <w:rPr>
          <w:rStyle w:val="Fontstyle010"/>
          <w:sz w:val="20"/>
          <w:szCs w:val="20"/>
        </w:rPr>
        <w:t xml:space="preserve">, S. Wagner, F. von der </w:t>
      </w:r>
      <w:proofErr w:type="spellStart"/>
      <w:r w:rsidRPr="00BD5093">
        <w:rPr>
          <w:rStyle w:val="Fontstyle010"/>
          <w:sz w:val="20"/>
          <w:szCs w:val="20"/>
        </w:rPr>
        <w:t>Kammer</w:t>
      </w:r>
      <w:proofErr w:type="spellEnd"/>
      <w:r w:rsidRPr="00BD5093">
        <w:rPr>
          <w:rStyle w:val="Fontstyle010"/>
          <w:sz w:val="20"/>
          <w:szCs w:val="20"/>
        </w:rPr>
        <w:t xml:space="preserve">,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w:t>
      </w:r>
      <w:proofErr w:type="spellStart"/>
      <w:r w:rsidR="009D57B5" w:rsidRPr="00BD5093">
        <w:rPr>
          <w:rStyle w:val="Fontstyle010"/>
          <w:sz w:val="20"/>
          <w:szCs w:val="20"/>
        </w:rPr>
        <w:t>Bioanal</w:t>
      </w:r>
      <w:proofErr w:type="spellEnd"/>
      <w:r w:rsidR="009D57B5" w:rsidRPr="00BD5093">
        <w:rPr>
          <w:rStyle w:val="Fontstyle010"/>
          <w:sz w:val="20"/>
          <w:szCs w:val="20"/>
        </w:rPr>
        <w:t xml:space="preserve">.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F427034"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w:t>
      </w:r>
      <w:ins w:id="532" w:author="Benedikt" w:date="2020-09-25T17:06:00Z">
        <w:r w:rsidR="00E533AB">
          <w:rPr>
            <w:rStyle w:val="Fontstyle010"/>
            <w:sz w:val="20"/>
            <w:szCs w:val="20"/>
          </w:rPr>
          <w:t>5</w:t>
        </w:r>
      </w:ins>
      <w:del w:id="533" w:author="Benedikt" w:date="2020-09-25T17:06:00Z">
        <w:r w:rsidR="00ED308E" w:rsidDel="00E533AB">
          <w:rPr>
            <w:rStyle w:val="Fontstyle010"/>
            <w:sz w:val="20"/>
            <w:szCs w:val="20"/>
          </w:rPr>
          <w:delText>4</w:delText>
        </w:r>
      </w:del>
      <w:r w:rsidRPr="00BD5093">
        <w:rPr>
          <w:rStyle w:val="Fontstyle010"/>
          <w:sz w:val="20"/>
          <w:szCs w:val="20"/>
        </w:rPr>
        <w:t xml:space="preserve">] G. </w:t>
      </w:r>
      <w:proofErr w:type="spellStart"/>
      <w:r w:rsidRPr="00BD5093">
        <w:rPr>
          <w:rStyle w:val="Fontstyle010"/>
          <w:sz w:val="20"/>
          <w:szCs w:val="20"/>
        </w:rPr>
        <w:t>Duplâtre</w:t>
      </w:r>
      <w:proofErr w:type="spellEnd"/>
      <w:r w:rsidRPr="00BD5093">
        <w:rPr>
          <w:rStyle w:val="Fontstyle010"/>
          <w:sz w:val="20"/>
          <w:szCs w:val="20"/>
        </w:rPr>
        <w:t xml:space="preserve">, M. F. Ferreira Marques, M. da </w:t>
      </w:r>
      <w:proofErr w:type="spellStart"/>
      <w:r w:rsidRPr="00BD5093">
        <w:rPr>
          <w:rStyle w:val="Fontstyle010"/>
          <w:sz w:val="20"/>
          <w:szCs w:val="20"/>
        </w:rPr>
        <w:t>Graça</w:t>
      </w:r>
      <w:proofErr w:type="spellEnd"/>
      <w:r w:rsidRPr="00BD5093">
        <w:rPr>
          <w:rStyle w:val="Fontstyle010"/>
          <w:sz w:val="20"/>
          <w:szCs w:val="20"/>
        </w:rPr>
        <w:t xml:space="preserve">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3202467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534" w:author="Benedikt" w:date="2020-09-25T17:06:00Z">
        <w:r w:rsidR="00E533AB">
          <w:rPr>
            <w:rStyle w:val="Fontstyle010"/>
            <w:sz w:val="20"/>
          </w:rPr>
          <w:t>6</w:t>
        </w:r>
      </w:ins>
      <w:del w:id="535" w:author="Benedikt" w:date="2020-09-25T17:06:00Z">
        <w:r w:rsidR="00ED308E" w:rsidDel="00E533AB">
          <w:rPr>
            <w:rStyle w:val="Fontstyle010"/>
            <w:sz w:val="20"/>
          </w:rPr>
          <w:delText>5</w:delText>
        </w:r>
      </w:del>
      <w:r>
        <w:rPr>
          <w:rStyle w:val="Fontstyle010"/>
          <w:sz w:val="20"/>
        </w:rPr>
        <w:t xml:space="preserve">] F. </w:t>
      </w:r>
      <w:proofErr w:type="spellStart"/>
      <w:r>
        <w:rPr>
          <w:rStyle w:val="Fontstyle010"/>
          <w:sz w:val="20"/>
        </w:rPr>
        <w:t>Bockstahl</w:t>
      </w:r>
      <w:proofErr w:type="spellEnd"/>
      <w:r>
        <w:rPr>
          <w:rStyle w:val="Fontstyle010"/>
          <w:sz w:val="20"/>
        </w:rPr>
        <w:t xml:space="preserve">, E. </w:t>
      </w:r>
      <w:proofErr w:type="spellStart"/>
      <w:r>
        <w:rPr>
          <w:rStyle w:val="Fontstyle010"/>
          <w:sz w:val="20"/>
        </w:rPr>
        <w:t>Pachoud</w:t>
      </w:r>
      <w:proofErr w:type="spellEnd"/>
      <w:r>
        <w:rPr>
          <w:rStyle w:val="Fontstyle010"/>
          <w:sz w:val="20"/>
        </w:rPr>
        <w:t xml:space="preserve">, G. </w:t>
      </w:r>
      <w:proofErr w:type="spellStart"/>
      <w:r>
        <w:rPr>
          <w:rStyle w:val="Fontstyle010"/>
          <w:sz w:val="20"/>
        </w:rPr>
        <w:t>Duplâtre</w:t>
      </w:r>
      <w:proofErr w:type="spellEnd"/>
      <w:r>
        <w:rPr>
          <w:rStyle w:val="Fontstyle010"/>
          <w:sz w:val="20"/>
        </w:rPr>
        <w:t xml:space="preserve">, I. </w:t>
      </w:r>
      <w:proofErr w:type="spellStart"/>
      <w:r>
        <w:rPr>
          <w:rStyle w:val="Fontstyle010"/>
          <w:sz w:val="20"/>
        </w:rPr>
        <w:t>Billard</w:t>
      </w:r>
      <w:proofErr w:type="spellEnd"/>
      <w:r>
        <w:rPr>
          <w:rStyle w:val="Fontstyle010"/>
          <w:sz w:val="20"/>
        </w:rPr>
        <w:t xml:space="preserve">, Size of sodium dodecyl </w:t>
      </w:r>
      <w:proofErr w:type="spellStart"/>
      <w:r>
        <w:rPr>
          <w:rStyle w:val="Fontstyle010"/>
          <w:sz w:val="20"/>
        </w:rPr>
        <w:t>sulphate</w:t>
      </w:r>
      <w:proofErr w:type="spellEnd"/>
      <w:r>
        <w:rPr>
          <w:rStyle w:val="Fontstyle010"/>
          <w:sz w:val="20"/>
        </w:rPr>
        <w:t xml:space="preserve"> micelles in aqueous </w:t>
      </w:r>
      <w:proofErr w:type="spellStart"/>
      <w:r>
        <w:rPr>
          <w:rStyle w:val="Fontstyle010"/>
          <w:sz w:val="20"/>
        </w:rPr>
        <w:t>NaCl</w:t>
      </w:r>
      <w:proofErr w:type="spellEnd"/>
      <w:r>
        <w:rPr>
          <w:rStyle w:val="Fontstyle010"/>
          <w:sz w:val="20"/>
        </w:rPr>
        <w:t xml:space="preserve">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38A9049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536" w:author="Benedikt" w:date="2020-09-25T17:06:00Z">
        <w:r w:rsidR="00E533AB">
          <w:rPr>
            <w:rStyle w:val="Fontstyle010"/>
            <w:sz w:val="20"/>
          </w:rPr>
          <w:t>7</w:t>
        </w:r>
      </w:ins>
      <w:del w:id="537" w:author="Benedikt" w:date="2020-09-25T17:06:00Z">
        <w:r w:rsidR="00ED308E" w:rsidDel="00E533AB">
          <w:rPr>
            <w:rStyle w:val="Fontstyle010"/>
            <w:sz w:val="20"/>
          </w:rPr>
          <w:delText>6</w:delText>
        </w:r>
      </w:del>
      <w:r>
        <w:rPr>
          <w:rStyle w:val="Fontstyle010"/>
          <w:sz w:val="20"/>
        </w:rPr>
        <w:t xml:space="preserve">] T. Raj, W. H. </w:t>
      </w:r>
      <w:proofErr w:type="spellStart"/>
      <w:r>
        <w:rPr>
          <w:rStyle w:val="Fontstyle010"/>
          <w:sz w:val="20"/>
        </w:rPr>
        <w:t>Flygare</w:t>
      </w:r>
      <w:proofErr w:type="spellEnd"/>
      <w:r>
        <w:rPr>
          <w:rStyle w:val="Fontstyle010"/>
          <w:sz w:val="20"/>
        </w:rPr>
        <w:t xml:space="preserve">, Diffusion Studies of Bovine Serum Albumin by </w:t>
      </w:r>
      <w:proofErr w:type="spellStart"/>
      <w:r>
        <w:rPr>
          <w:rStyle w:val="Fontstyle010"/>
          <w:sz w:val="20"/>
        </w:rPr>
        <w:t>Quasielastic</w:t>
      </w:r>
      <w:proofErr w:type="spellEnd"/>
      <w:r>
        <w:rPr>
          <w:rStyle w:val="Fontstyle010"/>
          <w:sz w:val="20"/>
        </w:rPr>
        <w:t xml:space="preserve"> Light Scattering, Biochemistry 1974, 13(16), 3336-3340; https://doi.org/10.1021/bi00713a024</w:t>
      </w:r>
    </w:p>
    <w:p w14:paraId="4274D2D1" w14:textId="77777777" w:rsidR="00716EBE" w:rsidRDefault="00716EBE" w:rsidP="00716EBE">
      <w:pPr>
        <w:pStyle w:val="TextBody"/>
        <w:spacing w:after="0"/>
      </w:pPr>
    </w:p>
    <w:p w14:paraId="70D9C77E" w14:textId="0B1D58C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w:t>
      </w:r>
      <w:ins w:id="538" w:author="Benedikt" w:date="2020-09-25T17:07:00Z">
        <w:r w:rsidR="00E533AB">
          <w:rPr>
            <w:rStyle w:val="Fontstyle010"/>
            <w:sz w:val="20"/>
          </w:rPr>
          <w:t>8</w:t>
        </w:r>
      </w:ins>
      <w:del w:id="539" w:author="Benedikt" w:date="2020-09-25T17:07:00Z">
        <w:r w:rsidR="00ED308E" w:rsidDel="00E533AB">
          <w:rPr>
            <w:rStyle w:val="Fontstyle010"/>
            <w:sz w:val="20"/>
          </w:rPr>
          <w:delText>7</w:delText>
        </w:r>
      </w:del>
      <w:r>
        <w:rPr>
          <w:rStyle w:val="Fontstyle010"/>
          <w:sz w:val="20"/>
        </w:rPr>
        <w:t xml:space="preserve">] L. A. </w:t>
      </w:r>
      <w:proofErr w:type="spellStart"/>
      <w:r>
        <w:rPr>
          <w:rStyle w:val="Fontstyle010"/>
          <w:sz w:val="20"/>
        </w:rPr>
        <w:t>Larew</w:t>
      </w:r>
      <w:proofErr w:type="spellEnd"/>
      <w:r>
        <w:rPr>
          <w:rStyle w:val="Fontstyle010"/>
          <w:sz w:val="20"/>
        </w:rPr>
        <w:t xml:space="preserve"> R. R. Walter, A Kinetic, Chromatographic Method for Studying Protein Hydrodynamic Behavior, Anal</w:t>
      </w:r>
      <w:r w:rsidR="00905AD6">
        <w:rPr>
          <w:rStyle w:val="Fontstyle010"/>
          <w:sz w:val="20"/>
        </w:rPr>
        <w:t xml:space="preserve">. </w:t>
      </w:r>
      <w:proofErr w:type="spellStart"/>
      <w:r w:rsidR="00905AD6">
        <w:rPr>
          <w:rStyle w:val="Fontstyle010"/>
          <w:sz w:val="20"/>
        </w:rPr>
        <w:t>Biochem</w:t>
      </w:r>
      <w:proofErr w:type="spellEnd"/>
      <w:r w:rsidR="00905AD6">
        <w:rPr>
          <w:rStyle w:val="Fontstyle010"/>
          <w:sz w:val="20"/>
        </w:rPr>
        <w:t>.</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3688F311"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w:t>
      </w:r>
      <w:ins w:id="540" w:author="Benedikt" w:date="2020-09-25T17:07:00Z">
        <w:r w:rsidR="00E533AB">
          <w:rPr>
            <w:rStyle w:val="Fontstyle010"/>
            <w:sz w:val="20"/>
          </w:rPr>
          <w:t>9</w:t>
        </w:r>
      </w:ins>
      <w:del w:id="541" w:author="Benedikt" w:date="2020-09-25T17:07:00Z">
        <w:r w:rsidR="00ED308E" w:rsidDel="00E533AB">
          <w:rPr>
            <w:rStyle w:val="Fontstyle010"/>
            <w:sz w:val="20"/>
          </w:rPr>
          <w:delText>8</w:delText>
        </w:r>
      </w:del>
      <w:r>
        <w:rPr>
          <w:rStyle w:val="Fontstyle010"/>
          <w:sz w:val="20"/>
        </w:rPr>
        <w:t xml:space="preserve">] K. J. </w:t>
      </w:r>
      <w:proofErr w:type="spellStart"/>
      <w:r>
        <w:rPr>
          <w:rStyle w:val="Fontstyle010"/>
          <w:sz w:val="20"/>
        </w:rPr>
        <w:t>Stelzer</w:t>
      </w:r>
      <w:proofErr w:type="spellEnd"/>
      <w:r>
        <w:rPr>
          <w:rStyle w:val="Fontstyle010"/>
          <w:sz w:val="20"/>
        </w:rPr>
        <w:t xml:space="preserve"> D. F. Hastings M. A. Gordon, Treatment of Mobile Phase Particulate Matter in Low-Angle Quasi-elastic Light Scattering, Anal</w:t>
      </w:r>
      <w:r w:rsidR="00C76F3A">
        <w:rPr>
          <w:rStyle w:val="Fontstyle010"/>
          <w:sz w:val="20"/>
        </w:rPr>
        <w:t>.</w:t>
      </w:r>
      <w:r>
        <w:rPr>
          <w:rStyle w:val="Fontstyle010"/>
          <w:sz w:val="20"/>
        </w:rPr>
        <w:t xml:space="preserve"> </w:t>
      </w:r>
      <w:proofErr w:type="spellStart"/>
      <w:r>
        <w:rPr>
          <w:rStyle w:val="Fontstyle010"/>
          <w:sz w:val="20"/>
        </w:rPr>
        <w:t>Biochem</w:t>
      </w:r>
      <w:proofErr w:type="spellEnd"/>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5FBA0080" w:rsidR="008D292F" w:rsidRDefault="00716EBE" w:rsidP="008D292F">
      <w:pPr>
        <w:pStyle w:val="TextBody"/>
        <w:spacing w:after="0"/>
        <w:rPr>
          <w:rStyle w:val="Fontstyle010"/>
          <w:sz w:val="20"/>
        </w:rPr>
      </w:pPr>
      <w:r>
        <w:rPr>
          <w:rStyle w:val="Fontstyle010"/>
          <w:sz w:val="20"/>
        </w:rPr>
        <w:t>[</w:t>
      </w:r>
      <w:ins w:id="542" w:author="Benedikt" w:date="2020-09-25T17:07:00Z">
        <w:r w:rsidR="00E533AB">
          <w:rPr>
            <w:rStyle w:val="Fontstyle010"/>
            <w:sz w:val="20"/>
          </w:rPr>
          <w:t>40</w:t>
        </w:r>
      </w:ins>
      <w:del w:id="543" w:author="Benedikt" w:date="2020-09-25T17:07:00Z">
        <w:r w:rsidR="00ED308E" w:rsidDel="00E533AB">
          <w:rPr>
            <w:rStyle w:val="Fontstyle010"/>
            <w:sz w:val="20"/>
          </w:rPr>
          <w:delText>39</w:delText>
        </w:r>
      </w:del>
      <w:r>
        <w:rPr>
          <w:rStyle w:val="Fontstyle010"/>
          <w:sz w:val="20"/>
        </w:rPr>
        <w:t xml:space="preserve">] C. B. </w:t>
      </w:r>
      <w:proofErr w:type="spellStart"/>
      <w:r>
        <w:rPr>
          <w:rStyle w:val="Fontstyle010"/>
          <w:sz w:val="20"/>
        </w:rPr>
        <w:t>Fuh</w:t>
      </w:r>
      <w:proofErr w:type="spellEnd"/>
      <w:r>
        <w:rPr>
          <w:rStyle w:val="Fontstyle010"/>
          <w:sz w:val="20"/>
        </w:rPr>
        <w:t>, S. Levin, J. C. Giddings, Rapid Diffusion Coefficient Measurements Using Analytical SPLITT Fractionation: Application to Proteins, Anal</w:t>
      </w:r>
      <w:r w:rsidR="0049359B">
        <w:rPr>
          <w:rStyle w:val="Fontstyle010"/>
          <w:sz w:val="20"/>
        </w:rPr>
        <w:t>.</w:t>
      </w:r>
      <w:r>
        <w:rPr>
          <w:rStyle w:val="Fontstyle010"/>
          <w:sz w:val="20"/>
        </w:rPr>
        <w:t xml:space="preserve"> </w:t>
      </w:r>
      <w:proofErr w:type="spellStart"/>
      <w:r>
        <w:rPr>
          <w:rStyle w:val="Fontstyle010"/>
          <w:sz w:val="20"/>
        </w:rPr>
        <w:t>Bioche</w:t>
      </w:r>
      <w:r w:rsidR="0049359B">
        <w:rPr>
          <w:rStyle w:val="Fontstyle010"/>
          <w:sz w:val="20"/>
        </w:rPr>
        <w:t>m</w:t>
      </w:r>
      <w:proofErr w:type="spellEnd"/>
      <w:r w:rsidR="0049359B">
        <w:rPr>
          <w:rStyle w:val="Fontstyle010"/>
          <w:sz w:val="20"/>
        </w:rPr>
        <w:t>.</w:t>
      </w:r>
      <w:r>
        <w:rPr>
          <w:rStyle w:val="Fontstyle010"/>
          <w:sz w:val="20"/>
        </w:rPr>
        <w:t xml:space="preserve"> 1993, 208, 80-87; </w:t>
      </w:r>
      <w:r w:rsidR="0049359B" w:rsidRPr="003C43B0">
        <w:rPr>
          <w:rFonts w:ascii="Times New Roman" w:hAnsi="Times New Roman"/>
          <w:sz w:val="20"/>
        </w:rPr>
        <w:t>https://doi.org/10.1006/abio.1993.1011</w:t>
      </w:r>
    </w:p>
    <w:p w14:paraId="6BE19AB8" w14:textId="77777777" w:rsidR="0049359B" w:rsidRDefault="0049359B" w:rsidP="008D292F">
      <w:pPr>
        <w:pStyle w:val="TextBody"/>
        <w:spacing w:after="0"/>
        <w:rPr>
          <w:rFonts w:ascii="Times New Roman" w:hAnsi="Times New Roman"/>
        </w:rPr>
      </w:pPr>
    </w:p>
    <w:p w14:paraId="365ECF92" w14:textId="6D435F6E"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44" w:author="Benedikt" w:date="2020-09-25T17:07:00Z">
        <w:r w:rsidR="00E533AB">
          <w:rPr>
            <w:rStyle w:val="Fontstyle010"/>
            <w:sz w:val="20"/>
          </w:rPr>
          <w:t>1</w:t>
        </w:r>
      </w:ins>
      <w:del w:id="545" w:author="Benedikt" w:date="2020-09-25T17:07:00Z">
        <w:r w:rsidR="00ED308E" w:rsidDel="00E533AB">
          <w:rPr>
            <w:rStyle w:val="Fontstyle010"/>
            <w:sz w:val="20"/>
          </w:rPr>
          <w:delText>0</w:delText>
        </w:r>
      </w:del>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118E1C33" w:rsidR="00716EBE" w:rsidRDefault="003E63EC" w:rsidP="00716EBE">
      <w:pPr>
        <w:pStyle w:val="TextBody"/>
        <w:spacing w:after="0"/>
        <w:rPr>
          <w:rFonts w:ascii="Times New Roman" w:hAnsi="Times New Roman"/>
        </w:rPr>
      </w:pPr>
      <w:r>
        <w:rPr>
          <w:rFonts w:ascii="Times New Roman" w:hAnsi="Times New Roman"/>
        </w:rPr>
        <w:lastRenderedPageBreak/>
        <w:t>[</w:t>
      </w:r>
      <w:r w:rsidR="00ED308E">
        <w:rPr>
          <w:rFonts w:ascii="Times New Roman" w:hAnsi="Times New Roman"/>
        </w:rPr>
        <w:t>4</w:t>
      </w:r>
      <w:ins w:id="546" w:author="Benedikt" w:date="2020-09-25T17:07:00Z">
        <w:r w:rsidR="00E533AB">
          <w:rPr>
            <w:rFonts w:ascii="Times New Roman" w:hAnsi="Times New Roman"/>
          </w:rPr>
          <w:t>2</w:t>
        </w:r>
      </w:ins>
      <w:del w:id="547" w:author="Benedikt" w:date="2020-09-25T17:07:00Z">
        <w:r w:rsidR="00ED308E" w:rsidDel="00E533AB">
          <w:rPr>
            <w:rFonts w:ascii="Times New Roman" w:hAnsi="Times New Roman"/>
          </w:rPr>
          <w:delText>1</w:delText>
        </w:r>
      </w:del>
      <w:r>
        <w:rPr>
          <w:rFonts w:ascii="Times New Roman" w:hAnsi="Times New Roman"/>
        </w:rPr>
        <w:t>]</w:t>
      </w:r>
      <w:r w:rsidR="0011587E">
        <w:rPr>
          <w:rFonts w:ascii="Times New Roman" w:hAnsi="Times New Roman"/>
        </w:rPr>
        <w:t xml:space="preserve"> </w:t>
      </w:r>
      <w:proofErr w:type="spellStart"/>
      <w:r w:rsidR="0011587E">
        <w:rPr>
          <w:rFonts w:ascii="Times New Roman" w:hAnsi="Times New Roman"/>
        </w:rPr>
        <w:t>Wim</w:t>
      </w:r>
      <w:proofErr w:type="spellEnd"/>
      <w:r w:rsidR="0011587E">
        <w:rPr>
          <w:rFonts w:ascii="Times New Roman" w:hAnsi="Times New Roman"/>
        </w:rPr>
        <w:t xml:space="preserve"> T. </w:t>
      </w:r>
      <w:proofErr w:type="spellStart"/>
      <w:r w:rsidR="0011587E">
        <w:rPr>
          <w:rFonts w:ascii="Times New Roman" w:hAnsi="Times New Roman"/>
        </w:rPr>
        <w:t>Kok</w:t>
      </w:r>
      <w:proofErr w:type="spellEnd"/>
      <w:r w:rsidR="0011587E">
        <w:rPr>
          <w:rFonts w:ascii="Times New Roman" w:hAnsi="Times New Roman"/>
        </w:rPr>
        <w:t xml:space="preserve">, Rashid. </w:t>
      </w:r>
      <w:proofErr w:type="spellStart"/>
      <w:proofErr w:type="gramStart"/>
      <w:r w:rsidR="0011587E">
        <w:rPr>
          <w:rFonts w:ascii="Times New Roman" w:hAnsi="Times New Roman"/>
        </w:rPr>
        <w:t>N.Qureshi</w:t>
      </w:r>
      <w:proofErr w:type="spellEnd"/>
      <w:proofErr w:type="gramEnd"/>
      <w:r w:rsidR="0011587E">
        <w:rPr>
          <w:rFonts w:ascii="Times New Roman" w:hAnsi="Times New Roman"/>
        </w:rPr>
        <w:t>,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53E3C29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48" w:author="Benedikt" w:date="2020-09-25T17:07:00Z">
        <w:r w:rsidR="00E533AB">
          <w:rPr>
            <w:rStyle w:val="Fontstyle010"/>
            <w:sz w:val="20"/>
          </w:rPr>
          <w:t>3</w:t>
        </w:r>
      </w:ins>
      <w:del w:id="549" w:author="Benedikt" w:date="2020-09-25T17:07:00Z">
        <w:r w:rsidR="00ED308E" w:rsidDel="00E533AB">
          <w:rPr>
            <w:rStyle w:val="Fontstyle010"/>
            <w:sz w:val="20"/>
          </w:rPr>
          <w:delText>2</w:delText>
        </w:r>
      </w:del>
      <w:r>
        <w:rPr>
          <w:rStyle w:val="Fontstyle010"/>
          <w:sz w:val="20"/>
        </w:rPr>
        <w:t xml:space="preserve">] B. </w:t>
      </w:r>
      <w:proofErr w:type="spellStart"/>
      <w:r>
        <w:rPr>
          <w:rStyle w:val="Fontstyle010"/>
          <w:sz w:val="20"/>
        </w:rPr>
        <w:t>Wittgren</w:t>
      </w:r>
      <w:proofErr w:type="spellEnd"/>
      <w:r>
        <w:rPr>
          <w:rStyle w:val="Fontstyle010"/>
          <w:sz w:val="20"/>
        </w:rPr>
        <w:t xml:space="preserve">, K.-G. Wahlund, H. </w:t>
      </w:r>
      <w:proofErr w:type="spellStart"/>
      <w:r>
        <w:rPr>
          <w:rStyle w:val="Fontstyle010"/>
          <w:sz w:val="20"/>
        </w:rPr>
        <w:t>Dérand</w:t>
      </w:r>
      <w:proofErr w:type="spellEnd"/>
      <w:r>
        <w:rPr>
          <w:rStyle w:val="Fontstyle010"/>
          <w:sz w:val="20"/>
        </w:rPr>
        <w:t xml:space="preserve">, B. </w:t>
      </w:r>
      <w:proofErr w:type="spellStart"/>
      <w:r>
        <w:rPr>
          <w:rStyle w:val="Fontstyle010"/>
          <w:sz w:val="20"/>
        </w:rPr>
        <w:t>Wesslén</w:t>
      </w:r>
      <w:proofErr w:type="spellEnd"/>
      <w:r>
        <w:rPr>
          <w:rStyle w:val="Fontstyle010"/>
          <w:sz w:val="20"/>
        </w:rPr>
        <w:t>,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4BE3F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50" w:author="Benedikt" w:date="2020-09-25T17:07:00Z">
        <w:r w:rsidR="00E533AB">
          <w:rPr>
            <w:rStyle w:val="Fontstyle010"/>
            <w:sz w:val="20"/>
          </w:rPr>
          <w:t>4</w:t>
        </w:r>
      </w:ins>
      <w:del w:id="551" w:author="Benedikt" w:date="2020-09-25T17:07:00Z">
        <w:r w:rsidR="00ED308E" w:rsidDel="00E533AB">
          <w:rPr>
            <w:rStyle w:val="Fontstyle010"/>
            <w:sz w:val="20"/>
          </w:rPr>
          <w:delText>3</w:delText>
        </w:r>
      </w:del>
      <w:r>
        <w:rPr>
          <w:rStyle w:val="Fontstyle010"/>
          <w:sz w:val="20"/>
        </w:rPr>
        <w:t xml:space="preserve">] J.-L. Wang and E. </w:t>
      </w:r>
      <w:proofErr w:type="spellStart"/>
      <w:r>
        <w:rPr>
          <w:rStyle w:val="Fontstyle010"/>
          <w:sz w:val="20"/>
        </w:rPr>
        <w:t>Alasonati</w:t>
      </w:r>
      <w:proofErr w:type="spellEnd"/>
      <w:r>
        <w:rPr>
          <w:rStyle w:val="Fontstyle010"/>
          <w:sz w:val="20"/>
        </w:rPr>
        <w:t xml:space="preserve">, </w:t>
      </w:r>
      <w:r w:rsidR="006D324A">
        <w:rPr>
          <w:rStyle w:val="Fontstyle010"/>
          <w:sz w:val="20"/>
        </w:rPr>
        <w:t xml:space="preserve">P. </w:t>
      </w:r>
      <w:proofErr w:type="spellStart"/>
      <w:r w:rsidR="006D324A">
        <w:rPr>
          <w:rStyle w:val="Fontstyle010"/>
          <w:sz w:val="20"/>
        </w:rPr>
        <w:t>Fisicaro</w:t>
      </w:r>
      <w:proofErr w:type="spellEnd"/>
      <w:r w:rsidR="006D324A">
        <w:rPr>
          <w:rStyle w:val="Fontstyle010"/>
          <w:sz w:val="20"/>
        </w:rPr>
        <w:t>,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proofErr w:type="spellStart"/>
      <w:r w:rsidR="00A4515A">
        <w:rPr>
          <w:rStyle w:val="Fontstyle010"/>
          <w:sz w:val="20"/>
        </w:rPr>
        <w:t>Chromatogr</w:t>
      </w:r>
      <w:proofErr w:type="spellEnd"/>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2051366C"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w:t>
      </w:r>
      <w:ins w:id="552" w:author="Benedikt" w:date="2020-09-25T17:07:00Z">
        <w:r w:rsidR="00E533AB">
          <w:rPr>
            <w:rStyle w:val="Fontstyle010"/>
            <w:sz w:val="20"/>
          </w:rPr>
          <w:t>5</w:t>
        </w:r>
      </w:ins>
      <w:del w:id="553" w:author="Benedikt" w:date="2020-09-25T17:07:00Z">
        <w:r w:rsidR="00ED308E" w:rsidDel="00E533AB">
          <w:rPr>
            <w:rStyle w:val="Fontstyle010"/>
            <w:sz w:val="20"/>
          </w:rPr>
          <w:delText>4</w:delText>
        </w:r>
      </w:del>
      <w:r>
        <w:rPr>
          <w:rStyle w:val="Fontstyle010"/>
          <w:sz w:val="20"/>
        </w:rPr>
        <w:t xml:space="preserve">] G. </w:t>
      </w:r>
      <w:proofErr w:type="spellStart"/>
      <w:r>
        <w:rPr>
          <w:rStyle w:val="Fontstyle010"/>
          <w:sz w:val="20"/>
        </w:rPr>
        <w:t>Berkovic</w:t>
      </w:r>
      <w:proofErr w:type="spellEnd"/>
      <w:r>
        <w:rPr>
          <w:rStyle w:val="Fontstyle010"/>
          <w:sz w:val="20"/>
        </w:rPr>
        <w:t xml:space="preserve">, E. </w:t>
      </w:r>
      <w:proofErr w:type="spellStart"/>
      <w:r>
        <w:rPr>
          <w:rStyle w:val="Fontstyle010"/>
          <w:sz w:val="20"/>
        </w:rPr>
        <w:t>Shafir</w:t>
      </w:r>
      <w:proofErr w:type="spellEnd"/>
      <w:r>
        <w:rPr>
          <w:rStyle w:val="Fontstyle010"/>
          <w:sz w:val="20"/>
        </w:rPr>
        <w:t>,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1546715C"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ins w:id="554" w:author="Benedikt" w:date="2020-09-25T17:07:00Z">
        <w:r w:rsidR="00E533AB">
          <w:rPr>
            <w:rStyle w:val="Fontstyle010"/>
            <w:sz w:val="20"/>
          </w:rPr>
          <w:t>6</w:t>
        </w:r>
      </w:ins>
      <w:del w:id="555" w:author="Benedikt" w:date="2020-09-25T17:07:00Z">
        <w:r w:rsidR="00ED308E" w:rsidDel="00E533AB">
          <w:rPr>
            <w:rStyle w:val="Fontstyle010"/>
            <w:sz w:val="20"/>
          </w:rPr>
          <w:delText>5</w:delText>
        </w:r>
      </w:del>
      <w:r>
        <w:rPr>
          <w:rStyle w:val="Fontstyle010"/>
          <w:sz w:val="20"/>
        </w:rPr>
        <w:t xml:space="preserve">] J. J. Kirkland, E. I. DuPont de Nemours, C. H. </w:t>
      </w:r>
      <w:proofErr w:type="spellStart"/>
      <w:r>
        <w:rPr>
          <w:rStyle w:val="Fontstyle010"/>
          <w:sz w:val="20"/>
        </w:rPr>
        <w:t>Dilks</w:t>
      </w:r>
      <w:proofErr w:type="spellEnd"/>
      <w:r>
        <w:rPr>
          <w:rStyle w:val="Fontstyle010"/>
          <w:sz w:val="20"/>
        </w:rPr>
        <w:t xml:space="preserve"> Jr., S. W. </w:t>
      </w:r>
      <w:proofErr w:type="spellStart"/>
      <w:r>
        <w:rPr>
          <w:rStyle w:val="Fontstyle010"/>
          <w:sz w:val="20"/>
        </w:rPr>
        <w:t>Rementer</w:t>
      </w:r>
      <w:proofErr w:type="spellEnd"/>
      <w:r>
        <w:rPr>
          <w:rStyle w:val="Fontstyle010"/>
          <w:sz w:val="20"/>
        </w:rPr>
        <w:t xml:space="preserve">, W. W. </w:t>
      </w:r>
      <w:proofErr w:type="spellStart"/>
      <w:r>
        <w:rPr>
          <w:rStyle w:val="Fontstyle010"/>
          <w:sz w:val="20"/>
        </w:rPr>
        <w:t>Yau</w:t>
      </w:r>
      <w:proofErr w:type="spellEnd"/>
      <w:r>
        <w:rPr>
          <w:rStyle w:val="Fontstyle010"/>
          <w:sz w:val="20"/>
        </w:rPr>
        <w:t>, Asymmetric-channel flow field-flow fractionation with exponential force-field programming, J</w:t>
      </w:r>
      <w:r w:rsidR="004C65CF">
        <w:rPr>
          <w:rStyle w:val="Fontstyle010"/>
          <w:sz w:val="20"/>
        </w:rPr>
        <w:t>.</w:t>
      </w:r>
      <w:r w:rsidR="00A4515A">
        <w:rPr>
          <w:rStyle w:val="Fontstyle010"/>
          <w:sz w:val="20"/>
        </w:rPr>
        <w:t xml:space="preserve"> </w:t>
      </w:r>
      <w:proofErr w:type="spellStart"/>
      <w:r>
        <w:rPr>
          <w:rStyle w:val="Fontstyle010"/>
          <w:sz w:val="20"/>
        </w:rPr>
        <w:t>Chromatogr</w:t>
      </w:r>
      <w:proofErr w:type="spellEnd"/>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75D69DB"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w:t>
      </w:r>
      <w:ins w:id="556" w:author="Benedikt" w:date="2020-09-25T17:07:00Z">
        <w:r w:rsidR="00E533AB">
          <w:rPr>
            <w:rStyle w:val="Fontstyle010"/>
            <w:sz w:val="20"/>
            <w:szCs w:val="20"/>
          </w:rPr>
          <w:t>7</w:t>
        </w:r>
      </w:ins>
      <w:del w:id="557" w:author="Benedikt" w:date="2020-09-25T17:07:00Z">
        <w:r w:rsidR="00ED308E" w:rsidDel="00E533AB">
          <w:rPr>
            <w:rStyle w:val="Fontstyle010"/>
            <w:sz w:val="20"/>
            <w:szCs w:val="20"/>
          </w:rPr>
          <w:delText>6</w:delText>
        </w:r>
      </w:del>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7411D7B1"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ins w:id="558" w:author="Benedikt" w:date="2020-09-25T17:07:00Z">
        <w:r w:rsidR="00E533AB">
          <w:rPr>
            <w:rStyle w:val="DefaultParagraphFont0"/>
            <w:rFonts w:ascii="Times New Roman" w:hAnsi="Times New Roman"/>
            <w:sz w:val="20"/>
            <w:szCs w:val="20"/>
          </w:rPr>
          <w:t>8</w:t>
        </w:r>
      </w:ins>
      <w:del w:id="559" w:author="Benedikt" w:date="2020-09-25T17:07:00Z">
        <w:r w:rsidR="00ED308E" w:rsidDel="00E533AB">
          <w:rPr>
            <w:rStyle w:val="DefaultParagraphFont0"/>
            <w:rFonts w:ascii="Times New Roman" w:hAnsi="Times New Roman"/>
            <w:sz w:val="20"/>
            <w:szCs w:val="20"/>
          </w:rPr>
          <w:delText>7</w:delText>
        </w:r>
      </w:del>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5828E9" w:rsidRDefault="005828E9" w:rsidP="003E6A33">
      <w:pPr>
        <w:spacing w:after="0" w:line="240" w:lineRule="auto"/>
      </w:pPr>
      <w:r>
        <w:separator/>
      </w:r>
    </w:p>
  </w:endnote>
  <w:endnote w:type="continuationSeparator" w:id="0">
    <w:p w14:paraId="4D20891F" w14:textId="77777777" w:rsidR="005828E9" w:rsidRDefault="005828E9"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78C6A41A" w:rsidR="005828E9" w:rsidRDefault="005828E9">
        <w:pPr>
          <w:pStyle w:val="Footer"/>
          <w:jc w:val="center"/>
        </w:pPr>
        <w:r>
          <w:fldChar w:fldCharType="begin"/>
        </w:r>
        <w:r>
          <w:instrText xml:space="preserve"> PAGE   \* MERGEFORMAT </w:instrText>
        </w:r>
        <w:r>
          <w:fldChar w:fldCharType="separate"/>
        </w:r>
        <w:r w:rsidR="001636DB">
          <w:rPr>
            <w:noProof/>
          </w:rPr>
          <w:t>17</w:t>
        </w:r>
        <w:r>
          <w:rPr>
            <w:noProof/>
          </w:rPr>
          <w:fldChar w:fldCharType="end"/>
        </w:r>
      </w:p>
    </w:sdtContent>
  </w:sdt>
  <w:p w14:paraId="414892A7" w14:textId="77777777" w:rsidR="005828E9" w:rsidRDefault="005828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5828E9" w:rsidRDefault="005828E9" w:rsidP="003E6A33">
      <w:pPr>
        <w:spacing w:after="0" w:line="240" w:lineRule="auto"/>
      </w:pPr>
      <w:r>
        <w:separator/>
      </w:r>
    </w:p>
  </w:footnote>
  <w:footnote w:type="continuationSeparator" w:id="0">
    <w:p w14:paraId="08C03200" w14:textId="77777777" w:rsidR="005828E9" w:rsidRDefault="005828E9"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0CE4"/>
    <w:rsid w:val="000013B0"/>
    <w:rsid w:val="0000196D"/>
    <w:rsid w:val="00001FB2"/>
    <w:rsid w:val="000026C9"/>
    <w:rsid w:val="000031DE"/>
    <w:rsid w:val="00003A39"/>
    <w:rsid w:val="00003EF9"/>
    <w:rsid w:val="0000403A"/>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0995"/>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3F0"/>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558"/>
    <w:rsid w:val="000B6C20"/>
    <w:rsid w:val="000C0B72"/>
    <w:rsid w:val="000C2745"/>
    <w:rsid w:val="000C46D5"/>
    <w:rsid w:val="000C5E11"/>
    <w:rsid w:val="000D36F9"/>
    <w:rsid w:val="000D6419"/>
    <w:rsid w:val="000D7400"/>
    <w:rsid w:val="000E1617"/>
    <w:rsid w:val="000E3975"/>
    <w:rsid w:val="000E3EFA"/>
    <w:rsid w:val="000E46D3"/>
    <w:rsid w:val="000E4F3C"/>
    <w:rsid w:val="000E5853"/>
    <w:rsid w:val="000E6444"/>
    <w:rsid w:val="000E6B3E"/>
    <w:rsid w:val="000F09D8"/>
    <w:rsid w:val="000F0BDB"/>
    <w:rsid w:val="000F1BD3"/>
    <w:rsid w:val="000F21D1"/>
    <w:rsid w:val="000F22A1"/>
    <w:rsid w:val="000F2612"/>
    <w:rsid w:val="000F2A21"/>
    <w:rsid w:val="000F33D7"/>
    <w:rsid w:val="000F38A1"/>
    <w:rsid w:val="000F461D"/>
    <w:rsid w:val="000F4660"/>
    <w:rsid w:val="000F471D"/>
    <w:rsid w:val="000F4A8A"/>
    <w:rsid w:val="000F573D"/>
    <w:rsid w:val="000F5A55"/>
    <w:rsid w:val="000F6812"/>
    <w:rsid w:val="000F7801"/>
    <w:rsid w:val="000F7F67"/>
    <w:rsid w:val="00100956"/>
    <w:rsid w:val="00100E4B"/>
    <w:rsid w:val="0010114B"/>
    <w:rsid w:val="00101B2D"/>
    <w:rsid w:val="00101F53"/>
    <w:rsid w:val="00103145"/>
    <w:rsid w:val="00104365"/>
    <w:rsid w:val="001044A3"/>
    <w:rsid w:val="00104619"/>
    <w:rsid w:val="0010479A"/>
    <w:rsid w:val="001060D9"/>
    <w:rsid w:val="001067FF"/>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9A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283"/>
    <w:rsid w:val="00154770"/>
    <w:rsid w:val="00156A3E"/>
    <w:rsid w:val="00157A82"/>
    <w:rsid w:val="00160341"/>
    <w:rsid w:val="0016123A"/>
    <w:rsid w:val="001629A7"/>
    <w:rsid w:val="001632E1"/>
    <w:rsid w:val="001636DB"/>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1E52"/>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769"/>
    <w:rsid w:val="001C4A5F"/>
    <w:rsid w:val="001C544A"/>
    <w:rsid w:val="001C5668"/>
    <w:rsid w:val="001C57C9"/>
    <w:rsid w:val="001C66E8"/>
    <w:rsid w:val="001C7ADE"/>
    <w:rsid w:val="001D00EB"/>
    <w:rsid w:val="001D0112"/>
    <w:rsid w:val="001D09BA"/>
    <w:rsid w:val="001D0AC0"/>
    <w:rsid w:val="001D0DA2"/>
    <w:rsid w:val="001D138F"/>
    <w:rsid w:val="001D161C"/>
    <w:rsid w:val="001D2E5D"/>
    <w:rsid w:val="001D35F6"/>
    <w:rsid w:val="001D47F5"/>
    <w:rsid w:val="001D4B09"/>
    <w:rsid w:val="001D5264"/>
    <w:rsid w:val="001D6C14"/>
    <w:rsid w:val="001D6C61"/>
    <w:rsid w:val="001D759D"/>
    <w:rsid w:val="001D7667"/>
    <w:rsid w:val="001E0B4E"/>
    <w:rsid w:val="001E1166"/>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0DD8"/>
    <w:rsid w:val="002019A4"/>
    <w:rsid w:val="00202015"/>
    <w:rsid w:val="00202DE2"/>
    <w:rsid w:val="00203383"/>
    <w:rsid w:val="00203DC7"/>
    <w:rsid w:val="00204B03"/>
    <w:rsid w:val="002051C0"/>
    <w:rsid w:val="00206275"/>
    <w:rsid w:val="002064EC"/>
    <w:rsid w:val="002104AD"/>
    <w:rsid w:val="002109C5"/>
    <w:rsid w:val="00210C00"/>
    <w:rsid w:val="0021103C"/>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3BC"/>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4BAF"/>
    <w:rsid w:val="0025589D"/>
    <w:rsid w:val="002559C2"/>
    <w:rsid w:val="002567D3"/>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49FF"/>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CF2"/>
    <w:rsid w:val="002C2F2C"/>
    <w:rsid w:val="002C4170"/>
    <w:rsid w:val="002C43C6"/>
    <w:rsid w:val="002C579A"/>
    <w:rsid w:val="002C6FB2"/>
    <w:rsid w:val="002C75EF"/>
    <w:rsid w:val="002D0406"/>
    <w:rsid w:val="002D1235"/>
    <w:rsid w:val="002D1845"/>
    <w:rsid w:val="002D21E8"/>
    <w:rsid w:val="002D4A9C"/>
    <w:rsid w:val="002D546D"/>
    <w:rsid w:val="002D57F1"/>
    <w:rsid w:val="002D6B35"/>
    <w:rsid w:val="002D6B87"/>
    <w:rsid w:val="002E1042"/>
    <w:rsid w:val="002E2720"/>
    <w:rsid w:val="002E41DF"/>
    <w:rsid w:val="002E4A7B"/>
    <w:rsid w:val="002E587C"/>
    <w:rsid w:val="002E6485"/>
    <w:rsid w:val="002E6956"/>
    <w:rsid w:val="002E7F6E"/>
    <w:rsid w:val="002F2BC4"/>
    <w:rsid w:val="002F44E3"/>
    <w:rsid w:val="002F49C7"/>
    <w:rsid w:val="002F4C21"/>
    <w:rsid w:val="002F5193"/>
    <w:rsid w:val="002F5A96"/>
    <w:rsid w:val="002F5D35"/>
    <w:rsid w:val="002F76D3"/>
    <w:rsid w:val="00300A38"/>
    <w:rsid w:val="003018FF"/>
    <w:rsid w:val="0030281B"/>
    <w:rsid w:val="00302954"/>
    <w:rsid w:val="00302E8F"/>
    <w:rsid w:val="00302F92"/>
    <w:rsid w:val="003042AF"/>
    <w:rsid w:val="00304587"/>
    <w:rsid w:val="0030464E"/>
    <w:rsid w:val="003047DC"/>
    <w:rsid w:val="00306176"/>
    <w:rsid w:val="0030745A"/>
    <w:rsid w:val="00307C94"/>
    <w:rsid w:val="00307D2C"/>
    <w:rsid w:val="00307E0F"/>
    <w:rsid w:val="003107A5"/>
    <w:rsid w:val="0031159B"/>
    <w:rsid w:val="00311AD0"/>
    <w:rsid w:val="00312538"/>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22E5"/>
    <w:rsid w:val="00343AEA"/>
    <w:rsid w:val="003448DC"/>
    <w:rsid w:val="0034526D"/>
    <w:rsid w:val="00346200"/>
    <w:rsid w:val="0034689A"/>
    <w:rsid w:val="0034713C"/>
    <w:rsid w:val="003473CE"/>
    <w:rsid w:val="0034794D"/>
    <w:rsid w:val="00347B30"/>
    <w:rsid w:val="00347DCB"/>
    <w:rsid w:val="00350F9E"/>
    <w:rsid w:val="00353713"/>
    <w:rsid w:val="003537AE"/>
    <w:rsid w:val="00353C97"/>
    <w:rsid w:val="003551D9"/>
    <w:rsid w:val="00355896"/>
    <w:rsid w:val="00355DC2"/>
    <w:rsid w:val="003562F7"/>
    <w:rsid w:val="003564A7"/>
    <w:rsid w:val="00356BF0"/>
    <w:rsid w:val="00356C66"/>
    <w:rsid w:val="00357080"/>
    <w:rsid w:val="0035788A"/>
    <w:rsid w:val="00357C59"/>
    <w:rsid w:val="00360893"/>
    <w:rsid w:val="00360A10"/>
    <w:rsid w:val="003615A8"/>
    <w:rsid w:val="00361928"/>
    <w:rsid w:val="0036354F"/>
    <w:rsid w:val="00363F03"/>
    <w:rsid w:val="0036521B"/>
    <w:rsid w:val="00365893"/>
    <w:rsid w:val="00366261"/>
    <w:rsid w:val="00366FDF"/>
    <w:rsid w:val="00370506"/>
    <w:rsid w:val="0037107A"/>
    <w:rsid w:val="003718C2"/>
    <w:rsid w:val="00371E6D"/>
    <w:rsid w:val="003742B0"/>
    <w:rsid w:val="00374D05"/>
    <w:rsid w:val="00376518"/>
    <w:rsid w:val="00380155"/>
    <w:rsid w:val="003814C3"/>
    <w:rsid w:val="00381C64"/>
    <w:rsid w:val="0038311A"/>
    <w:rsid w:val="003834B7"/>
    <w:rsid w:val="00383A86"/>
    <w:rsid w:val="0038471A"/>
    <w:rsid w:val="003857E2"/>
    <w:rsid w:val="00386432"/>
    <w:rsid w:val="003901C4"/>
    <w:rsid w:val="003903BB"/>
    <w:rsid w:val="00390FBC"/>
    <w:rsid w:val="003918AD"/>
    <w:rsid w:val="003925A9"/>
    <w:rsid w:val="00392DB7"/>
    <w:rsid w:val="00392E4D"/>
    <w:rsid w:val="003939D1"/>
    <w:rsid w:val="003939DB"/>
    <w:rsid w:val="00393EF6"/>
    <w:rsid w:val="00394D1F"/>
    <w:rsid w:val="00397B63"/>
    <w:rsid w:val="003A0D8E"/>
    <w:rsid w:val="003A1682"/>
    <w:rsid w:val="003A188C"/>
    <w:rsid w:val="003A209A"/>
    <w:rsid w:val="003A3FE1"/>
    <w:rsid w:val="003A4090"/>
    <w:rsid w:val="003A550B"/>
    <w:rsid w:val="003A65C3"/>
    <w:rsid w:val="003A6A0D"/>
    <w:rsid w:val="003A6EB4"/>
    <w:rsid w:val="003A76C9"/>
    <w:rsid w:val="003B0258"/>
    <w:rsid w:val="003B06FC"/>
    <w:rsid w:val="003B08CC"/>
    <w:rsid w:val="003B14F9"/>
    <w:rsid w:val="003B1A52"/>
    <w:rsid w:val="003B38C9"/>
    <w:rsid w:val="003B3CFC"/>
    <w:rsid w:val="003B4F70"/>
    <w:rsid w:val="003B6083"/>
    <w:rsid w:val="003B648D"/>
    <w:rsid w:val="003B7411"/>
    <w:rsid w:val="003B77C8"/>
    <w:rsid w:val="003C03D2"/>
    <w:rsid w:val="003C0682"/>
    <w:rsid w:val="003C08F7"/>
    <w:rsid w:val="003C0A85"/>
    <w:rsid w:val="003C0CF6"/>
    <w:rsid w:val="003C10A8"/>
    <w:rsid w:val="003C17D1"/>
    <w:rsid w:val="003C1C38"/>
    <w:rsid w:val="003C21E0"/>
    <w:rsid w:val="003C28AC"/>
    <w:rsid w:val="003C2A6A"/>
    <w:rsid w:val="003C2E72"/>
    <w:rsid w:val="003C3DBC"/>
    <w:rsid w:val="003C4066"/>
    <w:rsid w:val="003C408C"/>
    <w:rsid w:val="003C43B0"/>
    <w:rsid w:val="003C6EFE"/>
    <w:rsid w:val="003C792C"/>
    <w:rsid w:val="003C7982"/>
    <w:rsid w:val="003D072B"/>
    <w:rsid w:val="003D151F"/>
    <w:rsid w:val="003D1CC5"/>
    <w:rsid w:val="003D22F7"/>
    <w:rsid w:val="003D3D20"/>
    <w:rsid w:val="003D458D"/>
    <w:rsid w:val="003D6D4A"/>
    <w:rsid w:val="003D6F17"/>
    <w:rsid w:val="003D7762"/>
    <w:rsid w:val="003D7896"/>
    <w:rsid w:val="003D7C00"/>
    <w:rsid w:val="003E0049"/>
    <w:rsid w:val="003E059B"/>
    <w:rsid w:val="003E0908"/>
    <w:rsid w:val="003E1CBC"/>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2B4"/>
    <w:rsid w:val="003F739D"/>
    <w:rsid w:val="003F78CA"/>
    <w:rsid w:val="0040159C"/>
    <w:rsid w:val="00401999"/>
    <w:rsid w:val="004020A1"/>
    <w:rsid w:val="00402370"/>
    <w:rsid w:val="00403BA3"/>
    <w:rsid w:val="004052FD"/>
    <w:rsid w:val="0040559D"/>
    <w:rsid w:val="0041050B"/>
    <w:rsid w:val="004131F2"/>
    <w:rsid w:val="00414137"/>
    <w:rsid w:val="0041461B"/>
    <w:rsid w:val="00414ADE"/>
    <w:rsid w:val="00415967"/>
    <w:rsid w:val="00416689"/>
    <w:rsid w:val="00417A79"/>
    <w:rsid w:val="0042110F"/>
    <w:rsid w:val="00421E1D"/>
    <w:rsid w:val="00422A97"/>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3BC"/>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69C9"/>
    <w:rsid w:val="0047751B"/>
    <w:rsid w:val="00477722"/>
    <w:rsid w:val="00480449"/>
    <w:rsid w:val="00480D39"/>
    <w:rsid w:val="0048179B"/>
    <w:rsid w:val="004835B0"/>
    <w:rsid w:val="00484F55"/>
    <w:rsid w:val="00484FC2"/>
    <w:rsid w:val="00486C6A"/>
    <w:rsid w:val="004873A5"/>
    <w:rsid w:val="00487726"/>
    <w:rsid w:val="004922B5"/>
    <w:rsid w:val="00492545"/>
    <w:rsid w:val="0049284C"/>
    <w:rsid w:val="0049292A"/>
    <w:rsid w:val="00492E29"/>
    <w:rsid w:val="0049359B"/>
    <w:rsid w:val="00493B2D"/>
    <w:rsid w:val="004943B5"/>
    <w:rsid w:val="0049545E"/>
    <w:rsid w:val="0049573E"/>
    <w:rsid w:val="00495E4D"/>
    <w:rsid w:val="00495E73"/>
    <w:rsid w:val="00496F9D"/>
    <w:rsid w:val="004970C6"/>
    <w:rsid w:val="004A1279"/>
    <w:rsid w:val="004A12D2"/>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3741"/>
    <w:rsid w:val="004B41D4"/>
    <w:rsid w:val="004B47A4"/>
    <w:rsid w:val="004B5FA5"/>
    <w:rsid w:val="004B6CE4"/>
    <w:rsid w:val="004B6D61"/>
    <w:rsid w:val="004B7BE1"/>
    <w:rsid w:val="004C0E16"/>
    <w:rsid w:val="004C2757"/>
    <w:rsid w:val="004C2A08"/>
    <w:rsid w:val="004C2CD7"/>
    <w:rsid w:val="004C4676"/>
    <w:rsid w:val="004C4F7E"/>
    <w:rsid w:val="004C585D"/>
    <w:rsid w:val="004C5DA1"/>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1D6B"/>
    <w:rsid w:val="004F22FA"/>
    <w:rsid w:val="004F3BC8"/>
    <w:rsid w:val="004F412D"/>
    <w:rsid w:val="004F5806"/>
    <w:rsid w:val="004F58BF"/>
    <w:rsid w:val="004F58DC"/>
    <w:rsid w:val="004F590D"/>
    <w:rsid w:val="004F7D42"/>
    <w:rsid w:val="005011BB"/>
    <w:rsid w:val="00501255"/>
    <w:rsid w:val="00501926"/>
    <w:rsid w:val="00501A0C"/>
    <w:rsid w:val="005027C3"/>
    <w:rsid w:val="00502800"/>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4CF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628"/>
    <w:rsid w:val="005648D0"/>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8E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44F"/>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9E5"/>
    <w:rsid w:val="005B7B6B"/>
    <w:rsid w:val="005C0112"/>
    <w:rsid w:val="005C02B3"/>
    <w:rsid w:val="005C109C"/>
    <w:rsid w:val="005C1355"/>
    <w:rsid w:val="005C4581"/>
    <w:rsid w:val="005C4B3A"/>
    <w:rsid w:val="005C4FC3"/>
    <w:rsid w:val="005C5213"/>
    <w:rsid w:val="005C5E0D"/>
    <w:rsid w:val="005C6134"/>
    <w:rsid w:val="005C65B8"/>
    <w:rsid w:val="005C749D"/>
    <w:rsid w:val="005C7580"/>
    <w:rsid w:val="005C76AE"/>
    <w:rsid w:val="005C7F23"/>
    <w:rsid w:val="005D10AD"/>
    <w:rsid w:val="005D1358"/>
    <w:rsid w:val="005D1524"/>
    <w:rsid w:val="005D170F"/>
    <w:rsid w:val="005D3269"/>
    <w:rsid w:val="005D5213"/>
    <w:rsid w:val="005D551E"/>
    <w:rsid w:val="005D6109"/>
    <w:rsid w:val="005D7C73"/>
    <w:rsid w:val="005E078A"/>
    <w:rsid w:val="005E1638"/>
    <w:rsid w:val="005E168D"/>
    <w:rsid w:val="005E1AD7"/>
    <w:rsid w:val="005E3A55"/>
    <w:rsid w:val="005E5B30"/>
    <w:rsid w:val="005E5BB6"/>
    <w:rsid w:val="005E6DCD"/>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1DAA"/>
    <w:rsid w:val="006227E4"/>
    <w:rsid w:val="00622BC2"/>
    <w:rsid w:val="00625705"/>
    <w:rsid w:val="00625BC7"/>
    <w:rsid w:val="0062688D"/>
    <w:rsid w:val="006279BB"/>
    <w:rsid w:val="00630C68"/>
    <w:rsid w:val="0063112F"/>
    <w:rsid w:val="00631319"/>
    <w:rsid w:val="006313CC"/>
    <w:rsid w:val="00631F89"/>
    <w:rsid w:val="00632CE9"/>
    <w:rsid w:val="006332B1"/>
    <w:rsid w:val="0063334A"/>
    <w:rsid w:val="006348C0"/>
    <w:rsid w:val="00635617"/>
    <w:rsid w:val="0063762A"/>
    <w:rsid w:val="006403FA"/>
    <w:rsid w:val="00640566"/>
    <w:rsid w:val="00643E20"/>
    <w:rsid w:val="006462C7"/>
    <w:rsid w:val="00646471"/>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336"/>
    <w:rsid w:val="0065751C"/>
    <w:rsid w:val="006577EA"/>
    <w:rsid w:val="00661270"/>
    <w:rsid w:val="006615AD"/>
    <w:rsid w:val="00663340"/>
    <w:rsid w:val="00663580"/>
    <w:rsid w:val="0066372E"/>
    <w:rsid w:val="00663A98"/>
    <w:rsid w:val="00663B6B"/>
    <w:rsid w:val="00663FAE"/>
    <w:rsid w:val="00664574"/>
    <w:rsid w:val="00664C61"/>
    <w:rsid w:val="00666538"/>
    <w:rsid w:val="00666D26"/>
    <w:rsid w:val="00670299"/>
    <w:rsid w:val="00670A17"/>
    <w:rsid w:val="00671236"/>
    <w:rsid w:val="00672295"/>
    <w:rsid w:val="0067284B"/>
    <w:rsid w:val="006732FE"/>
    <w:rsid w:val="00674A5E"/>
    <w:rsid w:val="00674C15"/>
    <w:rsid w:val="00675A00"/>
    <w:rsid w:val="00676954"/>
    <w:rsid w:val="006779CF"/>
    <w:rsid w:val="00677CF4"/>
    <w:rsid w:val="00677E27"/>
    <w:rsid w:val="006823EB"/>
    <w:rsid w:val="00684D4B"/>
    <w:rsid w:val="00685289"/>
    <w:rsid w:val="00685826"/>
    <w:rsid w:val="00686390"/>
    <w:rsid w:val="00686B02"/>
    <w:rsid w:val="00686DEE"/>
    <w:rsid w:val="00686F07"/>
    <w:rsid w:val="006874CA"/>
    <w:rsid w:val="006877EB"/>
    <w:rsid w:val="00691B6F"/>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0874"/>
    <w:rsid w:val="006B13CA"/>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EB9"/>
    <w:rsid w:val="006D7FDE"/>
    <w:rsid w:val="006E038B"/>
    <w:rsid w:val="006E1811"/>
    <w:rsid w:val="006E271E"/>
    <w:rsid w:val="006E2764"/>
    <w:rsid w:val="006E284E"/>
    <w:rsid w:val="006E29DE"/>
    <w:rsid w:val="006E2C8F"/>
    <w:rsid w:val="006E3447"/>
    <w:rsid w:val="006E3891"/>
    <w:rsid w:val="006E493E"/>
    <w:rsid w:val="006E4AA8"/>
    <w:rsid w:val="006E5815"/>
    <w:rsid w:val="006E5CB8"/>
    <w:rsid w:val="006E5E0F"/>
    <w:rsid w:val="006F0E35"/>
    <w:rsid w:val="006F2394"/>
    <w:rsid w:val="006F3294"/>
    <w:rsid w:val="006F3690"/>
    <w:rsid w:val="006F38CF"/>
    <w:rsid w:val="006F3FCC"/>
    <w:rsid w:val="006F67CC"/>
    <w:rsid w:val="006F75D4"/>
    <w:rsid w:val="006F7D43"/>
    <w:rsid w:val="007005CC"/>
    <w:rsid w:val="00700DFE"/>
    <w:rsid w:val="0070153C"/>
    <w:rsid w:val="007020A6"/>
    <w:rsid w:val="007031EC"/>
    <w:rsid w:val="00703320"/>
    <w:rsid w:val="007037C5"/>
    <w:rsid w:val="00703FBC"/>
    <w:rsid w:val="00704341"/>
    <w:rsid w:val="007045C0"/>
    <w:rsid w:val="00704CDA"/>
    <w:rsid w:val="007051BB"/>
    <w:rsid w:val="007058F6"/>
    <w:rsid w:val="00705CB1"/>
    <w:rsid w:val="007113A3"/>
    <w:rsid w:val="007115D9"/>
    <w:rsid w:val="00711618"/>
    <w:rsid w:val="00712F18"/>
    <w:rsid w:val="00713D4B"/>
    <w:rsid w:val="00715124"/>
    <w:rsid w:val="00715628"/>
    <w:rsid w:val="007156C1"/>
    <w:rsid w:val="00716038"/>
    <w:rsid w:val="0071697A"/>
    <w:rsid w:val="00716CEE"/>
    <w:rsid w:val="00716EBE"/>
    <w:rsid w:val="007203FC"/>
    <w:rsid w:val="00721EEA"/>
    <w:rsid w:val="00721F1B"/>
    <w:rsid w:val="00723129"/>
    <w:rsid w:val="0072433C"/>
    <w:rsid w:val="007258EA"/>
    <w:rsid w:val="00725987"/>
    <w:rsid w:val="00726F96"/>
    <w:rsid w:val="007271E0"/>
    <w:rsid w:val="007305AD"/>
    <w:rsid w:val="00731398"/>
    <w:rsid w:val="00734BCD"/>
    <w:rsid w:val="00734C6E"/>
    <w:rsid w:val="00735C0B"/>
    <w:rsid w:val="007361BB"/>
    <w:rsid w:val="00736F08"/>
    <w:rsid w:val="007378CF"/>
    <w:rsid w:val="00740851"/>
    <w:rsid w:val="00740E7C"/>
    <w:rsid w:val="00741ABB"/>
    <w:rsid w:val="0074345A"/>
    <w:rsid w:val="00744295"/>
    <w:rsid w:val="00744BE9"/>
    <w:rsid w:val="00744DBF"/>
    <w:rsid w:val="00745EE9"/>
    <w:rsid w:val="00745F9B"/>
    <w:rsid w:val="00746172"/>
    <w:rsid w:val="0074746E"/>
    <w:rsid w:val="00747F57"/>
    <w:rsid w:val="00750064"/>
    <w:rsid w:val="00751AA9"/>
    <w:rsid w:val="00753A89"/>
    <w:rsid w:val="00753D79"/>
    <w:rsid w:val="00754304"/>
    <w:rsid w:val="007546DF"/>
    <w:rsid w:val="00754746"/>
    <w:rsid w:val="00755FF4"/>
    <w:rsid w:val="007564F6"/>
    <w:rsid w:val="00756F4E"/>
    <w:rsid w:val="00757B68"/>
    <w:rsid w:val="0076079A"/>
    <w:rsid w:val="0076127D"/>
    <w:rsid w:val="0076178B"/>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13A"/>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06C9"/>
    <w:rsid w:val="007D239D"/>
    <w:rsid w:val="007D33E3"/>
    <w:rsid w:val="007D354F"/>
    <w:rsid w:val="007D5158"/>
    <w:rsid w:val="007D52CB"/>
    <w:rsid w:val="007D5901"/>
    <w:rsid w:val="007D6495"/>
    <w:rsid w:val="007D70A9"/>
    <w:rsid w:val="007D7F9D"/>
    <w:rsid w:val="007E0094"/>
    <w:rsid w:val="007E04A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48AE"/>
    <w:rsid w:val="007F5B42"/>
    <w:rsid w:val="007F6721"/>
    <w:rsid w:val="007F6DB4"/>
    <w:rsid w:val="00800D4B"/>
    <w:rsid w:val="00801056"/>
    <w:rsid w:val="008016A8"/>
    <w:rsid w:val="008033E5"/>
    <w:rsid w:val="00803B33"/>
    <w:rsid w:val="00804420"/>
    <w:rsid w:val="00804547"/>
    <w:rsid w:val="00804D6A"/>
    <w:rsid w:val="00805A41"/>
    <w:rsid w:val="008062FD"/>
    <w:rsid w:val="008069E5"/>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1CEF"/>
    <w:rsid w:val="00822D0C"/>
    <w:rsid w:val="00823115"/>
    <w:rsid w:val="008234FA"/>
    <w:rsid w:val="0082440C"/>
    <w:rsid w:val="00824892"/>
    <w:rsid w:val="00825FE2"/>
    <w:rsid w:val="00826F31"/>
    <w:rsid w:val="008300FF"/>
    <w:rsid w:val="00830675"/>
    <w:rsid w:val="008309A6"/>
    <w:rsid w:val="00831563"/>
    <w:rsid w:val="00831D2D"/>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47EFF"/>
    <w:rsid w:val="008501AE"/>
    <w:rsid w:val="00851091"/>
    <w:rsid w:val="00851DC3"/>
    <w:rsid w:val="0085287B"/>
    <w:rsid w:val="008542E2"/>
    <w:rsid w:val="00854EF1"/>
    <w:rsid w:val="00856991"/>
    <w:rsid w:val="00856A7A"/>
    <w:rsid w:val="00856AD5"/>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3456"/>
    <w:rsid w:val="0089562C"/>
    <w:rsid w:val="00896350"/>
    <w:rsid w:val="008A03A0"/>
    <w:rsid w:val="008A14E8"/>
    <w:rsid w:val="008A6648"/>
    <w:rsid w:val="008A6F27"/>
    <w:rsid w:val="008A6F8C"/>
    <w:rsid w:val="008B09F9"/>
    <w:rsid w:val="008B0B9C"/>
    <w:rsid w:val="008B158D"/>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4385"/>
    <w:rsid w:val="008F603B"/>
    <w:rsid w:val="008F6A24"/>
    <w:rsid w:val="008F6C3A"/>
    <w:rsid w:val="008F7516"/>
    <w:rsid w:val="00900496"/>
    <w:rsid w:val="00901518"/>
    <w:rsid w:val="00901864"/>
    <w:rsid w:val="00901AD1"/>
    <w:rsid w:val="00902E92"/>
    <w:rsid w:val="00903EAF"/>
    <w:rsid w:val="00904635"/>
    <w:rsid w:val="00904ACF"/>
    <w:rsid w:val="00904C87"/>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35C1"/>
    <w:rsid w:val="009258D5"/>
    <w:rsid w:val="00927025"/>
    <w:rsid w:val="00927922"/>
    <w:rsid w:val="00927A66"/>
    <w:rsid w:val="00927CA3"/>
    <w:rsid w:val="009302DC"/>
    <w:rsid w:val="0093034D"/>
    <w:rsid w:val="00931009"/>
    <w:rsid w:val="00931C5F"/>
    <w:rsid w:val="00932E9E"/>
    <w:rsid w:val="00933766"/>
    <w:rsid w:val="00933B07"/>
    <w:rsid w:val="00933E1C"/>
    <w:rsid w:val="00933EB4"/>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15D"/>
    <w:rsid w:val="0095579D"/>
    <w:rsid w:val="00955F42"/>
    <w:rsid w:val="00956325"/>
    <w:rsid w:val="009576D2"/>
    <w:rsid w:val="00957DDC"/>
    <w:rsid w:val="00957FAF"/>
    <w:rsid w:val="00961E5D"/>
    <w:rsid w:val="0096303F"/>
    <w:rsid w:val="00963D45"/>
    <w:rsid w:val="00964300"/>
    <w:rsid w:val="009643BA"/>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4A0"/>
    <w:rsid w:val="00976790"/>
    <w:rsid w:val="00976AD4"/>
    <w:rsid w:val="00980810"/>
    <w:rsid w:val="009815FF"/>
    <w:rsid w:val="00982807"/>
    <w:rsid w:val="00982A09"/>
    <w:rsid w:val="009854CD"/>
    <w:rsid w:val="00986067"/>
    <w:rsid w:val="009863CD"/>
    <w:rsid w:val="0098744D"/>
    <w:rsid w:val="00987DAF"/>
    <w:rsid w:val="00993A77"/>
    <w:rsid w:val="00994AB0"/>
    <w:rsid w:val="009951BB"/>
    <w:rsid w:val="00995373"/>
    <w:rsid w:val="00995E14"/>
    <w:rsid w:val="00996492"/>
    <w:rsid w:val="00996C59"/>
    <w:rsid w:val="009976D3"/>
    <w:rsid w:val="00997786"/>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C7887"/>
    <w:rsid w:val="009D1581"/>
    <w:rsid w:val="009D216A"/>
    <w:rsid w:val="009D2C93"/>
    <w:rsid w:val="009D3414"/>
    <w:rsid w:val="009D41F4"/>
    <w:rsid w:val="009D4BA6"/>
    <w:rsid w:val="009D5408"/>
    <w:rsid w:val="009D57B5"/>
    <w:rsid w:val="009D7909"/>
    <w:rsid w:val="009D7FA2"/>
    <w:rsid w:val="009E05C9"/>
    <w:rsid w:val="009E096E"/>
    <w:rsid w:val="009E0DFA"/>
    <w:rsid w:val="009E163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6FA9"/>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6FEA"/>
    <w:rsid w:val="00A275BC"/>
    <w:rsid w:val="00A32157"/>
    <w:rsid w:val="00A33D46"/>
    <w:rsid w:val="00A3439F"/>
    <w:rsid w:val="00A3467E"/>
    <w:rsid w:val="00A34908"/>
    <w:rsid w:val="00A3496A"/>
    <w:rsid w:val="00A356DE"/>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5E14"/>
    <w:rsid w:val="00A4723A"/>
    <w:rsid w:val="00A47315"/>
    <w:rsid w:val="00A476F2"/>
    <w:rsid w:val="00A5183E"/>
    <w:rsid w:val="00A519E2"/>
    <w:rsid w:val="00A5273B"/>
    <w:rsid w:val="00A52B26"/>
    <w:rsid w:val="00A532B1"/>
    <w:rsid w:val="00A5497D"/>
    <w:rsid w:val="00A57AE3"/>
    <w:rsid w:val="00A6047B"/>
    <w:rsid w:val="00A6085A"/>
    <w:rsid w:val="00A609FB"/>
    <w:rsid w:val="00A6120B"/>
    <w:rsid w:val="00A61F7B"/>
    <w:rsid w:val="00A622F6"/>
    <w:rsid w:val="00A629AF"/>
    <w:rsid w:val="00A630B6"/>
    <w:rsid w:val="00A63253"/>
    <w:rsid w:val="00A63675"/>
    <w:rsid w:val="00A65382"/>
    <w:rsid w:val="00A65979"/>
    <w:rsid w:val="00A6763A"/>
    <w:rsid w:val="00A71201"/>
    <w:rsid w:val="00A71C98"/>
    <w:rsid w:val="00A71F71"/>
    <w:rsid w:val="00A720CF"/>
    <w:rsid w:val="00A73447"/>
    <w:rsid w:val="00A7464B"/>
    <w:rsid w:val="00A76C73"/>
    <w:rsid w:val="00A76E4C"/>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38E1"/>
    <w:rsid w:val="00AE3C58"/>
    <w:rsid w:val="00AE5756"/>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44D4"/>
    <w:rsid w:val="00B14BEA"/>
    <w:rsid w:val="00B1637E"/>
    <w:rsid w:val="00B17550"/>
    <w:rsid w:val="00B17BDA"/>
    <w:rsid w:val="00B207BD"/>
    <w:rsid w:val="00B216CC"/>
    <w:rsid w:val="00B218B6"/>
    <w:rsid w:val="00B224C5"/>
    <w:rsid w:val="00B22A6C"/>
    <w:rsid w:val="00B22FA7"/>
    <w:rsid w:val="00B23BA1"/>
    <w:rsid w:val="00B23F1F"/>
    <w:rsid w:val="00B244CE"/>
    <w:rsid w:val="00B24E59"/>
    <w:rsid w:val="00B25AF8"/>
    <w:rsid w:val="00B27B55"/>
    <w:rsid w:val="00B30468"/>
    <w:rsid w:val="00B31B58"/>
    <w:rsid w:val="00B329B0"/>
    <w:rsid w:val="00B34863"/>
    <w:rsid w:val="00B379D5"/>
    <w:rsid w:val="00B37B7C"/>
    <w:rsid w:val="00B41FF0"/>
    <w:rsid w:val="00B42128"/>
    <w:rsid w:val="00B42AFD"/>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002"/>
    <w:rsid w:val="00B72615"/>
    <w:rsid w:val="00B747B1"/>
    <w:rsid w:val="00B74820"/>
    <w:rsid w:val="00B7516B"/>
    <w:rsid w:val="00B764DB"/>
    <w:rsid w:val="00B76EB6"/>
    <w:rsid w:val="00B80C8B"/>
    <w:rsid w:val="00B80C91"/>
    <w:rsid w:val="00B81B69"/>
    <w:rsid w:val="00B81E61"/>
    <w:rsid w:val="00B81E95"/>
    <w:rsid w:val="00B81EF0"/>
    <w:rsid w:val="00B82D0E"/>
    <w:rsid w:val="00B835A1"/>
    <w:rsid w:val="00B84BE3"/>
    <w:rsid w:val="00B84E87"/>
    <w:rsid w:val="00B85301"/>
    <w:rsid w:val="00B854E5"/>
    <w:rsid w:val="00B856FA"/>
    <w:rsid w:val="00B866F0"/>
    <w:rsid w:val="00B87F24"/>
    <w:rsid w:val="00B9256E"/>
    <w:rsid w:val="00B94DA9"/>
    <w:rsid w:val="00B95193"/>
    <w:rsid w:val="00B961E2"/>
    <w:rsid w:val="00B972B9"/>
    <w:rsid w:val="00B978E0"/>
    <w:rsid w:val="00BA0118"/>
    <w:rsid w:val="00BA0506"/>
    <w:rsid w:val="00BA14FB"/>
    <w:rsid w:val="00BA1595"/>
    <w:rsid w:val="00BA280B"/>
    <w:rsid w:val="00BA2A90"/>
    <w:rsid w:val="00BA2DED"/>
    <w:rsid w:val="00BA3A13"/>
    <w:rsid w:val="00BA3E79"/>
    <w:rsid w:val="00BA428C"/>
    <w:rsid w:val="00BA49A5"/>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D6D01"/>
    <w:rsid w:val="00BE1D44"/>
    <w:rsid w:val="00BE3B74"/>
    <w:rsid w:val="00BE4E82"/>
    <w:rsid w:val="00BE679C"/>
    <w:rsid w:val="00BE6E0B"/>
    <w:rsid w:val="00BE6E15"/>
    <w:rsid w:val="00BF16A4"/>
    <w:rsid w:val="00BF31FB"/>
    <w:rsid w:val="00BF36A9"/>
    <w:rsid w:val="00BF3E1A"/>
    <w:rsid w:val="00BF4440"/>
    <w:rsid w:val="00BF4A34"/>
    <w:rsid w:val="00BF6078"/>
    <w:rsid w:val="00BF646D"/>
    <w:rsid w:val="00BF7F4F"/>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A04"/>
    <w:rsid w:val="00C36B24"/>
    <w:rsid w:val="00C40C23"/>
    <w:rsid w:val="00C40CA4"/>
    <w:rsid w:val="00C41BF5"/>
    <w:rsid w:val="00C41CD2"/>
    <w:rsid w:val="00C41E09"/>
    <w:rsid w:val="00C41F22"/>
    <w:rsid w:val="00C439F5"/>
    <w:rsid w:val="00C43D98"/>
    <w:rsid w:val="00C447AE"/>
    <w:rsid w:val="00C45334"/>
    <w:rsid w:val="00C45364"/>
    <w:rsid w:val="00C5035D"/>
    <w:rsid w:val="00C5122D"/>
    <w:rsid w:val="00C51DD0"/>
    <w:rsid w:val="00C53CBC"/>
    <w:rsid w:val="00C5527C"/>
    <w:rsid w:val="00C56A21"/>
    <w:rsid w:val="00C57631"/>
    <w:rsid w:val="00C578FA"/>
    <w:rsid w:val="00C605E7"/>
    <w:rsid w:val="00C615C1"/>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21C"/>
    <w:rsid w:val="00C837CE"/>
    <w:rsid w:val="00C83968"/>
    <w:rsid w:val="00C84A3D"/>
    <w:rsid w:val="00C851EC"/>
    <w:rsid w:val="00C85937"/>
    <w:rsid w:val="00C86352"/>
    <w:rsid w:val="00C86CFC"/>
    <w:rsid w:val="00C87270"/>
    <w:rsid w:val="00C87447"/>
    <w:rsid w:val="00C87AE0"/>
    <w:rsid w:val="00C904D9"/>
    <w:rsid w:val="00C9103A"/>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9AE"/>
    <w:rsid w:val="00CA7BEC"/>
    <w:rsid w:val="00CA7CBD"/>
    <w:rsid w:val="00CA7D62"/>
    <w:rsid w:val="00CB1BDF"/>
    <w:rsid w:val="00CB2A97"/>
    <w:rsid w:val="00CB3B17"/>
    <w:rsid w:val="00CB3BBC"/>
    <w:rsid w:val="00CB471C"/>
    <w:rsid w:val="00CB4F73"/>
    <w:rsid w:val="00CB53C6"/>
    <w:rsid w:val="00CB5947"/>
    <w:rsid w:val="00CB601E"/>
    <w:rsid w:val="00CB72CB"/>
    <w:rsid w:val="00CB78C8"/>
    <w:rsid w:val="00CB7DC1"/>
    <w:rsid w:val="00CC0379"/>
    <w:rsid w:val="00CC0AAE"/>
    <w:rsid w:val="00CC0BCB"/>
    <w:rsid w:val="00CC0F57"/>
    <w:rsid w:val="00CC10D2"/>
    <w:rsid w:val="00CC15AA"/>
    <w:rsid w:val="00CC25FD"/>
    <w:rsid w:val="00CC2BFF"/>
    <w:rsid w:val="00CC3904"/>
    <w:rsid w:val="00CC4EEC"/>
    <w:rsid w:val="00CC4FFF"/>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5F75"/>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08FD"/>
    <w:rsid w:val="00D11F50"/>
    <w:rsid w:val="00D12C9E"/>
    <w:rsid w:val="00D12D89"/>
    <w:rsid w:val="00D12EDF"/>
    <w:rsid w:val="00D14FF6"/>
    <w:rsid w:val="00D16356"/>
    <w:rsid w:val="00D1647E"/>
    <w:rsid w:val="00D164C2"/>
    <w:rsid w:val="00D205FB"/>
    <w:rsid w:val="00D20C7E"/>
    <w:rsid w:val="00D237CC"/>
    <w:rsid w:val="00D23D68"/>
    <w:rsid w:val="00D24A02"/>
    <w:rsid w:val="00D24E61"/>
    <w:rsid w:val="00D2506F"/>
    <w:rsid w:val="00D26244"/>
    <w:rsid w:val="00D27E6A"/>
    <w:rsid w:val="00D3059C"/>
    <w:rsid w:val="00D317A8"/>
    <w:rsid w:val="00D323F9"/>
    <w:rsid w:val="00D33653"/>
    <w:rsid w:val="00D33702"/>
    <w:rsid w:val="00D33AF9"/>
    <w:rsid w:val="00D3422F"/>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2A58"/>
    <w:rsid w:val="00D7336A"/>
    <w:rsid w:val="00D74901"/>
    <w:rsid w:val="00D755A0"/>
    <w:rsid w:val="00D76FDE"/>
    <w:rsid w:val="00D772DE"/>
    <w:rsid w:val="00D80018"/>
    <w:rsid w:val="00D813CA"/>
    <w:rsid w:val="00D83DD7"/>
    <w:rsid w:val="00D84B01"/>
    <w:rsid w:val="00D8680D"/>
    <w:rsid w:val="00D87742"/>
    <w:rsid w:val="00D87D73"/>
    <w:rsid w:val="00D9002A"/>
    <w:rsid w:val="00D90EE2"/>
    <w:rsid w:val="00D91829"/>
    <w:rsid w:val="00D91BF8"/>
    <w:rsid w:val="00D92135"/>
    <w:rsid w:val="00D922D3"/>
    <w:rsid w:val="00D933D7"/>
    <w:rsid w:val="00D93DC8"/>
    <w:rsid w:val="00D93E2C"/>
    <w:rsid w:val="00D94C57"/>
    <w:rsid w:val="00D95E96"/>
    <w:rsid w:val="00D96B93"/>
    <w:rsid w:val="00D971DA"/>
    <w:rsid w:val="00D9748E"/>
    <w:rsid w:val="00DA1DD7"/>
    <w:rsid w:val="00DA2279"/>
    <w:rsid w:val="00DA22E4"/>
    <w:rsid w:val="00DA2664"/>
    <w:rsid w:val="00DA3E39"/>
    <w:rsid w:val="00DA5730"/>
    <w:rsid w:val="00DA64D2"/>
    <w:rsid w:val="00DA6A55"/>
    <w:rsid w:val="00DA7182"/>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C6D7A"/>
    <w:rsid w:val="00DD07EC"/>
    <w:rsid w:val="00DD0C8D"/>
    <w:rsid w:val="00DD0D20"/>
    <w:rsid w:val="00DD1737"/>
    <w:rsid w:val="00DD1DC2"/>
    <w:rsid w:val="00DD1F6C"/>
    <w:rsid w:val="00DD2093"/>
    <w:rsid w:val="00DD29B4"/>
    <w:rsid w:val="00DD2B23"/>
    <w:rsid w:val="00DD31B9"/>
    <w:rsid w:val="00DD4544"/>
    <w:rsid w:val="00DD455C"/>
    <w:rsid w:val="00DD58EC"/>
    <w:rsid w:val="00DD5CF1"/>
    <w:rsid w:val="00DD6287"/>
    <w:rsid w:val="00DD6910"/>
    <w:rsid w:val="00DD77F6"/>
    <w:rsid w:val="00DE06E2"/>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6B7C"/>
    <w:rsid w:val="00DF76A7"/>
    <w:rsid w:val="00DF7B30"/>
    <w:rsid w:val="00E01D03"/>
    <w:rsid w:val="00E01D99"/>
    <w:rsid w:val="00E03429"/>
    <w:rsid w:val="00E05912"/>
    <w:rsid w:val="00E06791"/>
    <w:rsid w:val="00E073E2"/>
    <w:rsid w:val="00E11360"/>
    <w:rsid w:val="00E118C7"/>
    <w:rsid w:val="00E12590"/>
    <w:rsid w:val="00E13B5E"/>
    <w:rsid w:val="00E13B9D"/>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6990"/>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33AB"/>
    <w:rsid w:val="00E54702"/>
    <w:rsid w:val="00E57DE3"/>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5988"/>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21E"/>
    <w:rsid w:val="00E93D33"/>
    <w:rsid w:val="00E94395"/>
    <w:rsid w:val="00E9486A"/>
    <w:rsid w:val="00E952F4"/>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11"/>
    <w:rsid w:val="00EC2C41"/>
    <w:rsid w:val="00EC2F29"/>
    <w:rsid w:val="00EC55DF"/>
    <w:rsid w:val="00EC5A2F"/>
    <w:rsid w:val="00EC5FE2"/>
    <w:rsid w:val="00EC6593"/>
    <w:rsid w:val="00EC66C9"/>
    <w:rsid w:val="00EC6EF2"/>
    <w:rsid w:val="00ED008A"/>
    <w:rsid w:val="00ED0373"/>
    <w:rsid w:val="00ED03CB"/>
    <w:rsid w:val="00ED0519"/>
    <w:rsid w:val="00ED08B7"/>
    <w:rsid w:val="00ED18C2"/>
    <w:rsid w:val="00ED308E"/>
    <w:rsid w:val="00ED34CD"/>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4A1D"/>
    <w:rsid w:val="00EF5F24"/>
    <w:rsid w:val="00EF731D"/>
    <w:rsid w:val="00EF7D85"/>
    <w:rsid w:val="00EF7FFB"/>
    <w:rsid w:val="00F02DDE"/>
    <w:rsid w:val="00F03000"/>
    <w:rsid w:val="00F030A5"/>
    <w:rsid w:val="00F03BA3"/>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1005"/>
    <w:rsid w:val="00F22635"/>
    <w:rsid w:val="00F23873"/>
    <w:rsid w:val="00F24627"/>
    <w:rsid w:val="00F2546E"/>
    <w:rsid w:val="00F254B4"/>
    <w:rsid w:val="00F259AD"/>
    <w:rsid w:val="00F25BB2"/>
    <w:rsid w:val="00F26166"/>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57EC9"/>
    <w:rsid w:val="00F6065B"/>
    <w:rsid w:val="00F61395"/>
    <w:rsid w:val="00F61B25"/>
    <w:rsid w:val="00F62504"/>
    <w:rsid w:val="00F629B9"/>
    <w:rsid w:val="00F62CD0"/>
    <w:rsid w:val="00F630AD"/>
    <w:rsid w:val="00F63888"/>
    <w:rsid w:val="00F63925"/>
    <w:rsid w:val="00F63EB5"/>
    <w:rsid w:val="00F64047"/>
    <w:rsid w:val="00F644F0"/>
    <w:rsid w:val="00F64BCC"/>
    <w:rsid w:val="00F651C3"/>
    <w:rsid w:val="00F65664"/>
    <w:rsid w:val="00F672EA"/>
    <w:rsid w:val="00F6739B"/>
    <w:rsid w:val="00F679F3"/>
    <w:rsid w:val="00F67F94"/>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66E"/>
    <w:rsid w:val="00F839AD"/>
    <w:rsid w:val="00F83C50"/>
    <w:rsid w:val="00F85640"/>
    <w:rsid w:val="00F865CC"/>
    <w:rsid w:val="00F86845"/>
    <w:rsid w:val="00F870AC"/>
    <w:rsid w:val="00F90480"/>
    <w:rsid w:val="00F90CBC"/>
    <w:rsid w:val="00F91517"/>
    <w:rsid w:val="00F93BC2"/>
    <w:rsid w:val="00F944B2"/>
    <w:rsid w:val="00F94BDE"/>
    <w:rsid w:val="00F97757"/>
    <w:rsid w:val="00FA086B"/>
    <w:rsid w:val="00FA1850"/>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BAE"/>
    <w:rsid w:val="00FB5CA6"/>
    <w:rsid w:val="00FB5D83"/>
    <w:rsid w:val="00FB6383"/>
    <w:rsid w:val="00FB6485"/>
    <w:rsid w:val="00FB72BD"/>
    <w:rsid w:val="00FB7EB1"/>
    <w:rsid w:val="00FC0B92"/>
    <w:rsid w:val="00FC17B1"/>
    <w:rsid w:val="00FC24D7"/>
    <w:rsid w:val="00FC2B4E"/>
    <w:rsid w:val="00FC4435"/>
    <w:rsid w:val="00FC5052"/>
    <w:rsid w:val="00FC62C1"/>
    <w:rsid w:val="00FC6B54"/>
    <w:rsid w:val="00FC6CC3"/>
    <w:rsid w:val="00FC7D4F"/>
    <w:rsid w:val="00FC7DA3"/>
    <w:rsid w:val="00FD1B2A"/>
    <w:rsid w:val="00FD1D41"/>
    <w:rsid w:val="00FD308A"/>
    <w:rsid w:val="00FD4578"/>
    <w:rsid w:val="00FD4796"/>
    <w:rsid w:val="00FD52AC"/>
    <w:rsid w:val="00FD5448"/>
    <w:rsid w:val="00FD6977"/>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 w:val="00FF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 w:type="paragraph" w:styleId="Revision">
    <w:name w:val="Revision"/>
    <w:hidden/>
    <w:uiPriority w:val="99"/>
    <w:semiHidden/>
    <w:rsid w:val="001636DB"/>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64609-62F8-40DD-8688-42BC923C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17</Pages>
  <Words>7178</Words>
  <Characters>40919</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21</cp:revision>
  <cp:lastPrinted>2020-09-25T15:17:00Z</cp:lastPrinted>
  <dcterms:created xsi:type="dcterms:W3CDTF">2020-09-25T15:05:00Z</dcterms:created>
  <dcterms:modified xsi:type="dcterms:W3CDTF">2020-10-01T12:30:00Z</dcterms:modified>
</cp:coreProperties>
</file>