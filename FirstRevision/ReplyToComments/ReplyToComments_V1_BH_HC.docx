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405737" w14:textId="77777777" w:rsidR="007213FC" w:rsidRDefault="007213FC" w:rsidP="007213FC">
      <w:pPr>
        <w:autoSpaceDE w:val="0"/>
        <w:autoSpaceDN w:val="0"/>
        <w:adjustRightInd w:val="0"/>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Reply to the reviewers’ comments</w:t>
      </w:r>
    </w:p>
    <w:p w14:paraId="095EA988" w14:textId="77777777" w:rsidR="007213FC" w:rsidRDefault="007213FC" w:rsidP="00D4067C">
      <w:pPr>
        <w:autoSpaceDE w:val="0"/>
        <w:autoSpaceDN w:val="0"/>
        <w:adjustRightInd w:val="0"/>
        <w:spacing w:after="0" w:line="240" w:lineRule="auto"/>
        <w:jc w:val="both"/>
        <w:rPr>
          <w:rFonts w:asciiTheme="majorBidi" w:hAnsiTheme="majorBidi" w:cstheme="majorBidi"/>
          <w:b/>
          <w:bCs/>
          <w:sz w:val="24"/>
          <w:szCs w:val="24"/>
        </w:rPr>
      </w:pPr>
    </w:p>
    <w:p w14:paraId="0F9A8400" w14:textId="77777777" w:rsidR="00085F71" w:rsidRDefault="00085F71" w:rsidP="00D4067C">
      <w:pPr>
        <w:autoSpaceDE w:val="0"/>
        <w:autoSpaceDN w:val="0"/>
        <w:adjustRightInd w:val="0"/>
        <w:spacing w:after="0" w:line="240" w:lineRule="auto"/>
        <w:jc w:val="both"/>
        <w:rPr>
          <w:rFonts w:asciiTheme="majorBidi" w:hAnsiTheme="majorBidi" w:cstheme="majorBidi"/>
          <w:b/>
          <w:bCs/>
          <w:sz w:val="24"/>
          <w:szCs w:val="24"/>
        </w:rPr>
      </w:pPr>
      <w:r w:rsidRPr="00085F71">
        <w:rPr>
          <w:rFonts w:asciiTheme="majorBidi" w:hAnsiTheme="majorBidi" w:cstheme="majorBidi"/>
          <w:b/>
          <w:bCs/>
          <w:sz w:val="24"/>
          <w:szCs w:val="24"/>
        </w:rPr>
        <w:t xml:space="preserve">Manuscript Number: </w:t>
      </w:r>
      <w:r w:rsidR="002A3AA4" w:rsidRPr="002A3AA4">
        <w:rPr>
          <w:rFonts w:asciiTheme="majorBidi" w:hAnsiTheme="majorBidi" w:cstheme="majorBidi"/>
          <w:b/>
          <w:bCs/>
          <w:sz w:val="24"/>
          <w:szCs w:val="24"/>
        </w:rPr>
        <w:t>JCA-20-1247</w:t>
      </w:r>
    </w:p>
    <w:p w14:paraId="35C6B351" w14:textId="77777777" w:rsidR="00085F71" w:rsidRDefault="00085F71" w:rsidP="00D4067C">
      <w:pPr>
        <w:autoSpaceDE w:val="0"/>
        <w:autoSpaceDN w:val="0"/>
        <w:adjustRightInd w:val="0"/>
        <w:spacing w:after="0" w:line="240" w:lineRule="auto"/>
        <w:jc w:val="both"/>
        <w:rPr>
          <w:rFonts w:asciiTheme="majorBidi" w:hAnsiTheme="majorBidi" w:cstheme="majorBidi"/>
          <w:sz w:val="24"/>
          <w:szCs w:val="24"/>
        </w:rPr>
      </w:pPr>
    </w:p>
    <w:p w14:paraId="22D9F090" w14:textId="77777777" w:rsidR="0097189C" w:rsidRDefault="001B3942" w:rsidP="00D4067C">
      <w:pPr>
        <w:autoSpaceDE w:val="0"/>
        <w:autoSpaceDN w:val="0"/>
        <w:adjustRightInd w:val="0"/>
        <w:spacing w:after="0" w:line="240" w:lineRule="auto"/>
        <w:jc w:val="both"/>
        <w:rPr>
          <w:ins w:id="0" w:author="Author" w:date="2020-09-21T16:39:00Z"/>
          <w:rFonts w:asciiTheme="majorBidi" w:hAnsiTheme="majorBidi" w:cstheme="majorBidi"/>
          <w:b/>
          <w:bCs/>
          <w:sz w:val="24"/>
          <w:szCs w:val="24"/>
        </w:rPr>
      </w:pPr>
      <w:r w:rsidRPr="001B3942">
        <w:rPr>
          <w:rFonts w:asciiTheme="majorBidi" w:hAnsiTheme="majorBidi" w:cstheme="majorBidi"/>
          <w:b/>
          <w:bCs/>
          <w:sz w:val="24"/>
          <w:szCs w:val="24"/>
        </w:rPr>
        <w:t xml:space="preserve">Revision of the AF4 calibration </w:t>
      </w:r>
      <w:r w:rsidR="00C60501">
        <w:rPr>
          <w:rFonts w:asciiTheme="majorBidi" w:hAnsiTheme="majorBidi" w:cstheme="majorBidi"/>
          <w:b/>
          <w:bCs/>
          <w:sz w:val="24"/>
          <w:szCs w:val="24"/>
        </w:rPr>
        <w:t>experiment</w:t>
      </w:r>
    </w:p>
    <w:p w14:paraId="1DEE7864" w14:textId="77777777" w:rsidR="001B3942" w:rsidRPr="006D50FD" w:rsidRDefault="001B3942" w:rsidP="00D4067C">
      <w:pPr>
        <w:autoSpaceDE w:val="0"/>
        <w:autoSpaceDN w:val="0"/>
        <w:adjustRightInd w:val="0"/>
        <w:spacing w:after="0" w:line="240" w:lineRule="auto"/>
        <w:jc w:val="both"/>
        <w:rPr>
          <w:rFonts w:asciiTheme="majorBidi" w:hAnsiTheme="majorBidi" w:cstheme="majorBidi"/>
          <w:sz w:val="24"/>
          <w:szCs w:val="24"/>
          <w:lang w:val="de-DE"/>
        </w:rPr>
      </w:pPr>
      <w:r w:rsidRPr="006D50FD">
        <w:rPr>
          <w:rFonts w:asciiTheme="majorBidi" w:hAnsiTheme="majorBidi" w:cstheme="majorBidi"/>
          <w:sz w:val="24"/>
          <w:szCs w:val="24"/>
          <w:lang w:val="de-DE"/>
        </w:rPr>
        <w:t>Benedikt Häusele, Maxim B. Gindele1, Helmut Cölfen</w:t>
      </w:r>
    </w:p>
    <w:p w14:paraId="1DD6A685" w14:textId="4EBEFF74" w:rsidR="005019F6" w:rsidRDefault="005019F6" w:rsidP="00D4067C">
      <w:pPr>
        <w:autoSpaceDE w:val="0"/>
        <w:autoSpaceDN w:val="0"/>
        <w:adjustRightInd w:val="0"/>
        <w:spacing w:after="0" w:line="240" w:lineRule="auto"/>
        <w:jc w:val="both"/>
        <w:rPr>
          <w:rFonts w:asciiTheme="majorBidi" w:hAnsiTheme="majorBidi" w:cstheme="majorBidi"/>
          <w:sz w:val="24"/>
          <w:szCs w:val="24"/>
          <w:lang w:val="de-DE"/>
        </w:rPr>
      </w:pPr>
    </w:p>
    <w:p w14:paraId="119F3423" w14:textId="7230DC3E" w:rsidR="005019F6" w:rsidRDefault="005019F6" w:rsidP="00D4067C">
      <w:pPr>
        <w:autoSpaceDE w:val="0"/>
        <w:autoSpaceDN w:val="0"/>
        <w:adjustRightInd w:val="0"/>
        <w:spacing w:after="0" w:line="240" w:lineRule="auto"/>
        <w:jc w:val="both"/>
        <w:rPr>
          <w:rFonts w:asciiTheme="majorBidi" w:hAnsiTheme="majorBidi" w:cstheme="majorBidi"/>
          <w:b/>
          <w:sz w:val="24"/>
          <w:szCs w:val="24"/>
          <w:lang w:val="de-DE"/>
        </w:rPr>
      </w:pPr>
      <w:r>
        <w:rPr>
          <w:rFonts w:asciiTheme="majorBidi" w:hAnsiTheme="majorBidi" w:cstheme="majorBidi"/>
          <w:b/>
          <w:sz w:val="24"/>
          <w:szCs w:val="24"/>
          <w:lang w:val="de-DE"/>
        </w:rPr>
        <w:t>Changes which</w:t>
      </w:r>
      <w:r w:rsidR="006D50FD">
        <w:rPr>
          <w:rFonts w:asciiTheme="majorBidi" w:hAnsiTheme="majorBidi" w:cstheme="majorBidi"/>
          <w:b/>
          <w:sz w:val="24"/>
          <w:szCs w:val="24"/>
          <w:lang w:val="de-DE"/>
        </w:rPr>
        <w:t xml:space="preserve"> are</w:t>
      </w:r>
      <w:r w:rsidRPr="006D50FD">
        <w:rPr>
          <w:rFonts w:asciiTheme="majorBidi" w:hAnsiTheme="majorBidi" w:cstheme="majorBidi"/>
          <w:b/>
          <w:sz w:val="24"/>
          <w:szCs w:val="24"/>
          <w:lang w:val="de-DE"/>
        </w:rPr>
        <w:t xml:space="preserve"> not </w:t>
      </w:r>
      <w:r>
        <w:rPr>
          <w:rFonts w:asciiTheme="majorBidi" w:hAnsiTheme="majorBidi" w:cstheme="majorBidi"/>
          <w:b/>
          <w:sz w:val="24"/>
          <w:szCs w:val="24"/>
          <w:lang w:val="de-DE"/>
        </w:rPr>
        <w:t>based on a reviewer comment</w:t>
      </w:r>
    </w:p>
    <w:p w14:paraId="452E0FE1" w14:textId="0FE2D1E8" w:rsidR="005019F6" w:rsidRDefault="005019F6" w:rsidP="00D4067C">
      <w:pPr>
        <w:autoSpaceDE w:val="0"/>
        <w:autoSpaceDN w:val="0"/>
        <w:adjustRightInd w:val="0"/>
        <w:spacing w:after="0" w:line="240" w:lineRule="auto"/>
        <w:jc w:val="both"/>
        <w:rPr>
          <w:rFonts w:asciiTheme="majorBidi" w:hAnsiTheme="majorBidi" w:cstheme="majorBidi"/>
          <w:b/>
          <w:sz w:val="24"/>
          <w:szCs w:val="24"/>
          <w:lang w:val="de-DE"/>
        </w:rPr>
      </w:pPr>
    </w:p>
    <w:p w14:paraId="0B9B5E8B" w14:textId="08FA478A" w:rsidR="005019F6" w:rsidRPr="006D50FD" w:rsidRDefault="00E1043A" w:rsidP="006D50FD">
      <w:pPr>
        <w:pStyle w:val="ListParagraph"/>
        <w:numPr>
          <w:ilvl w:val="0"/>
          <w:numId w:val="8"/>
        </w:numPr>
        <w:autoSpaceDE w:val="0"/>
        <w:autoSpaceDN w:val="0"/>
        <w:adjustRightInd w:val="0"/>
        <w:spacing w:after="0" w:line="240" w:lineRule="auto"/>
        <w:jc w:val="both"/>
        <w:rPr>
          <w:rFonts w:asciiTheme="majorBidi" w:hAnsiTheme="majorBidi" w:cstheme="majorBidi"/>
          <w:sz w:val="24"/>
          <w:szCs w:val="24"/>
          <w:lang w:val="de-DE"/>
        </w:rPr>
      </w:pPr>
      <w:r>
        <w:rPr>
          <w:rFonts w:asciiTheme="majorBidi" w:hAnsiTheme="majorBidi" w:cstheme="majorBidi"/>
          <w:sz w:val="24"/>
          <w:szCs w:val="24"/>
          <w:lang w:val="de-DE"/>
        </w:rPr>
        <w:t>For the convergence (Fig. 9) analysis, w</w:t>
      </w:r>
      <w:r w:rsidR="005019F6" w:rsidRPr="006D50FD">
        <w:rPr>
          <w:rFonts w:asciiTheme="majorBidi" w:hAnsiTheme="majorBidi" w:cstheme="majorBidi"/>
          <w:sz w:val="24"/>
          <w:szCs w:val="24"/>
          <w:lang w:val="de-DE"/>
        </w:rPr>
        <w:t>e</w:t>
      </w:r>
      <w:r w:rsidR="005019F6">
        <w:rPr>
          <w:rFonts w:asciiTheme="majorBidi" w:hAnsiTheme="majorBidi" w:cstheme="majorBidi"/>
          <w:sz w:val="24"/>
          <w:szCs w:val="24"/>
          <w:lang w:val="de-DE"/>
        </w:rPr>
        <w:t xml:space="preserve"> detected a</w:t>
      </w:r>
      <w:r w:rsidR="00F86774">
        <w:rPr>
          <w:rFonts w:asciiTheme="majorBidi" w:hAnsiTheme="majorBidi" w:cstheme="majorBidi"/>
          <w:sz w:val="24"/>
          <w:szCs w:val="24"/>
          <w:lang w:val="de-DE"/>
        </w:rPr>
        <w:t xml:space="preserve"> spreadsheet</w:t>
      </w:r>
      <w:r w:rsidR="005019F6">
        <w:rPr>
          <w:rFonts w:asciiTheme="majorBidi" w:hAnsiTheme="majorBidi" w:cstheme="majorBidi"/>
          <w:sz w:val="24"/>
          <w:szCs w:val="24"/>
          <w:lang w:val="de-DE"/>
        </w:rPr>
        <w:t xml:space="preserve"> error </w:t>
      </w:r>
      <w:r>
        <w:rPr>
          <w:rFonts w:asciiTheme="majorBidi" w:hAnsiTheme="majorBidi" w:cstheme="majorBidi"/>
          <w:sz w:val="24"/>
          <w:szCs w:val="24"/>
          <w:lang w:val="de-DE"/>
        </w:rPr>
        <w:t xml:space="preserve">in the </w:t>
      </w:r>
      <w:r w:rsidR="00502499">
        <w:rPr>
          <w:rFonts w:asciiTheme="majorBidi" w:hAnsiTheme="majorBidi" w:cstheme="majorBidi"/>
          <w:sz w:val="24"/>
          <w:szCs w:val="24"/>
          <w:lang w:val="de-DE"/>
        </w:rPr>
        <w:t>conversion from the relative dimension-free deviation (as used in Fig.8)</w:t>
      </w:r>
      <w:r w:rsidR="00551D63">
        <w:rPr>
          <w:rFonts w:asciiTheme="majorBidi" w:hAnsiTheme="majorBidi" w:cstheme="majorBidi"/>
          <w:sz w:val="24"/>
          <w:szCs w:val="24"/>
          <w:lang w:val="de-DE"/>
        </w:rPr>
        <w:t xml:space="preserve"> to the </w:t>
      </w:r>
      <w:r w:rsidR="00235FCB">
        <w:rPr>
          <w:rFonts w:asciiTheme="majorBidi" w:hAnsiTheme="majorBidi" w:cstheme="majorBidi"/>
          <w:sz w:val="24"/>
          <w:szCs w:val="24"/>
          <w:lang w:val="de-DE"/>
        </w:rPr>
        <w:t>respective physical units min, µm and ml</w:t>
      </w:r>
      <w:r w:rsidR="00502499">
        <w:rPr>
          <w:rFonts w:asciiTheme="majorBidi" w:hAnsiTheme="majorBidi" w:cstheme="majorBidi"/>
          <w:sz w:val="24"/>
          <w:szCs w:val="24"/>
          <w:lang w:val="de-DE"/>
        </w:rPr>
        <w:t xml:space="preserve">. Applying the correct </w:t>
      </w:r>
      <w:r w:rsidR="00D0496F">
        <w:rPr>
          <w:rFonts w:asciiTheme="majorBidi" w:hAnsiTheme="majorBidi" w:cstheme="majorBidi"/>
          <w:sz w:val="24"/>
          <w:szCs w:val="24"/>
          <w:lang w:val="de-DE"/>
        </w:rPr>
        <w:t xml:space="preserve">conversion </w:t>
      </w:r>
      <w:r w:rsidR="006D50FD">
        <w:rPr>
          <w:rFonts w:asciiTheme="majorBidi" w:hAnsiTheme="majorBidi" w:cstheme="majorBidi"/>
          <w:sz w:val="24"/>
          <w:szCs w:val="24"/>
          <w:lang w:val="de-DE"/>
        </w:rPr>
        <w:t>yields a clear intersection now, which is assumed to represent the physically correct</w:t>
      </w:r>
      <w:r w:rsidR="003C5037">
        <w:rPr>
          <w:rFonts w:asciiTheme="majorBidi" w:hAnsiTheme="majorBidi" w:cstheme="majorBidi"/>
          <w:sz w:val="24"/>
          <w:szCs w:val="24"/>
          <w:lang w:val="de-DE"/>
        </w:rPr>
        <w:t xml:space="preserve"> number.</w:t>
      </w:r>
      <w:bookmarkStart w:id="1" w:name="_GoBack"/>
      <w:bookmarkEnd w:id="1"/>
    </w:p>
    <w:p w14:paraId="286A0B9A" w14:textId="2038C47B" w:rsidR="00BC1B41" w:rsidRDefault="00BC1B41" w:rsidP="00D4067C">
      <w:pPr>
        <w:autoSpaceDE w:val="0"/>
        <w:autoSpaceDN w:val="0"/>
        <w:adjustRightInd w:val="0"/>
        <w:spacing w:after="0" w:line="240" w:lineRule="auto"/>
        <w:jc w:val="both"/>
        <w:rPr>
          <w:rFonts w:asciiTheme="majorBidi" w:hAnsiTheme="majorBidi" w:cstheme="majorBidi"/>
          <w:sz w:val="24"/>
          <w:szCs w:val="24"/>
          <w:lang w:val="de-DE"/>
        </w:rPr>
      </w:pPr>
    </w:p>
    <w:p w14:paraId="3CD672A2" w14:textId="77777777" w:rsidR="005019F6" w:rsidRPr="006D50FD" w:rsidRDefault="005019F6" w:rsidP="00D4067C">
      <w:pPr>
        <w:autoSpaceDE w:val="0"/>
        <w:autoSpaceDN w:val="0"/>
        <w:adjustRightInd w:val="0"/>
        <w:spacing w:after="0" w:line="240" w:lineRule="auto"/>
        <w:jc w:val="both"/>
        <w:rPr>
          <w:rFonts w:asciiTheme="majorBidi" w:hAnsiTheme="majorBidi" w:cstheme="majorBidi"/>
          <w:sz w:val="24"/>
          <w:szCs w:val="24"/>
          <w:lang w:val="de-DE"/>
        </w:rPr>
      </w:pPr>
    </w:p>
    <w:p w14:paraId="074BE42C" w14:textId="77777777" w:rsidR="000101D7" w:rsidRPr="002B2C9D" w:rsidRDefault="00BC1B41" w:rsidP="00D4067C">
      <w:pPr>
        <w:autoSpaceDE w:val="0"/>
        <w:autoSpaceDN w:val="0"/>
        <w:adjustRightInd w:val="0"/>
        <w:spacing w:after="0" w:line="240" w:lineRule="auto"/>
        <w:jc w:val="both"/>
        <w:rPr>
          <w:rFonts w:asciiTheme="majorBidi" w:hAnsiTheme="majorBidi" w:cstheme="majorBidi"/>
          <w:b/>
          <w:sz w:val="24"/>
          <w:szCs w:val="24"/>
        </w:rPr>
      </w:pPr>
      <w:r w:rsidRPr="002B2C9D">
        <w:rPr>
          <w:rFonts w:asciiTheme="majorBidi" w:hAnsiTheme="majorBidi" w:cstheme="majorBidi"/>
          <w:b/>
          <w:sz w:val="24"/>
          <w:szCs w:val="24"/>
        </w:rPr>
        <w:t>First reviewer:</w:t>
      </w:r>
    </w:p>
    <w:p w14:paraId="057D1B91" w14:textId="77777777" w:rsidR="002B2C9D" w:rsidRPr="002B2C9D" w:rsidRDefault="002B2C9D" w:rsidP="002B2C9D">
      <w:pPr>
        <w:autoSpaceDE w:val="0"/>
        <w:autoSpaceDN w:val="0"/>
        <w:adjustRightInd w:val="0"/>
        <w:spacing w:after="0" w:line="240" w:lineRule="auto"/>
        <w:jc w:val="both"/>
        <w:rPr>
          <w:rFonts w:asciiTheme="majorBidi" w:hAnsiTheme="majorBidi" w:cstheme="majorBidi"/>
          <w:b/>
          <w:sz w:val="20"/>
          <w:szCs w:val="20"/>
        </w:rPr>
      </w:pPr>
      <w:r w:rsidRPr="002B2C9D">
        <w:rPr>
          <w:rFonts w:asciiTheme="majorBidi" w:hAnsiTheme="majorBidi" w:cstheme="majorBidi"/>
          <w:b/>
          <w:sz w:val="20"/>
          <w:szCs w:val="20"/>
        </w:rPr>
        <w:t>Comments on supporting information:</w:t>
      </w:r>
    </w:p>
    <w:p w14:paraId="2B974A44" w14:textId="77777777" w:rsidR="002B2C9D" w:rsidRDefault="002B2C9D" w:rsidP="00D4067C">
      <w:pPr>
        <w:autoSpaceDE w:val="0"/>
        <w:autoSpaceDN w:val="0"/>
        <w:adjustRightInd w:val="0"/>
        <w:spacing w:after="0" w:line="240" w:lineRule="auto"/>
        <w:jc w:val="both"/>
        <w:rPr>
          <w:rFonts w:asciiTheme="majorBidi" w:hAnsiTheme="majorBidi" w:cstheme="majorBidi"/>
          <w:sz w:val="24"/>
          <w:szCs w:val="24"/>
        </w:rPr>
      </w:pPr>
    </w:p>
    <w:p w14:paraId="6608DC35" w14:textId="77777777" w:rsidR="00DC5B91" w:rsidRDefault="00DC5B91" w:rsidP="00D4067C">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We are very grateful for the detailed comments of the first reviewer. Besides the minor incidents</w:t>
      </w:r>
    </w:p>
    <w:p w14:paraId="7CF4BE5C" w14:textId="77777777" w:rsidR="00DC5B91" w:rsidRDefault="00DC5B91" w:rsidP="00D4067C">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we </w:t>
      </w:r>
      <w:r w:rsidR="009D0DF0">
        <w:rPr>
          <w:rFonts w:asciiTheme="majorBidi" w:hAnsiTheme="majorBidi" w:cstheme="majorBidi"/>
          <w:sz w:val="24"/>
          <w:szCs w:val="24"/>
        </w:rPr>
        <w:t>identified</w:t>
      </w:r>
      <w:r w:rsidR="00DE6DB7">
        <w:rPr>
          <w:rFonts w:asciiTheme="majorBidi" w:hAnsiTheme="majorBidi" w:cstheme="majorBidi"/>
          <w:sz w:val="24"/>
          <w:szCs w:val="24"/>
        </w:rPr>
        <w:t xml:space="preserve"> 3 main issues to be improved:</w:t>
      </w:r>
    </w:p>
    <w:p w14:paraId="5437B8D8" w14:textId="77777777" w:rsidR="009D0DF0" w:rsidRDefault="009D0DF0" w:rsidP="00D4067C">
      <w:pPr>
        <w:autoSpaceDE w:val="0"/>
        <w:autoSpaceDN w:val="0"/>
        <w:adjustRightInd w:val="0"/>
        <w:spacing w:after="0" w:line="240" w:lineRule="auto"/>
        <w:jc w:val="both"/>
        <w:rPr>
          <w:rFonts w:asciiTheme="majorBidi" w:hAnsiTheme="majorBidi" w:cstheme="majorBidi"/>
          <w:sz w:val="24"/>
          <w:szCs w:val="24"/>
        </w:rPr>
      </w:pPr>
    </w:p>
    <w:p w14:paraId="78BB262F" w14:textId="77777777" w:rsidR="00DC5B91" w:rsidRDefault="00DC5B91" w:rsidP="00DC5B91">
      <w:pPr>
        <w:pStyle w:val="ListParagraph"/>
        <w:numPr>
          <w:ilvl w:val="0"/>
          <w:numId w:val="7"/>
        </w:num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It had to be ensured that the designated volumes should represent the complete physical volume</w:t>
      </w:r>
      <w:r w:rsidR="00034D90">
        <w:rPr>
          <w:rFonts w:asciiTheme="majorBidi" w:hAnsiTheme="majorBidi" w:cstheme="majorBidi"/>
          <w:sz w:val="24"/>
          <w:szCs w:val="24"/>
        </w:rPr>
        <w:t xml:space="preserve"> for consistency</w:t>
      </w:r>
      <w:r>
        <w:rPr>
          <w:rFonts w:asciiTheme="majorBidi" w:hAnsiTheme="majorBidi" w:cstheme="majorBidi"/>
          <w:sz w:val="24"/>
          <w:szCs w:val="24"/>
        </w:rPr>
        <w:t xml:space="preserve"> of the channel and don’t refer to the </w:t>
      </w:r>
      <w:r w:rsidRPr="00E61817">
        <w:rPr>
          <w:rFonts w:asciiTheme="majorBidi" w:hAnsiTheme="majorBidi" w:cstheme="majorBidi"/>
          <w:i/>
          <w:sz w:val="24"/>
          <w:szCs w:val="24"/>
        </w:rPr>
        <w:t>effective separation volume</w:t>
      </w:r>
      <w:r>
        <w:rPr>
          <w:rFonts w:asciiTheme="majorBidi" w:hAnsiTheme="majorBidi" w:cstheme="majorBidi"/>
          <w:sz w:val="24"/>
          <w:szCs w:val="24"/>
        </w:rPr>
        <w:t xml:space="preserve">. For this reason, we had to change the used surface from the effective separation Az to the complete surface </w:t>
      </w:r>
      <w:r w:rsidR="009E1D39">
        <w:rPr>
          <w:rFonts w:asciiTheme="majorBidi" w:hAnsiTheme="majorBidi" w:cstheme="majorBidi"/>
          <w:sz w:val="24"/>
          <w:szCs w:val="24"/>
        </w:rPr>
        <w:t xml:space="preserve">AL </w:t>
      </w:r>
      <w:r>
        <w:rPr>
          <w:rFonts w:asciiTheme="majorBidi" w:hAnsiTheme="majorBidi" w:cstheme="majorBidi"/>
          <w:sz w:val="24"/>
          <w:szCs w:val="24"/>
        </w:rPr>
        <w:t xml:space="preserve">in method </w:t>
      </w:r>
      <w:r w:rsidR="009E1D39">
        <w:rPr>
          <w:rFonts w:asciiTheme="majorBidi" w:hAnsiTheme="majorBidi" w:cstheme="majorBidi"/>
          <w:sz w:val="24"/>
          <w:szCs w:val="24"/>
        </w:rPr>
        <w:t>3</w:t>
      </w:r>
      <w:r w:rsidR="00820590">
        <w:rPr>
          <w:rFonts w:asciiTheme="majorBidi" w:hAnsiTheme="majorBidi" w:cstheme="majorBidi"/>
          <w:sz w:val="24"/>
          <w:szCs w:val="24"/>
        </w:rPr>
        <w:t xml:space="preserve"> (</w:t>
      </w:r>
      <w:proofErr w:type="spellStart"/>
      <w:r w:rsidR="00820590">
        <w:rPr>
          <w:rFonts w:asciiTheme="majorBidi" w:hAnsiTheme="majorBidi" w:cstheme="majorBidi"/>
          <w:sz w:val="24"/>
          <w:szCs w:val="24"/>
        </w:rPr>
        <w:t>w</w:t>
      </w:r>
      <w:r w:rsidR="00820590" w:rsidRPr="00820590">
        <w:rPr>
          <w:rFonts w:asciiTheme="majorBidi" w:hAnsiTheme="majorBidi" w:cstheme="majorBidi"/>
          <w:sz w:val="24"/>
          <w:szCs w:val="24"/>
          <w:vertAlign w:val="superscript"/>
        </w:rPr>
        <w:t>geo</w:t>
      </w:r>
      <w:proofErr w:type="spellEnd"/>
      <w:r w:rsidR="00820590">
        <w:rPr>
          <w:rFonts w:asciiTheme="majorBidi" w:hAnsiTheme="majorBidi" w:cstheme="majorBidi"/>
          <w:sz w:val="24"/>
          <w:szCs w:val="24"/>
        </w:rPr>
        <w:t>)</w:t>
      </w:r>
      <w:r w:rsidR="009E6A55">
        <w:rPr>
          <w:rFonts w:asciiTheme="majorBidi" w:hAnsiTheme="majorBidi" w:cstheme="majorBidi"/>
          <w:sz w:val="24"/>
          <w:szCs w:val="24"/>
        </w:rPr>
        <w:t>, 4(</w:t>
      </w:r>
      <w:proofErr w:type="spellStart"/>
      <w:r w:rsidR="009E6A55">
        <w:rPr>
          <w:rFonts w:asciiTheme="majorBidi" w:hAnsiTheme="majorBidi" w:cstheme="majorBidi"/>
          <w:sz w:val="24"/>
          <w:szCs w:val="24"/>
        </w:rPr>
        <w:t>w</w:t>
      </w:r>
      <w:r w:rsidR="009E6A55" w:rsidRPr="005E1BC3">
        <w:rPr>
          <w:rFonts w:asciiTheme="majorBidi" w:hAnsiTheme="majorBidi" w:cstheme="majorBidi"/>
          <w:sz w:val="24"/>
          <w:szCs w:val="24"/>
          <w:vertAlign w:val="superscript"/>
        </w:rPr>
        <w:t>hyd</w:t>
      </w:r>
      <w:proofErr w:type="spellEnd"/>
      <w:r w:rsidR="009E6A55">
        <w:rPr>
          <w:rFonts w:asciiTheme="majorBidi" w:hAnsiTheme="majorBidi" w:cstheme="majorBidi"/>
          <w:sz w:val="24"/>
          <w:szCs w:val="24"/>
        </w:rPr>
        <w:t>)</w:t>
      </w:r>
      <w:r w:rsidR="00374C7B">
        <w:rPr>
          <w:rFonts w:asciiTheme="majorBidi" w:hAnsiTheme="majorBidi" w:cstheme="majorBidi"/>
          <w:sz w:val="24"/>
          <w:szCs w:val="24"/>
        </w:rPr>
        <w:t>,</w:t>
      </w:r>
      <w:ins w:id="2" w:author="Author" w:date="2020-09-21T16:40:00Z">
        <w:r w:rsidR="005E096D">
          <w:rPr>
            <w:rFonts w:asciiTheme="majorBidi" w:hAnsiTheme="majorBidi" w:cstheme="majorBidi"/>
            <w:sz w:val="24"/>
            <w:szCs w:val="24"/>
          </w:rPr>
          <w:t xml:space="preserve"> </w:t>
        </w:r>
      </w:ins>
      <w:r w:rsidR="009E1D39">
        <w:rPr>
          <w:rFonts w:asciiTheme="majorBidi" w:hAnsiTheme="majorBidi" w:cstheme="majorBidi"/>
          <w:sz w:val="24"/>
          <w:szCs w:val="24"/>
        </w:rPr>
        <w:t>5</w:t>
      </w:r>
      <w:r w:rsidR="00820590">
        <w:rPr>
          <w:rFonts w:asciiTheme="majorBidi" w:hAnsiTheme="majorBidi" w:cstheme="majorBidi"/>
          <w:sz w:val="24"/>
          <w:szCs w:val="24"/>
        </w:rPr>
        <w:t>(</w:t>
      </w:r>
      <w:proofErr w:type="spellStart"/>
      <w:r w:rsidR="00820590">
        <w:rPr>
          <w:rFonts w:asciiTheme="majorBidi" w:hAnsiTheme="majorBidi" w:cstheme="majorBidi"/>
          <w:sz w:val="24"/>
          <w:szCs w:val="24"/>
        </w:rPr>
        <w:t>w</w:t>
      </w:r>
      <w:r w:rsidR="00820590" w:rsidRPr="009F44CA">
        <w:rPr>
          <w:rFonts w:asciiTheme="majorBidi" w:hAnsiTheme="majorBidi" w:cstheme="majorBidi"/>
          <w:sz w:val="24"/>
          <w:szCs w:val="24"/>
          <w:vertAlign w:val="superscript"/>
        </w:rPr>
        <w:t>app</w:t>
      </w:r>
      <w:proofErr w:type="spellEnd"/>
      <w:r w:rsidR="00820590">
        <w:rPr>
          <w:rFonts w:asciiTheme="majorBidi" w:hAnsiTheme="majorBidi" w:cstheme="majorBidi"/>
          <w:sz w:val="24"/>
          <w:szCs w:val="24"/>
        </w:rPr>
        <w:t>)</w:t>
      </w:r>
      <w:r w:rsidR="009E1D39">
        <w:rPr>
          <w:rFonts w:asciiTheme="majorBidi" w:hAnsiTheme="majorBidi" w:cstheme="majorBidi"/>
          <w:sz w:val="24"/>
          <w:szCs w:val="24"/>
        </w:rPr>
        <w:t>.</w:t>
      </w:r>
      <w:r w:rsidR="00D6152B">
        <w:rPr>
          <w:rFonts w:asciiTheme="majorBidi" w:hAnsiTheme="majorBidi" w:cstheme="majorBidi"/>
          <w:sz w:val="24"/>
          <w:szCs w:val="24"/>
        </w:rPr>
        <w:t xml:space="preserve"> </w:t>
      </w:r>
      <w:r w:rsidR="004930C4">
        <w:rPr>
          <w:rFonts w:asciiTheme="majorBidi" w:hAnsiTheme="majorBidi" w:cstheme="majorBidi"/>
          <w:sz w:val="24"/>
          <w:szCs w:val="24"/>
        </w:rPr>
        <w:t>However, this devia</w:t>
      </w:r>
      <w:r w:rsidR="0023687F">
        <w:rPr>
          <w:rFonts w:asciiTheme="majorBidi" w:hAnsiTheme="majorBidi" w:cstheme="majorBidi"/>
          <w:sz w:val="24"/>
          <w:szCs w:val="24"/>
        </w:rPr>
        <w:t>tio</w:t>
      </w:r>
      <w:r w:rsidR="00390891">
        <w:rPr>
          <w:rFonts w:asciiTheme="majorBidi" w:hAnsiTheme="majorBidi" w:cstheme="majorBidi"/>
          <w:sz w:val="24"/>
          <w:szCs w:val="24"/>
        </w:rPr>
        <w:t>n only affects the results partially and the dra</w:t>
      </w:r>
      <w:r w:rsidR="009F4586">
        <w:rPr>
          <w:rFonts w:asciiTheme="majorBidi" w:hAnsiTheme="majorBidi" w:cstheme="majorBidi"/>
          <w:sz w:val="24"/>
          <w:szCs w:val="24"/>
        </w:rPr>
        <w:t>wn conclusions from the data could</w:t>
      </w:r>
      <w:r w:rsidR="00390891">
        <w:rPr>
          <w:rFonts w:asciiTheme="majorBidi" w:hAnsiTheme="majorBidi" w:cstheme="majorBidi"/>
          <w:sz w:val="24"/>
          <w:szCs w:val="24"/>
        </w:rPr>
        <w:t xml:space="preserve"> be </w:t>
      </w:r>
      <w:r w:rsidR="009F4586">
        <w:rPr>
          <w:rFonts w:asciiTheme="majorBidi" w:hAnsiTheme="majorBidi" w:cstheme="majorBidi"/>
          <w:sz w:val="24"/>
          <w:szCs w:val="24"/>
        </w:rPr>
        <w:t>kept.</w:t>
      </w:r>
    </w:p>
    <w:p w14:paraId="3EB4D29C" w14:textId="77777777" w:rsidR="001D3B56" w:rsidRDefault="001D3B56" w:rsidP="001D3B56">
      <w:pPr>
        <w:pStyle w:val="ListParagraph"/>
        <w:autoSpaceDE w:val="0"/>
        <w:autoSpaceDN w:val="0"/>
        <w:adjustRightInd w:val="0"/>
        <w:spacing w:after="0" w:line="240" w:lineRule="auto"/>
        <w:jc w:val="both"/>
        <w:rPr>
          <w:rFonts w:asciiTheme="majorBidi" w:hAnsiTheme="majorBidi" w:cstheme="majorBidi"/>
          <w:sz w:val="24"/>
          <w:szCs w:val="24"/>
        </w:rPr>
      </w:pPr>
    </w:p>
    <w:p w14:paraId="3A007620" w14:textId="77777777" w:rsidR="00DC5B91" w:rsidRDefault="008515D5" w:rsidP="0021190A">
      <w:pPr>
        <w:pStyle w:val="ListParagraph"/>
        <w:numPr>
          <w:ilvl w:val="0"/>
          <w:numId w:val="7"/>
        </w:numPr>
        <w:autoSpaceDE w:val="0"/>
        <w:autoSpaceDN w:val="0"/>
        <w:adjustRightInd w:val="0"/>
        <w:spacing w:after="0" w:line="240" w:lineRule="auto"/>
        <w:jc w:val="both"/>
        <w:rPr>
          <w:rFonts w:asciiTheme="majorBidi" w:hAnsiTheme="majorBidi" w:cstheme="majorBidi"/>
          <w:sz w:val="24"/>
          <w:szCs w:val="24"/>
        </w:rPr>
      </w:pPr>
      <w:r w:rsidRPr="008515D5">
        <w:rPr>
          <w:rFonts w:asciiTheme="majorBidi" w:hAnsiTheme="majorBidi" w:cstheme="majorBidi"/>
          <w:sz w:val="24"/>
          <w:szCs w:val="24"/>
        </w:rPr>
        <w:t xml:space="preserve">We integrated the </w:t>
      </w:r>
      <w:r>
        <w:rPr>
          <w:rFonts w:asciiTheme="majorBidi" w:hAnsiTheme="majorBidi" w:cstheme="majorBidi"/>
          <w:sz w:val="24"/>
          <w:szCs w:val="24"/>
        </w:rPr>
        <w:t xml:space="preserve">extrapolations for channel breadths according to </w:t>
      </w:r>
      <w:r w:rsidR="001B4E09">
        <w:rPr>
          <w:rFonts w:asciiTheme="majorBidi" w:hAnsiTheme="majorBidi" w:cstheme="majorBidi"/>
          <w:sz w:val="24"/>
          <w:szCs w:val="24"/>
        </w:rPr>
        <w:t>the appro</w:t>
      </w:r>
      <w:r w:rsidR="001D3B56">
        <w:rPr>
          <w:rFonts w:asciiTheme="majorBidi" w:hAnsiTheme="majorBidi" w:cstheme="majorBidi"/>
          <w:sz w:val="24"/>
          <w:szCs w:val="24"/>
        </w:rPr>
        <w:t>ximated shape model in method 2. Also here, only minor influences on the overall result could be observed, which do not imply a necessary change in the interpretation of the data.</w:t>
      </w:r>
      <w:r w:rsidR="00C83250">
        <w:rPr>
          <w:rFonts w:asciiTheme="majorBidi" w:hAnsiTheme="majorBidi" w:cstheme="majorBidi"/>
          <w:sz w:val="24"/>
          <w:szCs w:val="24"/>
        </w:rPr>
        <w:t xml:space="preserve"> To become consistent, the index</w:t>
      </w:r>
      <w:r w:rsidR="00B20FF3">
        <w:rPr>
          <w:rFonts w:asciiTheme="majorBidi" w:hAnsiTheme="majorBidi" w:cstheme="majorBidi"/>
          <w:sz w:val="24"/>
          <w:szCs w:val="24"/>
        </w:rPr>
        <w:t xml:space="preserve"> of b now clearly indicates its position on x axis.</w:t>
      </w:r>
    </w:p>
    <w:p w14:paraId="3EC08018" w14:textId="77777777" w:rsidR="001D3B56" w:rsidRDefault="001D3B56" w:rsidP="001D3B56">
      <w:pPr>
        <w:pStyle w:val="ListParagraph"/>
        <w:autoSpaceDE w:val="0"/>
        <w:autoSpaceDN w:val="0"/>
        <w:adjustRightInd w:val="0"/>
        <w:spacing w:after="0" w:line="240" w:lineRule="auto"/>
        <w:jc w:val="both"/>
        <w:rPr>
          <w:rFonts w:asciiTheme="majorBidi" w:hAnsiTheme="majorBidi" w:cstheme="majorBidi"/>
          <w:sz w:val="24"/>
          <w:szCs w:val="24"/>
        </w:rPr>
      </w:pPr>
    </w:p>
    <w:p w14:paraId="79FEE3B8" w14:textId="77777777" w:rsidR="009F44CA" w:rsidRPr="008515D5" w:rsidRDefault="009F44CA" w:rsidP="0021190A">
      <w:pPr>
        <w:pStyle w:val="ListParagraph"/>
        <w:numPr>
          <w:ilvl w:val="0"/>
          <w:numId w:val="7"/>
        </w:num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The position of 2CF in method 5 could be identified to be correct, but inconsistent due to a typo error</w:t>
      </w:r>
      <w:r w:rsidR="00062C80">
        <w:rPr>
          <w:rFonts w:asciiTheme="majorBidi" w:hAnsiTheme="majorBidi" w:cstheme="majorBidi"/>
          <w:sz w:val="24"/>
          <w:szCs w:val="24"/>
        </w:rPr>
        <w:t xml:space="preserve"> (now corrected)</w:t>
      </w:r>
      <w:r>
        <w:rPr>
          <w:rFonts w:asciiTheme="majorBidi" w:hAnsiTheme="majorBidi" w:cstheme="majorBidi"/>
          <w:sz w:val="24"/>
          <w:szCs w:val="24"/>
        </w:rPr>
        <w:t xml:space="preserve"> in the first equation, where CF occurred.</w:t>
      </w:r>
    </w:p>
    <w:p w14:paraId="4273033A" w14:textId="77777777" w:rsidR="0059738A" w:rsidRDefault="0059738A" w:rsidP="00D4067C">
      <w:pPr>
        <w:autoSpaceDE w:val="0"/>
        <w:autoSpaceDN w:val="0"/>
        <w:adjustRightInd w:val="0"/>
        <w:spacing w:after="0" w:line="240" w:lineRule="auto"/>
        <w:jc w:val="both"/>
        <w:rPr>
          <w:rFonts w:asciiTheme="majorBidi" w:hAnsiTheme="majorBidi" w:cstheme="majorBidi"/>
          <w:sz w:val="24"/>
          <w:szCs w:val="24"/>
        </w:rPr>
      </w:pPr>
    </w:p>
    <w:p w14:paraId="514FABCD" w14:textId="77777777" w:rsidR="00DC5B91" w:rsidRDefault="00DC5B91" w:rsidP="00D4067C">
      <w:pPr>
        <w:autoSpaceDE w:val="0"/>
        <w:autoSpaceDN w:val="0"/>
        <w:adjustRightInd w:val="0"/>
        <w:spacing w:after="0" w:line="240" w:lineRule="auto"/>
        <w:jc w:val="both"/>
        <w:rPr>
          <w:rFonts w:asciiTheme="majorBidi" w:hAnsiTheme="majorBidi" w:cstheme="majorBidi"/>
          <w:sz w:val="24"/>
          <w:szCs w:val="24"/>
        </w:rPr>
      </w:pPr>
    </w:p>
    <w:p w14:paraId="787EA83E" w14:textId="77777777" w:rsidR="00DC5B91" w:rsidRDefault="00DC5B91" w:rsidP="00D4067C">
      <w:pPr>
        <w:autoSpaceDE w:val="0"/>
        <w:autoSpaceDN w:val="0"/>
        <w:adjustRightInd w:val="0"/>
        <w:spacing w:after="0" w:line="240" w:lineRule="auto"/>
        <w:jc w:val="both"/>
        <w:rPr>
          <w:rFonts w:asciiTheme="majorBidi" w:hAnsiTheme="majorBidi" w:cstheme="majorBidi"/>
          <w:sz w:val="24"/>
          <w:szCs w:val="24"/>
        </w:rPr>
      </w:pPr>
    </w:p>
    <w:p w14:paraId="2E094B62" w14:textId="77777777" w:rsidR="009F6F04" w:rsidRPr="001960B5" w:rsidRDefault="009F6F04" w:rsidP="007F5D46">
      <w:pPr>
        <w:pStyle w:val="ListParagraph"/>
        <w:numPr>
          <w:ilvl w:val="0"/>
          <w:numId w:val="6"/>
        </w:numPr>
        <w:autoSpaceDE w:val="0"/>
        <w:autoSpaceDN w:val="0"/>
        <w:adjustRightInd w:val="0"/>
        <w:spacing w:after="0" w:line="240" w:lineRule="auto"/>
        <w:jc w:val="both"/>
        <w:rPr>
          <w:rFonts w:asciiTheme="majorBidi" w:hAnsiTheme="majorBidi" w:cstheme="majorBidi"/>
          <w:sz w:val="20"/>
          <w:szCs w:val="20"/>
          <w:highlight w:val="green"/>
        </w:rPr>
      </w:pPr>
      <w:r w:rsidRPr="001960B5">
        <w:rPr>
          <w:rFonts w:asciiTheme="majorBidi" w:hAnsiTheme="majorBidi" w:cstheme="majorBidi"/>
          <w:sz w:val="20"/>
          <w:szCs w:val="20"/>
          <w:highlight w:val="green"/>
        </w:rPr>
        <w:t xml:space="preserve">The keywords include "void peak determination" It might be better to replace this </w:t>
      </w:r>
      <w:proofErr w:type="gramStart"/>
      <w:r w:rsidRPr="001960B5">
        <w:rPr>
          <w:rFonts w:asciiTheme="majorBidi" w:hAnsiTheme="majorBidi" w:cstheme="majorBidi"/>
          <w:sz w:val="20"/>
          <w:szCs w:val="20"/>
          <w:highlight w:val="green"/>
        </w:rPr>
        <w:t>with :channel</w:t>
      </w:r>
      <w:proofErr w:type="gramEnd"/>
      <w:r w:rsidRPr="001960B5">
        <w:rPr>
          <w:rFonts w:asciiTheme="majorBidi" w:hAnsiTheme="majorBidi" w:cstheme="majorBidi"/>
          <w:sz w:val="20"/>
          <w:szCs w:val="20"/>
          <w:highlight w:val="green"/>
        </w:rPr>
        <w:t xml:space="preserve"> thickness determination" or "channel width determination"</w:t>
      </w:r>
    </w:p>
    <w:p w14:paraId="359DC7FE" w14:textId="77777777" w:rsidR="0005299F" w:rsidRPr="001960B5" w:rsidRDefault="0005299F" w:rsidP="00BB172D">
      <w:pPr>
        <w:pStyle w:val="ListParagraph"/>
        <w:autoSpaceDE w:val="0"/>
        <w:autoSpaceDN w:val="0"/>
        <w:adjustRightInd w:val="0"/>
        <w:spacing w:after="0" w:line="240" w:lineRule="auto"/>
        <w:jc w:val="both"/>
        <w:rPr>
          <w:rFonts w:asciiTheme="majorBidi" w:hAnsiTheme="majorBidi" w:cstheme="majorBidi"/>
          <w:sz w:val="20"/>
          <w:szCs w:val="20"/>
          <w:highlight w:val="green"/>
        </w:rPr>
      </w:pPr>
    </w:p>
    <w:p w14:paraId="010E2981" w14:textId="77777777" w:rsidR="009F6F04" w:rsidRDefault="00382C54" w:rsidP="009F6F04">
      <w:pPr>
        <w:autoSpaceDE w:val="0"/>
        <w:autoSpaceDN w:val="0"/>
        <w:adjustRightInd w:val="0"/>
        <w:spacing w:after="0" w:line="240" w:lineRule="auto"/>
        <w:jc w:val="both"/>
        <w:rPr>
          <w:rFonts w:asciiTheme="majorBidi" w:hAnsiTheme="majorBidi" w:cstheme="majorBidi"/>
          <w:sz w:val="24"/>
          <w:szCs w:val="24"/>
        </w:rPr>
      </w:pPr>
      <w:r w:rsidRPr="001960B5">
        <w:rPr>
          <w:rFonts w:asciiTheme="majorBidi" w:hAnsiTheme="majorBidi" w:cstheme="majorBidi"/>
          <w:sz w:val="24"/>
          <w:szCs w:val="24"/>
          <w:highlight w:val="green"/>
        </w:rPr>
        <w:t xml:space="preserve">Indeed, the proposal fits the </w:t>
      </w:r>
      <w:r w:rsidR="001D489E" w:rsidRPr="001960B5">
        <w:rPr>
          <w:rFonts w:asciiTheme="majorBidi" w:hAnsiTheme="majorBidi" w:cstheme="majorBidi"/>
          <w:sz w:val="24"/>
          <w:szCs w:val="24"/>
          <w:highlight w:val="green"/>
        </w:rPr>
        <w:t>topic better, ther</w:t>
      </w:r>
      <w:r w:rsidR="005D68B0" w:rsidRPr="001960B5">
        <w:rPr>
          <w:rFonts w:asciiTheme="majorBidi" w:hAnsiTheme="majorBidi" w:cstheme="majorBidi"/>
          <w:sz w:val="24"/>
          <w:szCs w:val="24"/>
          <w:highlight w:val="green"/>
        </w:rPr>
        <w:t>efore, we adopted the change.</w:t>
      </w:r>
      <w:r w:rsidR="009F6F04" w:rsidRPr="009F6F04">
        <w:rPr>
          <w:rFonts w:asciiTheme="majorBidi" w:hAnsiTheme="majorBidi" w:cstheme="majorBidi"/>
          <w:sz w:val="24"/>
          <w:szCs w:val="24"/>
        </w:rPr>
        <w:t xml:space="preserve">    </w:t>
      </w:r>
    </w:p>
    <w:p w14:paraId="175ADF41" w14:textId="77777777" w:rsidR="00382C54" w:rsidRPr="009F6F04" w:rsidRDefault="00382C54" w:rsidP="009F6F04">
      <w:pPr>
        <w:autoSpaceDE w:val="0"/>
        <w:autoSpaceDN w:val="0"/>
        <w:adjustRightInd w:val="0"/>
        <w:spacing w:after="0" w:line="240" w:lineRule="auto"/>
        <w:jc w:val="both"/>
        <w:rPr>
          <w:rFonts w:asciiTheme="majorBidi" w:hAnsiTheme="majorBidi" w:cstheme="majorBidi"/>
          <w:sz w:val="24"/>
          <w:szCs w:val="24"/>
        </w:rPr>
      </w:pPr>
    </w:p>
    <w:p w14:paraId="14338C98" w14:textId="77777777" w:rsidR="009F6F04" w:rsidRPr="00A8348C" w:rsidRDefault="009F6F04" w:rsidP="009F6F04">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red"/>
        </w:rPr>
      </w:pPr>
      <w:r w:rsidRPr="00A8348C">
        <w:rPr>
          <w:rFonts w:asciiTheme="majorBidi" w:hAnsiTheme="majorBidi" w:cstheme="majorBidi"/>
          <w:sz w:val="20"/>
          <w:szCs w:val="20"/>
          <w:highlight w:val="red"/>
        </w:rPr>
        <w:t xml:space="preserve">The position of the sample focusing is represented by z% which is equal to the ratio of the distance z0 from the inlet and the channel length L. It is not a percentage. It should be noted that z% must be a function of assumed channel geometry and focusing flow rates. Therefore, for given focusing flow rates, one would expect z% for an assumed classical rectangular channel without triangular </w:t>
      </w:r>
      <w:proofErr w:type="spellStart"/>
      <w:r w:rsidRPr="00A8348C">
        <w:rPr>
          <w:rFonts w:asciiTheme="majorBidi" w:hAnsiTheme="majorBidi" w:cstheme="majorBidi"/>
          <w:sz w:val="20"/>
          <w:szCs w:val="20"/>
          <w:highlight w:val="red"/>
        </w:rPr>
        <w:t>endpieces</w:t>
      </w:r>
      <w:proofErr w:type="spellEnd"/>
      <w:r w:rsidRPr="00A8348C">
        <w:rPr>
          <w:rFonts w:asciiTheme="majorBidi" w:hAnsiTheme="majorBidi" w:cstheme="majorBidi"/>
          <w:sz w:val="20"/>
          <w:szCs w:val="20"/>
          <w:highlight w:val="red"/>
        </w:rPr>
        <w:t xml:space="preserve"> to be a little different to z% for a trapezoidal channel with triangular </w:t>
      </w:r>
      <w:proofErr w:type="spellStart"/>
      <w:r w:rsidRPr="00A8348C">
        <w:rPr>
          <w:rFonts w:asciiTheme="majorBidi" w:hAnsiTheme="majorBidi" w:cstheme="majorBidi"/>
          <w:sz w:val="20"/>
          <w:szCs w:val="20"/>
          <w:highlight w:val="red"/>
        </w:rPr>
        <w:t>endpieces</w:t>
      </w:r>
      <w:proofErr w:type="spellEnd"/>
      <w:r w:rsidRPr="00A8348C">
        <w:rPr>
          <w:rFonts w:asciiTheme="majorBidi" w:hAnsiTheme="majorBidi" w:cstheme="majorBidi"/>
          <w:sz w:val="20"/>
          <w:szCs w:val="20"/>
          <w:highlight w:val="red"/>
        </w:rPr>
        <w:t xml:space="preserve">. All were assumed to be 12%, or 0.12. The same value of 12% was assumed for the experimental results taken from the literature. It is not explained in the </w:t>
      </w:r>
      <w:r w:rsidRPr="00A8348C">
        <w:rPr>
          <w:rFonts w:asciiTheme="majorBidi" w:hAnsiTheme="majorBidi" w:cstheme="majorBidi"/>
          <w:sz w:val="20"/>
          <w:szCs w:val="20"/>
          <w:highlight w:val="red"/>
        </w:rPr>
        <w:lastRenderedPageBreak/>
        <w:t>manuscript how the z% is calculated. This should be included. It should also be confirmed that the literature results were also obtained for a z% of 12%.</w:t>
      </w:r>
    </w:p>
    <w:p w14:paraId="18A5693E" w14:textId="77777777" w:rsidR="00BB172D" w:rsidRPr="00A8348C" w:rsidRDefault="00BB172D" w:rsidP="00BB172D">
      <w:pPr>
        <w:autoSpaceDE w:val="0"/>
        <w:autoSpaceDN w:val="0"/>
        <w:adjustRightInd w:val="0"/>
        <w:spacing w:after="0" w:line="240" w:lineRule="auto"/>
        <w:jc w:val="both"/>
        <w:rPr>
          <w:rFonts w:asciiTheme="majorBidi" w:hAnsiTheme="majorBidi" w:cstheme="majorBidi"/>
          <w:sz w:val="20"/>
          <w:szCs w:val="20"/>
          <w:highlight w:val="red"/>
        </w:rPr>
      </w:pPr>
    </w:p>
    <w:p w14:paraId="1CC32C55" w14:textId="77777777" w:rsidR="005845E2" w:rsidRPr="00A8348C" w:rsidRDefault="005A78B5" w:rsidP="00BB172D">
      <w:pPr>
        <w:autoSpaceDE w:val="0"/>
        <w:autoSpaceDN w:val="0"/>
        <w:adjustRightInd w:val="0"/>
        <w:spacing w:after="0" w:line="240" w:lineRule="auto"/>
        <w:jc w:val="both"/>
        <w:rPr>
          <w:rFonts w:asciiTheme="majorBidi" w:hAnsiTheme="majorBidi" w:cstheme="majorBidi"/>
          <w:sz w:val="24"/>
          <w:szCs w:val="24"/>
          <w:highlight w:val="red"/>
        </w:rPr>
      </w:pPr>
      <w:r w:rsidRPr="00A8348C">
        <w:rPr>
          <w:rFonts w:asciiTheme="majorBidi" w:hAnsiTheme="majorBidi" w:cstheme="majorBidi"/>
          <w:sz w:val="24"/>
          <w:szCs w:val="24"/>
          <w:highlight w:val="red"/>
        </w:rPr>
        <w:t xml:space="preserve">For our measurements z% was simply </w:t>
      </w:r>
      <w:r w:rsidR="005845E2" w:rsidRPr="00A8348C">
        <w:rPr>
          <w:rFonts w:asciiTheme="majorBidi" w:hAnsiTheme="majorBidi" w:cstheme="majorBidi"/>
          <w:sz w:val="24"/>
          <w:szCs w:val="24"/>
          <w:highlight w:val="red"/>
        </w:rPr>
        <w:t>set in the measurement software</w:t>
      </w:r>
      <w:r w:rsidR="00C414B2" w:rsidRPr="00A8348C">
        <w:rPr>
          <w:rFonts w:asciiTheme="majorBidi" w:hAnsiTheme="majorBidi" w:cstheme="majorBidi"/>
          <w:sz w:val="24"/>
          <w:szCs w:val="24"/>
          <w:highlight w:val="red"/>
        </w:rPr>
        <w:t xml:space="preserve"> of our devices</w:t>
      </w:r>
      <w:r w:rsidR="005845E2" w:rsidRPr="00A8348C">
        <w:rPr>
          <w:rFonts w:asciiTheme="majorBidi" w:hAnsiTheme="majorBidi" w:cstheme="majorBidi"/>
          <w:sz w:val="24"/>
          <w:szCs w:val="24"/>
          <w:highlight w:val="red"/>
        </w:rPr>
        <w:t xml:space="preserve"> and </w:t>
      </w:r>
      <w:r w:rsidR="00D054AA" w:rsidRPr="00A8348C">
        <w:rPr>
          <w:rFonts w:asciiTheme="majorBidi" w:hAnsiTheme="majorBidi" w:cstheme="majorBidi"/>
          <w:sz w:val="24"/>
          <w:szCs w:val="24"/>
          <w:highlight w:val="red"/>
        </w:rPr>
        <w:t xml:space="preserve">taken. </w:t>
      </w:r>
      <w:r w:rsidR="00C414B2" w:rsidRPr="00A8348C">
        <w:rPr>
          <w:rFonts w:asciiTheme="majorBidi" w:hAnsiTheme="majorBidi" w:cstheme="majorBidi"/>
          <w:sz w:val="24"/>
          <w:szCs w:val="24"/>
          <w:highlight w:val="red"/>
        </w:rPr>
        <w:t>Indeed, the Wyatt</w:t>
      </w:r>
      <w:r w:rsidR="00A86193" w:rsidRPr="00A8348C">
        <w:rPr>
          <w:rFonts w:asciiTheme="majorBidi" w:hAnsiTheme="majorBidi" w:cstheme="majorBidi"/>
          <w:sz w:val="24"/>
          <w:szCs w:val="24"/>
          <w:highlight w:val="red"/>
        </w:rPr>
        <w:t xml:space="preserve"> Eclipse</w:t>
      </w:r>
      <w:r w:rsidR="00C414B2" w:rsidRPr="00A8348C">
        <w:rPr>
          <w:rFonts w:asciiTheme="majorBidi" w:hAnsiTheme="majorBidi" w:cstheme="majorBidi"/>
          <w:sz w:val="24"/>
          <w:szCs w:val="24"/>
          <w:highlight w:val="red"/>
        </w:rPr>
        <w:t xml:space="preserve"> control software designates the focus position as a percentage of the total channel length, which already has been passed.</w:t>
      </w:r>
      <w:r w:rsidR="00593F1B" w:rsidRPr="00A8348C">
        <w:rPr>
          <w:rFonts w:asciiTheme="majorBidi" w:hAnsiTheme="majorBidi" w:cstheme="majorBidi"/>
          <w:sz w:val="24"/>
          <w:szCs w:val="24"/>
          <w:highlight w:val="red"/>
        </w:rPr>
        <w:t xml:space="preserve"> Here, also the</w:t>
      </w:r>
      <w:r w:rsidR="00FB085D" w:rsidRPr="00A8348C">
        <w:rPr>
          <w:rFonts w:asciiTheme="majorBidi" w:hAnsiTheme="majorBidi" w:cstheme="majorBidi"/>
          <w:sz w:val="24"/>
          <w:szCs w:val="24"/>
          <w:highlight w:val="red"/>
        </w:rPr>
        <w:t xml:space="preserve"> differences in channel shapes are considered for the focus position.</w:t>
      </w:r>
    </w:p>
    <w:p w14:paraId="06886893" w14:textId="77777777" w:rsidR="00857409" w:rsidRPr="009778C1" w:rsidRDefault="00D054AA" w:rsidP="00BB172D">
      <w:pPr>
        <w:autoSpaceDE w:val="0"/>
        <w:autoSpaceDN w:val="0"/>
        <w:adjustRightInd w:val="0"/>
        <w:spacing w:after="0" w:line="240" w:lineRule="auto"/>
        <w:jc w:val="both"/>
        <w:rPr>
          <w:rFonts w:asciiTheme="majorBidi" w:hAnsiTheme="majorBidi" w:cstheme="majorBidi"/>
          <w:sz w:val="24"/>
          <w:szCs w:val="24"/>
          <w:highlight w:val="yellow"/>
        </w:rPr>
      </w:pPr>
      <w:r w:rsidRPr="00A8348C">
        <w:rPr>
          <w:rFonts w:asciiTheme="majorBidi" w:hAnsiTheme="majorBidi" w:cstheme="majorBidi"/>
          <w:sz w:val="24"/>
          <w:szCs w:val="24"/>
          <w:highlight w:val="red"/>
        </w:rPr>
        <w:t>Unfortunately, this value</w:t>
      </w:r>
      <w:r w:rsidR="00310473" w:rsidRPr="00A8348C">
        <w:rPr>
          <w:rFonts w:asciiTheme="majorBidi" w:hAnsiTheme="majorBidi" w:cstheme="majorBidi"/>
          <w:sz w:val="24"/>
          <w:szCs w:val="24"/>
          <w:highlight w:val="red"/>
        </w:rPr>
        <w:t xml:space="preserve"> was not given explicitly together with the applied literature data.</w:t>
      </w:r>
      <w:r w:rsidR="00E47B6D" w:rsidRPr="00A8348C">
        <w:rPr>
          <w:rFonts w:asciiTheme="majorBidi" w:hAnsiTheme="majorBidi" w:cstheme="majorBidi"/>
          <w:sz w:val="24"/>
          <w:szCs w:val="24"/>
          <w:highlight w:val="red"/>
        </w:rPr>
        <w:t xml:space="preserve"> For this reason, our value 12 % had to be taken as an assumption</w:t>
      </w:r>
      <w:r w:rsidR="00C414B2" w:rsidRPr="00A8348C">
        <w:rPr>
          <w:rFonts w:asciiTheme="majorBidi" w:hAnsiTheme="majorBidi" w:cstheme="majorBidi"/>
          <w:sz w:val="24"/>
          <w:szCs w:val="24"/>
          <w:highlight w:val="red"/>
        </w:rPr>
        <w:t>.</w:t>
      </w:r>
      <w:r w:rsidR="00887A16" w:rsidRPr="00A8348C">
        <w:rPr>
          <w:rFonts w:asciiTheme="majorBidi" w:hAnsiTheme="majorBidi" w:cstheme="majorBidi"/>
          <w:sz w:val="24"/>
          <w:szCs w:val="24"/>
          <w:highlight w:val="red"/>
        </w:rPr>
        <w:t xml:space="preserve"> Also, we did not find enough information to reconstruct the exact focus po</w:t>
      </w:r>
      <w:r w:rsidR="00857409" w:rsidRPr="00A8348C">
        <w:rPr>
          <w:rFonts w:asciiTheme="majorBidi" w:hAnsiTheme="majorBidi" w:cstheme="majorBidi"/>
          <w:sz w:val="24"/>
          <w:szCs w:val="24"/>
          <w:highlight w:val="red"/>
        </w:rPr>
        <w:t>sition from the literature data.</w:t>
      </w:r>
      <w:r w:rsidR="00C414B2" w:rsidRPr="00A8348C">
        <w:rPr>
          <w:rFonts w:asciiTheme="majorBidi" w:hAnsiTheme="majorBidi" w:cstheme="majorBidi"/>
          <w:sz w:val="24"/>
          <w:szCs w:val="24"/>
          <w:highlight w:val="red"/>
        </w:rPr>
        <w:t xml:space="preserve"> This information was already given in </w:t>
      </w:r>
      <w:r w:rsidR="00857409" w:rsidRPr="00A8348C">
        <w:rPr>
          <w:rFonts w:asciiTheme="majorBidi" w:hAnsiTheme="majorBidi" w:cstheme="majorBidi"/>
          <w:sz w:val="24"/>
          <w:szCs w:val="24"/>
          <w:highlight w:val="red"/>
        </w:rPr>
        <w:t xml:space="preserve">our first submission, therefore, no changes had to be made. In the revised version, the information is given in line </w:t>
      </w:r>
      <w:proofErr w:type="spellStart"/>
      <w:r w:rsidR="00857409" w:rsidRPr="009778C1">
        <w:rPr>
          <w:rFonts w:asciiTheme="majorBidi" w:hAnsiTheme="majorBidi" w:cstheme="majorBidi"/>
          <w:sz w:val="24"/>
          <w:szCs w:val="24"/>
          <w:highlight w:val="yellow"/>
        </w:rPr>
        <w:t>xxxxxx</w:t>
      </w:r>
      <w:proofErr w:type="spellEnd"/>
      <w:r w:rsidR="00857409" w:rsidRPr="009778C1">
        <w:rPr>
          <w:rFonts w:asciiTheme="majorBidi" w:hAnsiTheme="majorBidi" w:cstheme="majorBidi"/>
          <w:sz w:val="24"/>
          <w:szCs w:val="24"/>
          <w:highlight w:val="yellow"/>
        </w:rPr>
        <w:t>.</w:t>
      </w:r>
    </w:p>
    <w:p w14:paraId="3A208743" w14:textId="65A6BCCD" w:rsidR="006F79FB" w:rsidRPr="00BB172D" w:rsidRDefault="0066051B" w:rsidP="00BB172D">
      <w:pPr>
        <w:autoSpaceDE w:val="0"/>
        <w:autoSpaceDN w:val="0"/>
        <w:adjustRightInd w:val="0"/>
        <w:spacing w:after="0" w:line="240" w:lineRule="auto"/>
        <w:jc w:val="both"/>
        <w:rPr>
          <w:rFonts w:asciiTheme="majorBidi" w:hAnsiTheme="majorBidi" w:cstheme="majorBidi"/>
          <w:sz w:val="24"/>
          <w:szCs w:val="24"/>
        </w:rPr>
      </w:pPr>
      <w:r w:rsidRPr="00A8348C">
        <w:rPr>
          <w:rFonts w:asciiTheme="majorBidi" w:hAnsiTheme="majorBidi" w:cstheme="majorBidi"/>
          <w:sz w:val="24"/>
          <w:szCs w:val="24"/>
          <w:highlight w:val="red"/>
        </w:rPr>
        <w:t>We stated in our revision that this might be an additional error source.</w:t>
      </w:r>
      <w:r w:rsidR="00E47B6D" w:rsidRPr="00A8348C">
        <w:rPr>
          <w:rFonts w:asciiTheme="majorBidi" w:hAnsiTheme="majorBidi" w:cstheme="majorBidi"/>
          <w:sz w:val="24"/>
          <w:szCs w:val="24"/>
          <w:highlight w:val="red"/>
        </w:rPr>
        <w:t xml:space="preserve"> However, in the revised version, we included an additional analysis for the respective literature</w:t>
      </w:r>
      <w:r w:rsidRPr="00A8348C">
        <w:rPr>
          <w:rFonts w:asciiTheme="majorBidi" w:hAnsiTheme="majorBidi" w:cstheme="majorBidi"/>
          <w:sz w:val="24"/>
          <w:szCs w:val="24"/>
          <w:highlight w:val="red"/>
        </w:rPr>
        <w:t xml:space="preserve"> data </w:t>
      </w:r>
      <w:r w:rsidR="008D291F" w:rsidRPr="00A8348C">
        <w:rPr>
          <w:rFonts w:asciiTheme="majorBidi" w:hAnsiTheme="majorBidi" w:cstheme="majorBidi"/>
          <w:sz w:val="24"/>
          <w:szCs w:val="24"/>
          <w:highlight w:val="red"/>
        </w:rPr>
        <w:t xml:space="preserve">at deviating values at </w:t>
      </w:r>
      <w:del w:id="3" w:author="Author" w:date="2020-09-25T14:16:00Z">
        <w:r w:rsidR="008D291F" w:rsidRPr="00A8348C" w:rsidDel="007C707F">
          <w:rPr>
            <w:rFonts w:asciiTheme="majorBidi" w:hAnsiTheme="majorBidi" w:cstheme="majorBidi"/>
            <w:sz w:val="24"/>
            <w:szCs w:val="24"/>
            <w:highlight w:val="red"/>
          </w:rPr>
          <w:delText>9</w:delText>
        </w:r>
      </w:del>
      <w:ins w:id="4" w:author="Author" w:date="2020-09-25T14:16:00Z">
        <w:r w:rsidR="007C707F">
          <w:rPr>
            <w:rFonts w:asciiTheme="majorBidi" w:hAnsiTheme="majorBidi" w:cstheme="majorBidi"/>
            <w:sz w:val="24"/>
            <w:szCs w:val="24"/>
            <w:highlight w:val="red"/>
          </w:rPr>
          <w:t>8</w:t>
        </w:r>
      </w:ins>
      <w:r w:rsidR="008D291F" w:rsidRPr="00A8348C">
        <w:rPr>
          <w:rFonts w:asciiTheme="majorBidi" w:hAnsiTheme="majorBidi" w:cstheme="majorBidi"/>
          <w:sz w:val="24"/>
          <w:szCs w:val="24"/>
          <w:highlight w:val="red"/>
        </w:rPr>
        <w:t>% and 1</w:t>
      </w:r>
      <w:del w:id="5" w:author="Author" w:date="2020-09-25T14:16:00Z">
        <w:r w:rsidR="008D291F" w:rsidRPr="00A8348C" w:rsidDel="007C707F">
          <w:rPr>
            <w:rFonts w:asciiTheme="majorBidi" w:hAnsiTheme="majorBidi" w:cstheme="majorBidi"/>
            <w:sz w:val="24"/>
            <w:szCs w:val="24"/>
            <w:highlight w:val="red"/>
          </w:rPr>
          <w:delText>5</w:delText>
        </w:r>
      </w:del>
      <w:ins w:id="6" w:author="Author" w:date="2020-09-25T14:16:00Z">
        <w:r w:rsidR="007C707F">
          <w:rPr>
            <w:rFonts w:asciiTheme="majorBidi" w:hAnsiTheme="majorBidi" w:cstheme="majorBidi"/>
            <w:sz w:val="24"/>
            <w:szCs w:val="24"/>
            <w:highlight w:val="red"/>
          </w:rPr>
          <w:t>6</w:t>
        </w:r>
      </w:ins>
      <w:r w:rsidR="008D291F" w:rsidRPr="00A8348C">
        <w:rPr>
          <w:rFonts w:asciiTheme="majorBidi" w:hAnsiTheme="majorBidi" w:cstheme="majorBidi"/>
          <w:sz w:val="24"/>
          <w:szCs w:val="24"/>
          <w:highlight w:val="red"/>
        </w:rPr>
        <w:t xml:space="preserve"> % </w:t>
      </w:r>
      <w:r w:rsidRPr="00A8348C">
        <w:rPr>
          <w:rFonts w:asciiTheme="majorBidi" w:hAnsiTheme="majorBidi" w:cstheme="majorBidi"/>
          <w:sz w:val="24"/>
          <w:szCs w:val="24"/>
          <w:highlight w:val="red"/>
        </w:rPr>
        <w:t>in order to show that</w:t>
      </w:r>
      <w:r w:rsidR="008D291F" w:rsidRPr="00A8348C">
        <w:rPr>
          <w:rFonts w:asciiTheme="majorBidi" w:hAnsiTheme="majorBidi" w:cstheme="majorBidi"/>
          <w:sz w:val="24"/>
          <w:szCs w:val="24"/>
          <w:highlight w:val="red"/>
        </w:rPr>
        <w:t xml:space="preserve"> a possible deviation does not </w:t>
      </w:r>
      <w:r w:rsidR="002B4D21" w:rsidRPr="00A8348C">
        <w:rPr>
          <w:rFonts w:asciiTheme="majorBidi" w:hAnsiTheme="majorBidi" w:cstheme="majorBidi"/>
          <w:sz w:val="24"/>
          <w:szCs w:val="24"/>
          <w:highlight w:val="red"/>
        </w:rPr>
        <w:t xml:space="preserve">the </w:t>
      </w:r>
      <w:r w:rsidR="000F4BC4" w:rsidRPr="00A8348C">
        <w:rPr>
          <w:rFonts w:asciiTheme="majorBidi" w:hAnsiTheme="majorBidi" w:cstheme="majorBidi"/>
          <w:sz w:val="24"/>
          <w:szCs w:val="24"/>
          <w:highlight w:val="red"/>
        </w:rPr>
        <w:t>impair</w:t>
      </w:r>
      <w:r w:rsidR="006F79FB" w:rsidRPr="00A8348C">
        <w:rPr>
          <w:rFonts w:asciiTheme="majorBidi" w:hAnsiTheme="majorBidi" w:cstheme="majorBidi"/>
          <w:sz w:val="24"/>
          <w:szCs w:val="24"/>
          <w:highlight w:val="red"/>
        </w:rPr>
        <w:t xml:space="preserve"> our findings. As we stated, we could expand the functionalit</w:t>
      </w:r>
      <w:r w:rsidR="00C945AD" w:rsidRPr="00A8348C">
        <w:rPr>
          <w:rFonts w:asciiTheme="majorBidi" w:hAnsiTheme="majorBidi" w:cstheme="majorBidi"/>
          <w:sz w:val="24"/>
          <w:szCs w:val="24"/>
          <w:highlight w:val="red"/>
        </w:rPr>
        <w:t>y of our software in the future; still, then the respective flow parameters have to be given order to reconstruct the exact focus position according to Wang et al, 2018</w:t>
      </w:r>
      <w:r w:rsidR="00A00094" w:rsidRPr="00A8348C">
        <w:rPr>
          <w:rFonts w:asciiTheme="majorBidi" w:hAnsiTheme="majorBidi" w:cstheme="majorBidi"/>
          <w:sz w:val="24"/>
          <w:szCs w:val="24"/>
          <w:highlight w:val="red"/>
        </w:rPr>
        <w:t>.</w:t>
      </w:r>
      <w:commentRangeStart w:id="7"/>
      <w:commentRangeEnd w:id="7"/>
      <w:r w:rsidR="005E096D">
        <w:rPr>
          <w:rStyle w:val="CommentReference"/>
        </w:rPr>
        <w:commentReference w:id="7"/>
      </w:r>
    </w:p>
    <w:p w14:paraId="0CF1EBD9" w14:textId="77777777" w:rsidR="009F6F04" w:rsidRPr="009F6F04" w:rsidRDefault="009F6F04" w:rsidP="009F6F04">
      <w:pPr>
        <w:autoSpaceDE w:val="0"/>
        <w:autoSpaceDN w:val="0"/>
        <w:adjustRightInd w:val="0"/>
        <w:spacing w:after="0" w:line="240" w:lineRule="auto"/>
        <w:ind w:firstLine="195"/>
        <w:jc w:val="both"/>
        <w:rPr>
          <w:rFonts w:asciiTheme="majorBidi" w:hAnsiTheme="majorBidi" w:cstheme="majorBidi"/>
          <w:sz w:val="20"/>
          <w:szCs w:val="20"/>
        </w:rPr>
      </w:pPr>
    </w:p>
    <w:p w14:paraId="37F19F2D" w14:textId="77777777" w:rsidR="009F6F04" w:rsidRPr="001960B5" w:rsidRDefault="009F6F04" w:rsidP="009F6F04">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1960B5">
        <w:rPr>
          <w:rFonts w:asciiTheme="majorBidi" w:hAnsiTheme="majorBidi" w:cstheme="majorBidi"/>
          <w:sz w:val="20"/>
          <w:szCs w:val="20"/>
          <w:highlight w:val="green"/>
        </w:rPr>
        <w:t>The first two methods are similar. The measured void time yields the channel volume (with different assumed channel geometries). The different geometries should have a minor effect on the obtained channel volume. The volume could be divided by the membrane area (which is known accurately) to obtain channel thickness. But rather than doing this, the elution time of a standard is used to obtain R, and hence &lt;lambda&gt;. From &lt;lambda&gt;, the ratio of channel volume to the square of channel thickness is obtained, and since it is assumed that channel volume has been obtained from the void time, then channel thickness is obtained.</w:t>
      </w:r>
    </w:p>
    <w:p w14:paraId="4B7455CB" w14:textId="77777777" w:rsidR="00356CFA" w:rsidRPr="001960B5" w:rsidRDefault="00356CFA" w:rsidP="00356CFA">
      <w:pPr>
        <w:autoSpaceDE w:val="0"/>
        <w:autoSpaceDN w:val="0"/>
        <w:adjustRightInd w:val="0"/>
        <w:spacing w:after="0" w:line="240" w:lineRule="auto"/>
        <w:jc w:val="both"/>
        <w:rPr>
          <w:rFonts w:asciiTheme="majorBidi" w:hAnsiTheme="majorBidi" w:cstheme="majorBidi"/>
          <w:sz w:val="20"/>
          <w:szCs w:val="20"/>
          <w:highlight w:val="green"/>
        </w:rPr>
      </w:pPr>
    </w:p>
    <w:p w14:paraId="490C1B6C" w14:textId="77777777" w:rsidR="00356CFA" w:rsidRPr="00356CFA" w:rsidRDefault="00BA0BA4" w:rsidP="00356CFA">
      <w:pPr>
        <w:autoSpaceDE w:val="0"/>
        <w:autoSpaceDN w:val="0"/>
        <w:adjustRightInd w:val="0"/>
        <w:spacing w:after="0" w:line="240" w:lineRule="auto"/>
        <w:jc w:val="both"/>
        <w:rPr>
          <w:rFonts w:asciiTheme="majorBidi" w:hAnsiTheme="majorBidi" w:cstheme="majorBidi"/>
          <w:sz w:val="24"/>
          <w:szCs w:val="24"/>
        </w:rPr>
      </w:pPr>
      <w:r w:rsidRPr="001960B5">
        <w:rPr>
          <w:rFonts w:asciiTheme="majorBidi" w:hAnsiTheme="majorBidi" w:cstheme="majorBidi"/>
          <w:sz w:val="24"/>
          <w:szCs w:val="24"/>
          <w:highlight w:val="green"/>
        </w:rPr>
        <w:t xml:space="preserve">This description of the used algorithm is correct. We would like to add </w:t>
      </w:r>
      <w:r w:rsidR="005574C5">
        <w:rPr>
          <w:rFonts w:asciiTheme="majorBidi" w:hAnsiTheme="majorBidi" w:cstheme="majorBidi"/>
          <w:sz w:val="24"/>
          <w:szCs w:val="24"/>
          <w:highlight w:val="green"/>
        </w:rPr>
        <w:t xml:space="preserve">here </w:t>
      </w:r>
      <w:r w:rsidRPr="001960B5">
        <w:rPr>
          <w:rFonts w:asciiTheme="majorBidi" w:hAnsiTheme="majorBidi" w:cstheme="majorBidi"/>
          <w:sz w:val="24"/>
          <w:szCs w:val="24"/>
          <w:highlight w:val="green"/>
        </w:rPr>
        <w:t>that the suggestion to divide the obtained volume by the known channel area is</w:t>
      </w:r>
      <w:r w:rsidR="009070CB" w:rsidRPr="001960B5">
        <w:rPr>
          <w:rFonts w:asciiTheme="majorBidi" w:hAnsiTheme="majorBidi" w:cstheme="majorBidi"/>
          <w:sz w:val="24"/>
          <w:szCs w:val="24"/>
          <w:highlight w:val="green"/>
        </w:rPr>
        <w:t xml:space="preserve"> actually</w:t>
      </w:r>
      <w:r w:rsidRPr="001960B5">
        <w:rPr>
          <w:rFonts w:asciiTheme="majorBidi" w:hAnsiTheme="majorBidi" w:cstheme="majorBidi"/>
          <w:sz w:val="24"/>
          <w:szCs w:val="24"/>
          <w:highlight w:val="green"/>
        </w:rPr>
        <w:t xml:space="preserve"> equivalent to the appr</w:t>
      </w:r>
      <w:r w:rsidR="009070CB" w:rsidRPr="001960B5">
        <w:rPr>
          <w:rFonts w:asciiTheme="majorBidi" w:hAnsiTheme="majorBidi" w:cstheme="majorBidi"/>
          <w:sz w:val="24"/>
          <w:szCs w:val="24"/>
          <w:highlight w:val="green"/>
        </w:rPr>
        <w:t>oach 4 described below besides the more accurate description of the volume.</w:t>
      </w:r>
    </w:p>
    <w:p w14:paraId="7084CD6E" w14:textId="77777777" w:rsidR="009F6F04" w:rsidRPr="009F6F04" w:rsidRDefault="009F6F04" w:rsidP="009F6F04">
      <w:pPr>
        <w:autoSpaceDE w:val="0"/>
        <w:autoSpaceDN w:val="0"/>
        <w:adjustRightInd w:val="0"/>
        <w:spacing w:after="0" w:line="240" w:lineRule="auto"/>
        <w:ind w:firstLine="195"/>
        <w:jc w:val="both"/>
        <w:rPr>
          <w:rFonts w:asciiTheme="majorBidi" w:hAnsiTheme="majorBidi" w:cstheme="majorBidi"/>
          <w:sz w:val="20"/>
          <w:szCs w:val="20"/>
        </w:rPr>
      </w:pPr>
    </w:p>
    <w:p w14:paraId="31C9F4F1" w14:textId="77777777" w:rsidR="00C659B4" w:rsidRDefault="009F6F04" w:rsidP="000B327F">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176ED9">
        <w:rPr>
          <w:rFonts w:asciiTheme="majorBidi" w:hAnsiTheme="majorBidi" w:cstheme="majorBidi"/>
          <w:sz w:val="20"/>
          <w:szCs w:val="20"/>
          <w:highlight w:val="green"/>
        </w:rPr>
        <w:t xml:space="preserve">The third method takes the measured void time and the measured elution time of the standard to obtain R, solves for &lt;lambda&gt;, and from this the ratio of channel volume to the square of channel thickness is obtained (given the symbol S). S is therefore equal to the ratio of the area of the membrane AL to the channel thickness w. At this point the accurately known area of the membrane is taken into account to obtain channel thickness and from this the channel volume. The authors incorrectly use the area Az from z0 to outlet, rather than the total area AL. </w:t>
      </w:r>
    </w:p>
    <w:p w14:paraId="2BC67E52" w14:textId="77777777" w:rsidR="00FF2BC1" w:rsidRPr="00FF2BC1" w:rsidRDefault="00FF2BC1" w:rsidP="00FF2BC1">
      <w:pPr>
        <w:autoSpaceDE w:val="0"/>
        <w:autoSpaceDN w:val="0"/>
        <w:adjustRightInd w:val="0"/>
        <w:spacing w:after="0" w:line="240" w:lineRule="auto"/>
        <w:jc w:val="both"/>
        <w:rPr>
          <w:rFonts w:asciiTheme="majorBidi" w:hAnsiTheme="majorBidi" w:cstheme="majorBidi"/>
          <w:sz w:val="20"/>
          <w:szCs w:val="20"/>
          <w:highlight w:val="green"/>
        </w:rPr>
      </w:pPr>
    </w:p>
    <w:p w14:paraId="78E8CF2D" w14:textId="00420DC2" w:rsidR="00895241" w:rsidRPr="006B4F16" w:rsidRDefault="00686123" w:rsidP="00C659B4">
      <w:pPr>
        <w:autoSpaceDE w:val="0"/>
        <w:autoSpaceDN w:val="0"/>
        <w:adjustRightInd w:val="0"/>
        <w:spacing w:after="0" w:line="240" w:lineRule="auto"/>
        <w:jc w:val="both"/>
        <w:rPr>
          <w:rFonts w:asciiTheme="majorBidi" w:hAnsiTheme="majorBidi" w:cstheme="majorBidi"/>
          <w:sz w:val="24"/>
          <w:szCs w:val="24"/>
        </w:rPr>
      </w:pPr>
      <w:r w:rsidRPr="00176ED9">
        <w:rPr>
          <w:rFonts w:asciiTheme="majorBidi" w:hAnsiTheme="majorBidi" w:cstheme="majorBidi"/>
          <w:sz w:val="24"/>
          <w:szCs w:val="24"/>
          <w:highlight w:val="green"/>
        </w:rPr>
        <w:t>We have checked t</w:t>
      </w:r>
      <w:r w:rsidR="00B97834" w:rsidRPr="00176ED9">
        <w:rPr>
          <w:rFonts w:asciiTheme="majorBidi" w:hAnsiTheme="majorBidi" w:cstheme="majorBidi"/>
          <w:sz w:val="24"/>
          <w:szCs w:val="24"/>
          <w:highlight w:val="green"/>
        </w:rPr>
        <w:t>he respective derivation of the volume equation. Indeed</w:t>
      </w:r>
      <w:ins w:id="8" w:author="Author" w:date="2020-09-21T16:47:00Z">
        <w:r w:rsidR="00401B78">
          <w:rPr>
            <w:rFonts w:asciiTheme="majorBidi" w:hAnsiTheme="majorBidi" w:cstheme="majorBidi"/>
            <w:sz w:val="24"/>
            <w:szCs w:val="24"/>
            <w:highlight w:val="green"/>
          </w:rPr>
          <w:t>,</w:t>
        </w:r>
      </w:ins>
      <w:r w:rsidR="00B97834" w:rsidRPr="00176ED9">
        <w:rPr>
          <w:rFonts w:asciiTheme="majorBidi" w:hAnsiTheme="majorBidi" w:cstheme="majorBidi"/>
          <w:sz w:val="24"/>
          <w:szCs w:val="24"/>
          <w:highlight w:val="green"/>
        </w:rPr>
        <w:t xml:space="preserve"> the reviewer is right and we are grateful that</w:t>
      </w:r>
      <w:r w:rsidR="006F4706" w:rsidRPr="00176ED9">
        <w:rPr>
          <w:rFonts w:asciiTheme="majorBidi" w:hAnsiTheme="majorBidi" w:cstheme="majorBidi"/>
          <w:sz w:val="24"/>
          <w:szCs w:val="24"/>
          <w:highlight w:val="green"/>
        </w:rPr>
        <w:t xml:space="preserve"> this mistake could be detected.</w:t>
      </w:r>
      <w:r w:rsidR="00C17112">
        <w:rPr>
          <w:rFonts w:asciiTheme="majorBidi" w:hAnsiTheme="majorBidi" w:cstheme="majorBidi"/>
          <w:sz w:val="24"/>
          <w:szCs w:val="24"/>
        </w:rPr>
        <w:t xml:space="preserve"> </w:t>
      </w:r>
      <w:r w:rsidR="00C17112" w:rsidRPr="00C17112">
        <w:rPr>
          <w:rFonts w:asciiTheme="majorBidi" w:hAnsiTheme="majorBidi" w:cstheme="majorBidi"/>
          <w:sz w:val="24"/>
          <w:szCs w:val="24"/>
          <w:highlight w:val="yellow"/>
        </w:rPr>
        <w:t>We have integrated the correction in the reevaluation of all data sets.</w:t>
      </w:r>
      <w:r w:rsidR="00C17112">
        <w:rPr>
          <w:rFonts w:asciiTheme="majorBidi" w:hAnsiTheme="majorBidi" w:cstheme="majorBidi"/>
          <w:sz w:val="24"/>
          <w:szCs w:val="24"/>
        </w:rPr>
        <w:t xml:space="preserve"> </w:t>
      </w:r>
      <w:r w:rsidR="00C17112" w:rsidRPr="00176ED9">
        <w:rPr>
          <w:rFonts w:asciiTheme="majorBidi" w:hAnsiTheme="majorBidi" w:cstheme="majorBidi"/>
          <w:sz w:val="24"/>
          <w:szCs w:val="24"/>
          <w:highlight w:val="green"/>
        </w:rPr>
        <w:t>However, the correction did not have significant impact on the overall interpretation and only slightly red</w:t>
      </w:r>
      <w:r w:rsidR="007227A2" w:rsidRPr="00176ED9">
        <w:rPr>
          <w:rFonts w:asciiTheme="majorBidi" w:hAnsiTheme="majorBidi" w:cstheme="majorBidi"/>
          <w:sz w:val="24"/>
          <w:szCs w:val="24"/>
          <w:highlight w:val="green"/>
        </w:rPr>
        <w:t>uced the observed discrep</w:t>
      </w:r>
      <w:r w:rsidR="00895241" w:rsidRPr="00176ED9">
        <w:rPr>
          <w:rFonts w:asciiTheme="majorBidi" w:hAnsiTheme="majorBidi" w:cstheme="majorBidi"/>
          <w:sz w:val="24"/>
          <w:szCs w:val="24"/>
          <w:highlight w:val="green"/>
        </w:rPr>
        <w:t xml:space="preserve">ancies regarding this algorithm. This is only little wonder as </w:t>
      </w:r>
      <w:r w:rsidR="00895241" w:rsidRPr="00176ED9">
        <w:rPr>
          <w:rFonts w:asciiTheme="majorBidi" w:hAnsiTheme="majorBidi" w:cstheme="majorBidi"/>
          <w:i/>
          <w:sz w:val="24"/>
          <w:szCs w:val="24"/>
          <w:highlight w:val="green"/>
        </w:rPr>
        <w:t>A</w:t>
      </w:r>
      <w:r w:rsidR="00895241" w:rsidRPr="00176ED9">
        <w:rPr>
          <w:rFonts w:asciiTheme="majorBidi" w:hAnsiTheme="majorBidi" w:cstheme="majorBidi"/>
          <w:i/>
          <w:sz w:val="24"/>
          <w:szCs w:val="24"/>
          <w:highlight w:val="green"/>
          <w:vertAlign w:val="subscript"/>
        </w:rPr>
        <w:t>L</w:t>
      </w:r>
      <w:r w:rsidR="006B4F16" w:rsidRPr="00176ED9">
        <w:rPr>
          <w:rFonts w:asciiTheme="majorBidi" w:hAnsiTheme="majorBidi" w:cstheme="majorBidi"/>
          <w:sz w:val="24"/>
          <w:szCs w:val="24"/>
          <w:highlight w:val="green"/>
        </w:rPr>
        <w:t xml:space="preserve"> only differs ~</w:t>
      </w:r>
      <w:r w:rsidR="00782BAD" w:rsidRPr="00176ED9">
        <w:rPr>
          <w:rFonts w:asciiTheme="majorBidi" w:hAnsiTheme="majorBidi" w:cstheme="majorBidi"/>
          <w:sz w:val="24"/>
          <w:szCs w:val="24"/>
          <w:highlight w:val="green"/>
        </w:rPr>
        <w:t>14 %, from</w:t>
      </w:r>
      <w:r w:rsidR="006B4F16" w:rsidRPr="00176ED9">
        <w:rPr>
          <w:rFonts w:asciiTheme="majorBidi" w:hAnsiTheme="majorBidi" w:cstheme="majorBidi"/>
          <w:sz w:val="24"/>
          <w:szCs w:val="24"/>
          <w:highlight w:val="green"/>
        </w:rPr>
        <w:t xml:space="preserve"> </w:t>
      </w:r>
      <w:r w:rsidR="006B4F16" w:rsidRPr="00176ED9">
        <w:rPr>
          <w:rFonts w:asciiTheme="majorBidi" w:hAnsiTheme="majorBidi" w:cstheme="majorBidi"/>
          <w:i/>
          <w:sz w:val="24"/>
          <w:szCs w:val="24"/>
          <w:highlight w:val="green"/>
        </w:rPr>
        <w:t>A</w:t>
      </w:r>
      <w:r w:rsidR="006B4F16" w:rsidRPr="00176ED9">
        <w:rPr>
          <w:rFonts w:asciiTheme="majorBidi" w:hAnsiTheme="majorBidi" w:cstheme="majorBidi"/>
          <w:i/>
          <w:sz w:val="24"/>
          <w:szCs w:val="24"/>
          <w:highlight w:val="green"/>
          <w:vertAlign w:val="subscript"/>
        </w:rPr>
        <w:t xml:space="preserve">z </w:t>
      </w:r>
      <w:r w:rsidR="006B4F16" w:rsidRPr="00176ED9">
        <w:rPr>
          <w:rFonts w:asciiTheme="majorBidi" w:hAnsiTheme="majorBidi" w:cstheme="majorBidi"/>
          <w:sz w:val="24"/>
          <w:szCs w:val="24"/>
          <w:highlight w:val="green"/>
        </w:rPr>
        <w:t>while the observed discrepancy was much larger.</w:t>
      </w:r>
    </w:p>
    <w:p w14:paraId="1660E4D1" w14:textId="77777777" w:rsidR="009F6F04" w:rsidRPr="009F6F04" w:rsidRDefault="009F6F04" w:rsidP="009F6F04">
      <w:pPr>
        <w:autoSpaceDE w:val="0"/>
        <w:autoSpaceDN w:val="0"/>
        <w:adjustRightInd w:val="0"/>
        <w:spacing w:after="0" w:line="240" w:lineRule="auto"/>
        <w:ind w:firstLine="195"/>
        <w:jc w:val="both"/>
        <w:rPr>
          <w:rFonts w:asciiTheme="majorBidi" w:hAnsiTheme="majorBidi" w:cstheme="majorBidi"/>
          <w:sz w:val="20"/>
          <w:szCs w:val="20"/>
        </w:rPr>
      </w:pPr>
    </w:p>
    <w:p w14:paraId="1E36D5F5" w14:textId="77777777" w:rsidR="009F6F04" w:rsidRDefault="009F6F04" w:rsidP="009F6F04">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1960B5">
        <w:rPr>
          <w:rFonts w:asciiTheme="majorBidi" w:hAnsiTheme="majorBidi" w:cstheme="majorBidi"/>
          <w:sz w:val="20"/>
          <w:szCs w:val="20"/>
          <w:highlight w:val="green"/>
        </w:rPr>
        <w:t>The fourth method uses only the measured void time to obtain channel thickness and channel volume with knowledge of AL.</w:t>
      </w:r>
    </w:p>
    <w:p w14:paraId="38BADC0A" w14:textId="77777777" w:rsidR="00FF2BC1" w:rsidRPr="00FF2BC1" w:rsidRDefault="00FF2BC1" w:rsidP="00FF2BC1">
      <w:pPr>
        <w:autoSpaceDE w:val="0"/>
        <w:autoSpaceDN w:val="0"/>
        <w:adjustRightInd w:val="0"/>
        <w:spacing w:after="0" w:line="240" w:lineRule="auto"/>
        <w:ind w:left="360"/>
        <w:jc w:val="both"/>
        <w:rPr>
          <w:rFonts w:asciiTheme="majorBidi" w:hAnsiTheme="majorBidi" w:cstheme="majorBidi"/>
          <w:sz w:val="20"/>
          <w:szCs w:val="20"/>
          <w:highlight w:val="green"/>
        </w:rPr>
      </w:pPr>
    </w:p>
    <w:p w14:paraId="739842C6" w14:textId="1A99009E" w:rsidR="00712290" w:rsidRPr="00AD4CB1" w:rsidRDefault="00AD4CB1" w:rsidP="00712290">
      <w:pPr>
        <w:autoSpaceDE w:val="0"/>
        <w:autoSpaceDN w:val="0"/>
        <w:adjustRightInd w:val="0"/>
        <w:spacing w:after="0" w:line="240" w:lineRule="auto"/>
        <w:jc w:val="both"/>
        <w:rPr>
          <w:rFonts w:asciiTheme="majorBidi" w:hAnsiTheme="majorBidi" w:cstheme="majorBidi"/>
          <w:sz w:val="24"/>
          <w:szCs w:val="24"/>
        </w:rPr>
      </w:pPr>
      <w:r w:rsidRPr="001960B5">
        <w:rPr>
          <w:rFonts w:asciiTheme="majorBidi" w:hAnsiTheme="majorBidi" w:cstheme="majorBidi"/>
          <w:sz w:val="24"/>
          <w:szCs w:val="24"/>
          <w:highlight w:val="green"/>
        </w:rPr>
        <w:t xml:space="preserve">As already stated above, this method corresponds to the suggestion the reviewer stated above </w:t>
      </w:r>
      <w:r w:rsidR="00C61FE5" w:rsidRPr="001960B5">
        <w:rPr>
          <w:rFonts w:asciiTheme="majorBidi" w:hAnsiTheme="majorBidi" w:cstheme="majorBidi"/>
          <w:sz w:val="24"/>
          <w:szCs w:val="24"/>
          <w:highlight w:val="green"/>
        </w:rPr>
        <w:t xml:space="preserve">- </w:t>
      </w:r>
      <w:r w:rsidRPr="001960B5">
        <w:rPr>
          <w:rFonts w:asciiTheme="majorBidi" w:hAnsiTheme="majorBidi" w:cstheme="majorBidi"/>
          <w:sz w:val="24"/>
          <w:szCs w:val="24"/>
          <w:highlight w:val="green"/>
        </w:rPr>
        <w:t xml:space="preserve">besides the fact that our formalism encapsulates the shape-dependence </w:t>
      </w:r>
      <w:r w:rsidR="00523405" w:rsidRPr="001960B5">
        <w:rPr>
          <w:rFonts w:asciiTheme="majorBidi" w:hAnsiTheme="majorBidi" w:cstheme="majorBidi"/>
          <w:sz w:val="24"/>
          <w:szCs w:val="24"/>
          <w:highlight w:val="green"/>
        </w:rPr>
        <w:t>a bit more clearly and allows a better ad</w:t>
      </w:r>
      <w:r w:rsidR="00833029" w:rsidRPr="001960B5">
        <w:rPr>
          <w:rFonts w:asciiTheme="majorBidi" w:hAnsiTheme="majorBidi" w:cstheme="majorBidi"/>
          <w:sz w:val="24"/>
          <w:szCs w:val="24"/>
          <w:highlight w:val="green"/>
        </w:rPr>
        <w:t xml:space="preserve">aption to other possible shapes by sampling adjusting the expressions for </w:t>
      </w:r>
      <w:r w:rsidR="00833029" w:rsidRPr="001960B5">
        <w:rPr>
          <w:rFonts w:asciiTheme="majorBidi" w:hAnsiTheme="majorBidi" w:cstheme="majorBidi"/>
          <w:i/>
          <w:sz w:val="24"/>
          <w:szCs w:val="24"/>
          <w:highlight w:val="green"/>
        </w:rPr>
        <w:t>A</w:t>
      </w:r>
      <w:r w:rsidR="00833029" w:rsidRPr="001960B5">
        <w:rPr>
          <w:rFonts w:asciiTheme="majorBidi" w:hAnsiTheme="majorBidi" w:cstheme="majorBidi"/>
          <w:i/>
          <w:sz w:val="24"/>
          <w:szCs w:val="24"/>
          <w:highlight w:val="green"/>
          <w:vertAlign w:val="subscript"/>
        </w:rPr>
        <w:t>L</w:t>
      </w:r>
      <w:r w:rsidR="00833029" w:rsidRPr="001960B5">
        <w:rPr>
          <w:rFonts w:asciiTheme="majorBidi" w:hAnsiTheme="majorBidi" w:cstheme="majorBidi"/>
          <w:sz w:val="24"/>
          <w:szCs w:val="24"/>
          <w:highlight w:val="green"/>
        </w:rPr>
        <w:t xml:space="preserve"> and </w:t>
      </w:r>
      <w:r w:rsidR="00833029" w:rsidRPr="001960B5">
        <w:rPr>
          <w:rFonts w:asciiTheme="majorBidi" w:hAnsiTheme="majorBidi" w:cstheme="majorBidi"/>
          <w:i/>
          <w:sz w:val="24"/>
          <w:szCs w:val="24"/>
          <w:highlight w:val="green"/>
        </w:rPr>
        <w:lastRenderedPageBreak/>
        <w:t>E</w:t>
      </w:r>
      <w:r w:rsidR="00833029" w:rsidRPr="001960B5">
        <w:rPr>
          <w:rFonts w:asciiTheme="majorBidi" w:hAnsiTheme="majorBidi" w:cstheme="majorBidi"/>
          <w:sz w:val="24"/>
          <w:szCs w:val="24"/>
          <w:highlight w:val="green"/>
        </w:rPr>
        <w:t>(</w:t>
      </w:r>
      <w:r w:rsidR="00833029" w:rsidRPr="001960B5">
        <w:rPr>
          <w:rFonts w:asciiTheme="majorBidi" w:hAnsiTheme="majorBidi" w:cstheme="majorBidi"/>
          <w:i/>
          <w:sz w:val="24"/>
          <w:szCs w:val="24"/>
          <w:highlight w:val="green"/>
        </w:rPr>
        <w:t>x</w:t>
      </w:r>
      <w:r w:rsidR="00833029" w:rsidRPr="001960B5">
        <w:rPr>
          <w:rFonts w:asciiTheme="majorBidi" w:hAnsiTheme="majorBidi" w:cstheme="majorBidi"/>
          <w:sz w:val="24"/>
          <w:szCs w:val="24"/>
          <w:highlight w:val="green"/>
        </w:rPr>
        <w:t>)</w:t>
      </w:r>
      <w:r w:rsidR="00C61FE5" w:rsidRPr="001960B5">
        <w:rPr>
          <w:rFonts w:asciiTheme="majorBidi" w:hAnsiTheme="majorBidi" w:cstheme="majorBidi"/>
          <w:sz w:val="24"/>
          <w:szCs w:val="24"/>
          <w:highlight w:val="green"/>
        </w:rPr>
        <w:t>.</w:t>
      </w:r>
      <w:r w:rsidRPr="001960B5">
        <w:rPr>
          <w:rFonts w:asciiTheme="majorBidi" w:hAnsiTheme="majorBidi" w:cstheme="majorBidi"/>
          <w:sz w:val="24"/>
          <w:szCs w:val="24"/>
          <w:highlight w:val="green"/>
        </w:rPr>
        <w:t xml:space="preserve"> </w:t>
      </w:r>
      <w:r w:rsidR="00C61FE5" w:rsidRPr="001960B5">
        <w:rPr>
          <w:rFonts w:asciiTheme="majorBidi" w:hAnsiTheme="majorBidi" w:cstheme="majorBidi"/>
          <w:sz w:val="24"/>
          <w:szCs w:val="24"/>
          <w:highlight w:val="green"/>
        </w:rPr>
        <w:t xml:space="preserve"> I</w:t>
      </w:r>
      <w:r w:rsidRPr="001960B5">
        <w:rPr>
          <w:rFonts w:asciiTheme="majorBidi" w:hAnsiTheme="majorBidi" w:cstheme="majorBidi"/>
          <w:sz w:val="24"/>
          <w:szCs w:val="24"/>
          <w:highlight w:val="green"/>
        </w:rPr>
        <w:t xml:space="preserve">ndeed, we were initially </w:t>
      </w:r>
      <w:r w:rsidR="00C61FE5" w:rsidRPr="001960B5">
        <w:rPr>
          <w:rFonts w:asciiTheme="majorBidi" w:hAnsiTheme="majorBidi" w:cstheme="majorBidi"/>
          <w:sz w:val="24"/>
          <w:szCs w:val="24"/>
          <w:highlight w:val="green"/>
        </w:rPr>
        <w:t xml:space="preserve">interested especially </w:t>
      </w:r>
      <w:ins w:id="9" w:author="Author" w:date="2020-09-21T16:54:00Z">
        <w:r w:rsidR="00CE46F6">
          <w:rPr>
            <w:rFonts w:asciiTheme="majorBidi" w:hAnsiTheme="majorBidi" w:cstheme="majorBidi"/>
            <w:sz w:val="24"/>
            <w:szCs w:val="24"/>
            <w:highlight w:val="green"/>
          </w:rPr>
          <w:t xml:space="preserve">in </w:t>
        </w:r>
      </w:ins>
      <w:r w:rsidR="00C61FE5" w:rsidRPr="001960B5">
        <w:rPr>
          <w:rFonts w:asciiTheme="majorBidi" w:hAnsiTheme="majorBidi" w:cstheme="majorBidi"/>
          <w:sz w:val="24"/>
          <w:szCs w:val="24"/>
          <w:highlight w:val="green"/>
        </w:rPr>
        <w:t>this method, as it would have provided a very elegant way to avoid the calibration experiment entirely.</w:t>
      </w:r>
      <w:r w:rsidR="00C61FE5">
        <w:rPr>
          <w:rFonts w:asciiTheme="majorBidi" w:hAnsiTheme="majorBidi" w:cstheme="majorBidi"/>
          <w:sz w:val="24"/>
          <w:szCs w:val="24"/>
        </w:rPr>
        <w:t xml:space="preserve"> </w:t>
      </w:r>
    </w:p>
    <w:p w14:paraId="33468949" w14:textId="77777777" w:rsidR="00AD4CB1" w:rsidRPr="00712290" w:rsidRDefault="00AD4CB1" w:rsidP="00712290">
      <w:pPr>
        <w:autoSpaceDE w:val="0"/>
        <w:autoSpaceDN w:val="0"/>
        <w:adjustRightInd w:val="0"/>
        <w:spacing w:after="0" w:line="240" w:lineRule="auto"/>
        <w:jc w:val="both"/>
        <w:rPr>
          <w:rFonts w:asciiTheme="majorBidi" w:hAnsiTheme="majorBidi" w:cstheme="majorBidi"/>
          <w:sz w:val="20"/>
          <w:szCs w:val="20"/>
        </w:rPr>
      </w:pPr>
    </w:p>
    <w:p w14:paraId="340D89F7" w14:textId="77777777" w:rsidR="009F6F04" w:rsidRDefault="009F6F04" w:rsidP="009F6F04">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D13BE4">
        <w:rPr>
          <w:rFonts w:asciiTheme="majorBidi" w:hAnsiTheme="majorBidi" w:cstheme="majorBidi"/>
          <w:sz w:val="20"/>
          <w:szCs w:val="20"/>
          <w:highlight w:val="green"/>
        </w:rPr>
        <w:t xml:space="preserve">The fifth method uses the measured elution time of a standard, and effectively finds a channel thickness that is consistent with this elution time (taking into account that membrane area AL is known). </w:t>
      </w:r>
    </w:p>
    <w:p w14:paraId="06729769" w14:textId="77777777" w:rsidR="00FF2BC1" w:rsidRPr="00D13BE4" w:rsidRDefault="00FF2BC1" w:rsidP="00FF2BC1">
      <w:pPr>
        <w:pStyle w:val="ListParagraph"/>
        <w:autoSpaceDE w:val="0"/>
        <w:autoSpaceDN w:val="0"/>
        <w:adjustRightInd w:val="0"/>
        <w:spacing w:after="0" w:line="240" w:lineRule="auto"/>
        <w:jc w:val="both"/>
        <w:rPr>
          <w:rFonts w:asciiTheme="majorBidi" w:hAnsiTheme="majorBidi" w:cstheme="majorBidi"/>
          <w:sz w:val="20"/>
          <w:szCs w:val="20"/>
          <w:highlight w:val="green"/>
        </w:rPr>
      </w:pPr>
    </w:p>
    <w:p w14:paraId="75273FFA" w14:textId="7AB97DA5" w:rsidR="00E118D7" w:rsidRPr="00D13BE4" w:rsidRDefault="00E118D7" w:rsidP="00E118D7">
      <w:pPr>
        <w:autoSpaceDE w:val="0"/>
        <w:autoSpaceDN w:val="0"/>
        <w:adjustRightInd w:val="0"/>
        <w:spacing w:after="0" w:line="240" w:lineRule="auto"/>
        <w:jc w:val="both"/>
        <w:rPr>
          <w:rFonts w:asciiTheme="majorBidi" w:hAnsiTheme="majorBidi" w:cstheme="majorBidi"/>
          <w:sz w:val="24"/>
          <w:szCs w:val="24"/>
        </w:rPr>
      </w:pPr>
      <w:r w:rsidRPr="00D13BE4">
        <w:rPr>
          <w:rFonts w:asciiTheme="majorBidi" w:hAnsiTheme="majorBidi" w:cstheme="majorBidi"/>
          <w:sz w:val="24"/>
          <w:szCs w:val="24"/>
          <w:highlight w:val="green"/>
        </w:rPr>
        <w:t>We would like to add that this is the only method</w:t>
      </w:r>
      <w:ins w:id="10" w:author="Author" w:date="2020-09-21T16:54:00Z">
        <w:r w:rsidR="00CE46F6">
          <w:rPr>
            <w:rFonts w:asciiTheme="majorBidi" w:hAnsiTheme="majorBidi" w:cstheme="majorBidi"/>
            <w:sz w:val="24"/>
            <w:szCs w:val="24"/>
            <w:highlight w:val="green"/>
          </w:rPr>
          <w:t>,</w:t>
        </w:r>
      </w:ins>
      <w:r w:rsidRPr="00D13BE4">
        <w:rPr>
          <w:rFonts w:asciiTheme="majorBidi" w:hAnsiTheme="majorBidi" w:cstheme="majorBidi"/>
          <w:sz w:val="24"/>
          <w:szCs w:val="24"/>
          <w:highlight w:val="green"/>
        </w:rPr>
        <w:t xml:space="preserve"> which is consistent with elution time and the respective membrane area.</w:t>
      </w:r>
    </w:p>
    <w:p w14:paraId="7DCE59CB" w14:textId="77777777" w:rsidR="009F6F04" w:rsidRPr="009F6F04" w:rsidRDefault="009F6F04" w:rsidP="009F6F04">
      <w:pPr>
        <w:autoSpaceDE w:val="0"/>
        <w:autoSpaceDN w:val="0"/>
        <w:adjustRightInd w:val="0"/>
        <w:spacing w:after="0" w:line="240" w:lineRule="auto"/>
        <w:ind w:firstLine="195"/>
        <w:jc w:val="both"/>
        <w:rPr>
          <w:rFonts w:asciiTheme="majorBidi" w:hAnsiTheme="majorBidi" w:cstheme="majorBidi"/>
          <w:sz w:val="20"/>
          <w:szCs w:val="20"/>
        </w:rPr>
      </w:pPr>
    </w:p>
    <w:p w14:paraId="7057CA3D" w14:textId="77777777" w:rsidR="001960B5" w:rsidRPr="001B7086" w:rsidRDefault="009F6F04" w:rsidP="009F6F04">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1B7086">
        <w:rPr>
          <w:rFonts w:asciiTheme="majorBidi" w:hAnsiTheme="majorBidi" w:cstheme="majorBidi"/>
          <w:sz w:val="20"/>
          <w:szCs w:val="20"/>
          <w:highlight w:val="green"/>
        </w:rPr>
        <w:t xml:space="preserve">If all measurements are accurate, then results would be expected to be in agreement. There is a great deal of disagreement between the different approaches, however. Methods 1 and 2 do not make use of the knowledge of AL, and the results for w and V0 are inconsistent with AL. This should disqualify these approaches. </w:t>
      </w:r>
    </w:p>
    <w:p w14:paraId="72F66BFC" w14:textId="77777777" w:rsidR="009F6F04" w:rsidRDefault="009F6F04" w:rsidP="001960B5">
      <w:pPr>
        <w:pStyle w:val="ListParagraph"/>
        <w:autoSpaceDE w:val="0"/>
        <w:autoSpaceDN w:val="0"/>
        <w:adjustRightInd w:val="0"/>
        <w:spacing w:after="0" w:line="240" w:lineRule="auto"/>
        <w:jc w:val="both"/>
        <w:rPr>
          <w:rFonts w:asciiTheme="majorBidi" w:hAnsiTheme="majorBidi" w:cstheme="majorBidi"/>
          <w:sz w:val="20"/>
          <w:szCs w:val="20"/>
          <w:highlight w:val="green"/>
        </w:rPr>
      </w:pPr>
      <w:r w:rsidRPr="001B7086">
        <w:rPr>
          <w:rFonts w:asciiTheme="majorBidi" w:hAnsiTheme="majorBidi" w:cstheme="majorBidi"/>
          <w:sz w:val="20"/>
          <w:szCs w:val="20"/>
          <w:highlight w:val="green"/>
        </w:rPr>
        <w:t>The void time is certainly the most uncertain measurement. The authors show the estimation of void time in each case (Fig. 5), and it is often not an easy decision on where the peak lies. The fourth method uses only a measurement of void time and the results for w and V0 are much higher than for methods 3 and 5. This suggests that void time is overestimated. If this is true, then method 3 would overestimate R and &lt;lambda&gt;, and this would reduce the obtained w and V0. This is consistent with the results. This observation is consistent with their Fig. 9 which suggests convergence of results for lowered void times. One might expect th</w:t>
      </w:r>
      <w:r w:rsidR="001B7086" w:rsidRPr="001B7086">
        <w:rPr>
          <w:rFonts w:asciiTheme="majorBidi" w:hAnsiTheme="majorBidi" w:cstheme="majorBidi"/>
          <w:sz w:val="20"/>
          <w:szCs w:val="20"/>
          <w:highlight w:val="green"/>
        </w:rPr>
        <w:t xml:space="preserve">at the fifth method which does </w:t>
      </w:r>
      <w:r w:rsidRPr="001B7086">
        <w:rPr>
          <w:rFonts w:asciiTheme="majorBidi" w:hAnsiTheme="majorBidi" w:cstheme="majorBidi"/>
          <w:sz w:val="20"/>
          <w:szCs w:val="20"/>
          <w:highlight w:val="green"/>
        </w:rPr>
        <w:t xml:space="preserve">not rely on a void time measurement should be least open to measurement error. The authors come to this same conclusion. In fact, the calibration of channel thickness and volume with the measurement of elution time of a submicron standard was recommended by Wahlund (ref 10 in this manuscript), </w:t>
      </w:r>
      <w:proofErr w:type="spellStart"/>
      <w:r w:rsidRPr="001B7086">
        <w:rPr>
          <w:rFonts w:asciiTheme="majorBidi" w:hAnsiTheme="majorBidi" w:cstheme="majorBidi"/>
          <w:sz w:val="20"/>
          <w:szCs w:val="20"/>
          <w:highlight w:val="green"/>
        </w:rPr>
        <w:t>Litzen</w:t>
      </w:r>
      <w:proofErr w:type="spellEnd"/>
      <w:r w:rsidRPr="001B7086">
        <w:rPr>
          <w:rFonts w:asciiTheme="majorBidi" w:hAnsiTheme="majorBidi" w:cstheme="majorBidi"/>
          <w:sz w:val="20"/>
          <w:szCs w:val="20"/>
          <w:highlight w:val="green"/>
        </w:rPr>
        <w:t xml:space="preserve"> (ref 17), and </w:t>
      </w:r>
      <w:proofErr w:type="spellStart"/>
      <w:r w:rsidRPr="001B7086">
        <w:rPr>
          <w:rFonts w:asciiTheme="majorBidi" w:hAnsiTheme="majorBidi" w:cstheme="majorBidi"/>
          <w:sz w:val="20"/>
          <w:szCs w:val="20"/>
          <w:highlight w:val="green"/>
        </w:rPr>
        <w:t>Hakansson</w:t>
      </w:r>
      <w:proofErr w:type="spellEnd"/>
      <w:r w:rsidRPr="001B7086">
        <w:rPr>
          <w:rFonts w:asciiTheme="majorBidi" w:hAnsiTheme="majorBidi" w:cstheme="majorBidi"/>
          <w:sz w:val="20"/>
          <w:szCs w:val="20"/>
          <w:highlight w:val="green"/>
        </w:rPr>
        <w:t xml:space="preserve"> et al (ref 20). The approach was used previously for other FFF </w:t>
      </w:r>
      <w:r w:rsidRPr="00215A08">
        <w:rPr>
          <w:rFonts w:asciiTheme="majorBidi" w:hAnsiTheme="majorBidi" w:cstheme="majorBidi"/>
          <w:sz w:val="20"/>
          <w:szCs w:val="20"/>
          <w:highlight w:val="green"/>
        </w:rPr>
        <w:t xml:space="preserve">techniques. </w:t>
      </w:r>
    </w:p>
    <w:p w14:paraId="72999D0D" w14:textId="77777777" w:rsidR="00215A08" w:rsidRPr="00215A08" w:rsidRDefault="00215A08" w:rsidP="001960B5">
      <w:pPr>
        <w:pStyle w:val="ListParagraph"/>
        <w:autoSpaceDE w:val="0"/>
        <w:autoSpaceDN w:val="0"/>
        <w:adjustRightInd w:val="0"/>
        <w:spacing w:after="0" w:line="240" w:lineRule="auto"/>
        <w:jc w:val="both"/>
        <w:rPr>
          <w:rFonts w:asciiTheme="majorBidi" w:hAnsiTheme="majorBidi" w:cstheme="majorBidi"/>
          <w:sz w:val="20"/>
          <w:szCs w:val="20"/>
          <w:highlight w:val="green"/>
        </w:rPr>
      </w:pPr>
    </w:p>
    <w:p w14:paraId="0A2AFB54" w14:textId="77777777" w:rsidR="001B7086" w:rsidRPr="00215A08" w:rsidRDefault="001B7086" w:rsidP="001B7086">
      <w:pPr>
        <w:autoSpaceDE w:val="0"/>
        <w:autoSpaceDN w:val="0"/>
        <w:adjustRightInd w:val="0"/>
        <w:spacing w:after="0" w:line="240" w:lineRule="auto"/>
        <w:jc w:val="both"/>
        <w:rPr>
          <w:rFonts w:asciiTheme="majorBidi" w:hAnsiTheme="majorBidi" w:cstheme="majorBidi"/>
          <w:sz w:val="24"/>
          <w:szCs w:val="24"/>
        </w:rPr>
      </w:pPr>
      <w:r w:rsidRPr="00215A08">
        <w:rPr>
          <w:rFonts w:asciiTheme="majorBidi" w:hAnsiTheme="majorBidi" w:cstheme="majorBidi"/>
          <w:sz w:val="24"/>
          <w:szCs w:val="24"/>
          <w:highlight w:val="green"/>
        </w:rPr>
        <w:t xml:space="preserve">We </w:t>
      </w:r>
      <w:r w:rsidR="009C0263" w:rsidRPr="00215A08">
        <w:rPr>
          <w:rFonts w:asciiTheme="majorBidi" w:hAnsiTheme="majorBidi" w:cstheme="majorBidi"/>
          <w:sz w:val="24"/>
          <w:szCs w:val="24"/>
          <w:highlight w:val="green"/>
        </w:rPr>
        <w:t xml:space="preserve">added the citations 17 and 20 to the references which are equivalent to our fifth </w:t>
      </w:r>
      <w:del w:id="11" w:author="Author" w:date="2020-09-21T16:56:00Z">
        <w:r w:rsidR="00215A08" w:rsidRPr="00215A08" w:rsidDel="00CE46F6">
          <w:rPr>
            <w:rFonts w:asciiTheme="majorBidi" w:hAnsiTheme="majorBidi" w:cstheme="majorBidi"/>
            <w:sz w:val="24"/>
            <w:szCs w:val="24"/>
            <w:highlight w:val="green"/>
          </w:rPr>
          <w:delText xml:space="preserve"> </w:delText>
        </w:r>
      </w:del>
      <w:r w:rsidR="00215A08" w:rsidRPr="00215A08">
        <w:rPr>
          <w:rFonts w:asciiTheme="majorBidi" w:hAnsiTheme="majorBidi" w:cstheme="majorBidi"/>
          <w:sz w:val="24"/>
          <w:szCs w:val="24"/>
          <w:highlight w:val="green"/>
        </w:rPr>
        <w:t>algorithm.</w:t>
      </w:r>
    </w:p>
    <w:p w14:paraId="2DF885E1" w14:textId="77777777" w:rsidR="0059738A" w:rsidRPr="00152F8C" w:rsidRDefault="0059738A" w:rsidP="009F6F04">
      <w:pPr>
        <w:autoSpaceDE w:val="0"/>
        <w:autoSpaceDN w:val="0"/>
        <w:adjustRightInd w:val="0"/>
        <w:spacing w:after="0" w:line="240" w:lineRule="auto"/>
        <w:ind w:firstLine="195"/>
        <w:jc w:val="both"/>
        <w:rPr>
          <w:rFonts w:asciiTheme="majorBidi" w:hAnsiTheme="majorBidi" w:cstheme="majorBidi"/>
          <w:sz w:val="20"/>
          <w:szCs w:val="20"/>
        </w:rPr>
      </w:pPr>
    </w:p>
    <w:p w14:paraId="3234E3B4" w14:textId="77777777" w:rsid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8F42CB">
        <w:rPr>
          <w:rFonts w:asciiTheme="majorBidi" w:hAnsiTheme="majorBidi" w:cstheme="majorBidi"/>
          <w:sz w:val="20"/>
          <w:szCs w:val="20"/>
          <w:highlight w:val="green"/>
        </w:rPr>
        <w:t>Line 62: software still lags behind</w:t>
      </w:r>
    </w:p>
    <w:p w14:paraId="32103780" w14:textId="77777777" w:rsidR="00CF6B45" w:rsidRDefault="00CF6B45" w:rsidP="00CF6B45">
      <w:pPr>
        <w:pStyle w:val="ListParagraph"/>
        <w:autoSpaceDE w:val="0"/>
        <w:autoSpaceDN w:val="0"/>
        <w:adjustRightInd w:val="0"/>
        <w:spacing w:after="0" w:line="240" w:lineRule="auto"/>
        <w:jc w:val="both"/>
        <w:rPr>
          <w:rFonts w:asciiTheme="majorBidi" w:hAnsiTheme="majorBidi" w:cstheme="majorBidi"/>
          <w:sz w:val="20"/>
          <w:szCs w:val="20"/>
          <w:highlight w:val="green"/>
        </w:rPr>
      </w:pPr>
    </w:p>
    <w:p w14:paraId="332DEB70" w14:textId="77777777" w:rsidR="00F131F9" w:rsidRPr="00F131F9" w:rsidRDefault="00F131F9" w:rsidP="00F131F9">
      <w:pPr>
        <w:autoSpaceDE w:val="0"/>
        <w:autoSpaceDN w:val="0"/>
        <w:adjustRightInd w:val="0"/>
        <w:spacing w:after="0" w:line="240" w:lineRule="auto"/>
        <w:jc w:val="both"/>
        <w:rPr>
          <w:rFonts w:asciiTheme="majorBidi" w:hAnsiTheme="majorBidi" w:cstheme="majorBidi"/>
          <w:sz w:val="24"/>
          <w:szCs w:val="24"/>
        </w:rPr>
      </w:pPr>
      <w:r w:rsidRPr="00CF6B45">
        <w:rPr>
          <w:rFonts w:asciiTheme="majorBidi" w:hAnsiTheme="majorBidi" w:cstheme="majorBidi"/>
          <w:sz w:val="24"/>
          <w:szCs w:val="24"/>
          <w:highlight w:val="green"/>
        </w:rPr>
        <w:t xml:space="preserve">The </w:t>
      </w:r>
      <w:r w:rsidR="00A82F1F">
        <w:rPr>
          <w:rFonts w:asciiTheme="majorBidi" w:hAnsiTheme="majorBidi" w:cstheme="majorBidi"/>
          <w:sz w:val="24"/>
          <w:szCs w:val="24"/>
          <w:highlight w:val="green"/>
        </w:rPr>
        <w:t>typo</w:t>
      </w:r>
      <w:r w:rsidRPr="00CF6B45">
        <w:rPr>
          <w:rFonts w:asciiTheme="majorBidi" w:hAnsiTheme="majorBidi" w:cstheme="majorBidi"/>
          <w:sz w:val="24"/>
          <w:szCs w:val="24"/>
          <w:highlight w:val="green"/>
        </w:rPr>
        <w:t xml:space="preserve"> was c</w:t>
      </w:r>
      <w:r w:rsidR="008F42CB" w:rsidRPr="00CF6B45">
        <w:rPr>
          <w:rFonts w:asciiTheme="majorBidi" w:hAnsiTheme="majorBidi" w:cstheme="majorBidi"/>
          <w:sz w:val="24"/>
          <w:szCs w:val="24"/>
          <w:highlight w:val="green"/>
        </w:rPr>
        <w:t>orrected.</w:t>
      </w:r>
      <w:r w:rsidR="00820593">
        <w:rPr>
          <w:rFonts w:asciiTheme="majorBidi" w:hAnsiTheme="majorBidi" w:cstheme="majorBidi"/>
          <w:sz w:val="24"/>
          <w:szCs w:val="24"/>
        </w:rPr>
        <w:t xml:space="preserve"> </w:t>
      </w:r>
    </w:p>
    <w:p w14:paraId="03ADFB89" w14:textId="77777777" w:rsidR="00152F8C" w:rsidRPr="00152F8C" w:rsidRDefault="00152F8C" w:rsidP="00152F8C">
      <w:pPr>
        <w:autoSpaceDE w:val="0"/>
        <w:autoSpaceDN w:val="0"/>
        <w:adjustRightInd w:val="0"/>
        <w:spacing w:after="0" w:line="240" w:lineRule="auto"/>
        <w:jc w:val="both"/>
        <w:rPr>
          <w:rFonts w:asciiTheme="majorBidi" w:hAnsiTheme="majorBidi" w:cstheme="majorBidi"/>
          <w:sz w:val="20"/>
          <w:szCs w:val="20"/>
        </w:rPr>
      </w:pPr>
    </w:p>
    <w:p w14:paraId="44977410" w14:textId="77777777" w:rsidR="00152F8C" w:rsidRPr="00AD7103"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AD7103">
        <w:rPr>
          <w:rFonts w:asciiTheme="majorBidi" w:hAnsiTheme="majorBidi" w:cstheme="majorBidi"/>
          <w:sz w:val="20"/>
          <w:szCs w:val="20"/>
          <w:highlight w:val="green"/>
        </w:rPr>
        <w:t xml:space="preserve">Line 87: The dimensions of the channel: L1, L2, L3, b0, </w:t>
      </w:r>
      <w:proofErr w:type="spellStart"/>
      <w:r w:rsidRPr="00AD7103">
        <w:rPr>
          <w:rFonts w:asciiTheme="majorBidi" w:hAnsiTheme="majorBidi" w:cstheme="majorBidi"/>
          <w:sz w:val="20"/>
          <w:szCs w:val="20"/>
          <w:highlight w:val="green"/>
        </w:rPr>
        <w:t>bL</w:t>
      </w:r>
      <w:proofErr w:type="spellEnd"/>
      <w:r w:rsidRPr="00AD7103">
        <w:rPr>
          <w:rFonts w:asciiTheme="majorBidi" w:hAnsiTheme="majorBidi" w:cstheme="majorBidi"/>
          <w:sz w:val="20"/>
          <w:szCs w:val="20"/>
          <w:highlight w:val="green"/>
        </w:rPr>
        <w:t xml:space="preserve"> are better illustrated in Fig. S.1 of the supplementary information than in Fig. 1. The lower section of Fig. 1 also perpetuates an incorrect model of submicron particle distribution across channel thickness. All particles sizes have exponential distributions next to the membrane. The smaller particles are not driven away from the membrane.</w:t>
      </w:r>
    </w:p>
    <w:p w14:paraId="014C539F" w14:textId="77777777" w:rsidR="00FF2BC1" w:rsidRPr="00AD7103" w:rsidRDefault="00FF2BC1" w:rsidP="00FF2BC1">
      <w:pPr>
        <w:pStyle w:val="ListParagraph"/>
        <w:autoSpaceDE w:val="0"/>
        <w:autoSpaceDN w:val="0"/>
        <w:adjustRightInd w:val="0"/>
        <w:spacing w:after="0" w:line="240" w:lineRule="auto"/>
        <w:jc w:val="both"/>
        <w:rPr>
          <w:rFonts w:asciiTheme="majorBidi" w:hAnsiTheme="majorBidi" w:cstheme="majorBidi"/>
          <w:sz w:val="20"/>
          <w:szCs w:val="20"/>
          <w:highlight w:val="green"/>
        </w:rPr>
      </w:pPr>
    </w:p>
    <w:p w14:paraId="6830AB03" w14:textId="77777777" w:rsidR="005E67DD" w:rsidRPr="00AD7103" w:rsidRDefault="005E67DD" w:rsidP="00FF2BC1">
      <w:pPr>
        <w:autoSpaceDE w:val="0"/>
        <w:autoSpaceDN w:val="0"/>
        <w:adjustRightInd w:val="0"/>
        <w:spacing w:after="0" w:line="240" w:lineRule="auto"/>
        <w:jc w:val="both"/>
        <w:rPr>
          <w:rFonts w:asciiTheme="majorBidi" w:hAnsiTheme="majorBidi" w:cstheme="majorBidi"/>
          <w:sz w:val="24"/>
          <w:szCs w:val="24"/>
          <w:highlight w:val="green"/>
        </w:rPr>
      </w:pPr>
      <w:r>
        <w:rPr>
          <w:rFonts w:asciiTheme="majorBidi" w:hAnsiTheme="majorBidi" w:cstheme="majorBidi"/>
          <w:sz w:val="24"/>
          <w:szCs w:val="24"/>
          <w:highlight w:val="green"/>
        </w:rPr>
        <w:t xml:space="preserve">We adapted the image slightly. Now the particle distribution has at least a visible maximum </w:t>
      </w:r>
      <w:r w:rsidR="00AF3E25">
        <w:rPr>
          <w:rFonts w:asciiTheme="majorBidi" w:hAnsiTheme="majorBidi" w:cstheme="majorBidi"/>
          <w:sz w:val="24"/>
          <w:szCs w:val="24"/>
          <w:highlight w:val="green"/>
        </w:rPr>
        <w:t>at the bottom.</w:t>
      </w:r>
      <w:r w:rsidR="0014185A">
        <w:rPr>
          <w:rFonts w:asciiTheme="majorBidi" w:hAnsiTheme="majorBidi" w:cstheme="majorBidi"/>
          <w:sz w:val="24"/>
          <w:szCs w:val="24"/>
          <w:highlight w:val="green"/>
        </w:rPr>
        <w:t xml:space="preserve"> Indeed, modelling an exact </w:t>
      </w:r>
      <w:r w:rsidR="00AD7C90">
        <w:rPr>
          <w:rFonts w:asciiTheme="majorBidi" w:hAnsiTheme="majorBidi" w:cstheme="majorBidi"/>
          <w:sz w:val="24"/>
          <w:szCs w:val="24"/>
          <w:highlight w:val="green"/>
        </w:rPr>
        <w:t xml:space="preserve">exponential distribution by </w:t>
      </w:r>
      <w:r w:rsidR="00E922EA">
        <w:rPr>
          <w:rFonts w:asciiTheme="majorBidi" w:hAnsiTheme="majorBidi" w:cstheme="majorBidi"/>
          <w:sz w:val="24"/>
          <w:szCs w:val="24"/>
          <w:highlight w:val="green"/>
        </w:rPr>
        <w:t>discrete particle</w:t>
      </w:r>
      <w:r w:rsidR="00F56060">
        <w:rPr>
          <w:rFonts w:asciiTheme="majorBidi" w:hAnsiTheme="majorBidi" w:cstheme="majorBidi"/>
          <w:sz w:val="24"/>
          <w:szCs w:val="24"/>
          <w:highlight w:val="green"/>
        </w:rPr>
        <w:t>s is graphically challenging</w:t>
      </w:r>
      <w:r w:rsidR="00AE2E14">
        <w:rPr>
          <w:rFonts w:asciiTheme="majorBidi" w:hAnsiTheme="majorBidi" w:cstheme="majorBidi"/>
          <w:sz w:val="24"/>
          <w:szCs w:val="24"/>
          <w:highlight w:val="green"/>
        </w:rPr>
        <w:t xml:space="preserve"> when its broadness should illustrate the average position of the particle in the channel as well. One might argue that in conventional presentatio</w:t>
      </w:r>
      <w:r w:rsidR="00087E04">
        <w:rPr>
          <w:rFonts w:asciiTheme="majorBidi" w:hAnsiTheme="majorBidi" w:cstheme="majorBidi"/>
          <w:sz w:val="24"/>
          <w:szCs w:val="24"/>
          <w:highlight w:val="green"/>
        </w:rPr>
        <w:t xml:space="preserve">ns the displayed particles with a distance to the membrane just represent </w:t>
      </w:r>
      <w:r w:rsidR="002142D1">
        <w:rPr>
          <w:rFonts w:asciiTheme="majorBidi" w:hAnsiTheme="majorBidi" w:cstheme="majorBidi"/>
          <w:sz w:val="24"/>
          <w:szCs w:val="24"/>
          <w:highlight w:val="green"/>
        </w:rPr>
        <w:t>their</w:t>
      </w:r>
      <w:r w:rsidR="00087E04">
        <w:rPr>
          <w:rFonts w:asciiTheme="majorBidi" w:hAnsiTheme="majorBidi" w:cstheme="majorBidi"/>
          <w:sz w:val="24"/>
          <w:szCs w:val="24"/>
          <w:highlight w:val="green"/>
        </w:rPr>
        <w:t xml:space="preserve"> average</w:t>
      </w:r>
      <w:r w:rsidR="002142D1">
        <w:rPr>
          <w:rFonts w:asciiTheme="majorBidi" w:hAnsiTheme="majorBidi" w:cstheme="majorBidi"/>
          <w:sz w:val="24"/>
          <w:szCs w:val="24"/>
          <w:highlight w:val="green"/>
        </w:rPr>
        <w:t xml:space="preserve"> position in order to illustrate the </w:t>
      </w:r>
      <w:r w:rsidR="00BE0202">
        <w:rPr>
          <w:rFonts w:asciiTheme="majorBidi" w:hAnsiTheme="majorBidi" w:cstheme="majorBidi"/>
          <w:sz w:val="24"/>
          <w:szCs w:val="24"/>
          <w:highlight w:val="green"/>
        </w:rPr>
        <w:t xml:space="preserve">interaction of the individual particle with the respective zone of the parabolic flow distribution, </w:t>
      </w:r>
      <w:r w:rsidR="002142D1">
        <w:rPr>
          <w:rFonts w:asciiTheme="majorBidi" w:hAnsiTheme="majorBidi" w:cstheme="majorBidi"/>
          <w:sz w:val="24"/>
          <w:szCs w:val="24"/>
          <w:highlight w:val="green"/>
        </w:rPr>
        <w:t>not the correct</w:t>
      </w:r>
      <w:r w:rsidR="00BE0202">
        <w:rPr>
          <w:rFonts w:asciiTheme="majorBidi" w:hAnsiTheme="majorBidi" w:cstheme="majorBidi"/>
          <w:sz w:val="24"/>
          <w:szCs w:val="24"/>
          <w:highlight w:val="green"/>
        </w:rPr>
        <w:t xml:space="preserve"> distribution due to thermodynamic circumstances.</w:t>
      </w:r>
    </w:p>
    <w:p w14:paraId="2E1D9165" w14:textId="77777777" w:rsidR="00152F8C" w:rsidRPr="00152F8C" w:rsidRDefault="00152F8C" w:rsidP="00152F8C">
      <w:pPr>
        <w:autoSpaceDE w:val="0"/>
        <w:autoSpaceDN w:val="0"/>
        <w:adjustRightInd w:val="0"/>
        <w:spacing w:after="0" w:line="240" w:lineRule="auto"/>
        <w:ind w:left="360"/>
        <w:jc w:val="both"/>
        <w:rPr>
          <w:rFonts w:asciiTheme="majorBidi" w:hAnsiTheme="majorBidi" w:cstheme="majorBidi"/>
          <w:sz w:val="20"/>
          <w:szCs w:val="20"/>
        </w:rPr>
      </w:pPr>
    </w:p>
    <w:p w14:paraId="3F5FA5EF" w14:textId="77777777" w:rsidR="00152F8C" w:rsidRPr="00E74D56"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color w:val="000000" w:themeColor="text1"/>
          <w:sz w:val="20"/>
          <w:szCs w:val="20"/>
          <w:highlight w:val="green"/>
        </w:rPr>
      </w:pPr>
      <w:r w:rsidRPr="00E74D56">
        <w:rPr>
          <w:rFonts w:asciiTheme="majorBidi" w:hAnsiTheme="majorBidi" w:cstheme="majorBidi"/>
          <w:color w:val="000000" w:themeColor="text1"/>
          <w:sz w:val="20"/>
          <w:szCs w:val="20"/>
          <w:highlight w:val="green"/>
        </w:rPr>
        <w:t xml:space="preserve">Line 111: </w:t>
      </w:r>
      <w:proofErr w:type="spellStart"/>
      <w:r w:rsidRPr="00B67699">
        <w:rPr>
          <w:rFonts w:asciiTheme="majorBidi" w:hAnsiTheme="majorBidi" w:cstheme="majorBidi"/>
          <w:i/>
          <w:color w:val="000000" w:themeColor="text1"/>
          <w:sz w:val="20"/>
          <w:szCs w:val="20"/>
          <w:highlight w:val="green"/>
        </w:rPr>
        <w:t>t</w:t>
      </w:r>
      <w:r w:rsidRPr="00B67699">
        <w:rPr>
          <w:rFonts w:asciiTheme="majorBidi" w:hAnsiTheme="majorBidi" w:cstheme="majorBidi"/>
          <w:color w:val="000000" w:themeColor="text1"/>
          <w:sz w:val="20"/>
          <w:szCs w:val="20"/>
          <w:highlight w:val="green"/>
          <w:vertAlign w:val="subscript"/>
        </w:rPr>
        <w:t>e</w:t>
      </w:r>
      <w:proofErr w:type="spellEnd"/>
      <w:r w:rsidRPr="00E74D56">
        <w:rPr>
          <w:rFonts w:asciiTheme="majorBidi" w:hAnsiTheme="majorBidi" w:cstheme="majorBidi"/>
          <w:color w:val="000000" w:themeColor="text1"/>
          <w:sz w:val="20"/>
          <w:szCs w:val="20"/>
          <w:highlight w:val="green"/>
        </w:rPr>
        <w:t xml:space="preserve"> is not defined. It is the elution time for some particle size.</w:t>
      </w:r>
    </w:p>
    <w:p w14:paraId="536D9E49" w14:textId="77777777" w:rsidR="00E74D56" w:rsidRPr="00E74D56" w:rsidRDefault="00E74D56" w:rsidP="00E74D56">
      <w:pPr>
        <w:autoSpaceDE w:val="0"/>
        <w:autoSpaceDN w:val="0"/>
        <w:adjustRightInd w:val="0"/>
        <w:spacing w:after="0" w:line="240" w:lineRule="auto"/>
        <w:jc w:val="both"/>
        <w:rPr>
          <w:rFonts w:asciiTheme="majorBidi" w:hAnsiTheme="majorBidi" w:cstheme="majorBidi"/>
          <w:color w:val="000000" w:themeColor="text1"/>
          <w:sz w:val="20"/>
          <w:szCs w:val="20"/>
          <w:highlight w:val="green"/>
        </w:rPr>
      </w:pPr>
    </w:p>
    <w:p w14:paraId="2F5E35E8" w14:textId="77777777" w:rsidR="00E74D56" w:rsidRPr="001B56BF" w:rsidRDefault="00E74D56" w:rsidP="00E74D56">
      <w:pPr>
        <w:autoSpaceDE w:val="0"/>
        <w:autoSpaceDN w:val="0"/>
        <w:adjustRightInd w:val="0"/>
        <w:spacing w:after="0" w:line="240" w:lineRule="auto"/>
        <w:jc w:val="both"/>
        <w:rPr>
          <w:rFonts w:asciiTheme="majorBidi" w:hAnsiTheme="majorBidi" w:cstheme="majorBidi"/>
          <w:color w:val="000000" w:themeColor="text1"/>
          <w:sz w:val="24"/>
          <w:szCs w:val="24"/>
        </w:rPr>
      </w:pPr>
      <w:r w:rsidRPr="001B56BF">
        <w:rPr>
          <w:rFonts w:asciiTheme="majorBidi" w:hAnsiTheme="majorBidi" w:cstheme="majorBidi"/>
          <w:color w:val="000000" w:themeColor="text1"/>
          <w:sz w:val="24"/>
          <w:szCs w:val="24"/>
          <w:highlight w:val="green"/>
        </w:rPr>
        <w:t>A definition was added.</w:t>
      </w:r>
    </w:p>
    <w:p w14:paraId="4C46C186" w14:textId="77777777" w:rsidR="00152F8C" w:rsidRPr="00152F8C" w:rsidRDefault="00152F8C" w:rsidP="00152F8C">
      <w:pPr>
        <w:autoSpaceDE w:val="0"/>
        <w:autoSpaceDN w:val="0"/>
        <w:adjustRightInd w:val="0"/>
        <w:spacing w:after="0" w:line="240" w:lineRule="auto"/>
        <w:jc w:val="both"/>
        <w:rPr>
          <w:rFonts w:asciiTheme="majorBidi" w:hAnsiTheme="majorBidi" w:cstheme="majorBidi"/>
          <w:sz w:val="20"/>
          <w:szCs w:val="20"/>
        </w:rPr>
      </w:pPr>
    </w:p>
    <w:p w14:paraId="517B0D04" w14:textId="77777777" w:rsid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1B56BF">
        <w:rPr>
          <w:rFonts w:asciiTheme="majorBidi" w:hAnsiTheme="majorBidi" w:cstheme="majorBidi"/>
          <w:sz w:val="20"/>
          <w:szCs w:val="20"/>
          <w:highlight w:val="green"/>
        </w:rPr>
        <w:t>Line 113: The equation is not strictly correct for AF4, and this equation does not include a steric correction. The steric correction may be insignificant for the samples considered in the manuscript, however.</w:t>
      </w:r>
    </w:p>
    <w:p w14:paraId="78AF3C66" w14:textId="77777777" w:rsidR="001B56BF" w:rsidRPr="001B56BF" w:rsidRDefault="001B56BF" w:rsidP="001B56BF">
      <w:pPr>
        <w:pStyle w:val="ListParagraph"/>
        <w:autoSpaceDE w:val="0"/>
        <w:autoSpaceDN w:val="0"/>
        <w:adjustRightInd w:val="0"/>
        <w:spacing w:after="0" w:line="240" w:lineRule="auto"/>
        <w:jc w:val="both"/>
        <w:rPr>
          <w:rFonts w:asciiTheme="majorBidi" w:hAnsiTheme="majorBidi" w:cstheme="majorBidi"/>
          <w:sz w:val="20"/>
          <w:szCs w:val="20"/>
          <w:highlight w:val="green"/>
        </w:rPr>
      </w:pPr>
    </w:p>
    <w:p w14:paraId="75AD0F1C" w14:textId="77777777" w:rsidR="001B56BF" w:rsidRPr="001B56BF" w:rsidRDefault="001B56BF" w:rsidP="00223813">
      <w:pPr>
        <w:autoSpaceDE w:val="0"/>
        <w:autoSpaceDN w:val="0"/>
        <w:adjustRightInd w:val="0"/>
        <w:spacing w:after="0" w:line="240" w:lineRule="auto"/>
        <w:jc w:val="both"/>
        <w:rPr>
          <w:rFonts w:asciiTheme="majorBidi" w:hAnsiTheme="majorBidi" w:cstheme="majorBidi"/>
          <w:sz w:val="24"/>
          <w:szCs w:val="24"/>
        </w:rPr>
      </w:pPr>
      <w:r w:rsidRPr="001B56BF">
        <w:rPr>
          <w:rFonts w:asciiTheme="majorBidi" w:hAnsiTheme="majorBidi" w:cstheme="majorBidi"/>
          <w:sz w:val="24"/>
          <w:szCs w:val="24"/>
          <w:highlight w:val="green"/>
        </w:rPr>
        <w:t xml:space="preserve">We added a short passage on the steric equation </w:t>
      </w:r>
    </w:p>
    <w:p w14:paraId="0B29A155" w14:textId="77777777" w:rsidR="00152F8C" w:rsidRPr="00152F8C"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p>
    <w:p w14:paraId="571EEC9B" w14:textId="77777777" w:rsidR="00152F8C" w:rsidRPr="00D81427"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D81427">
        <w:rPr>
          <w:rFonts w:asciiTheme="majorBidi" w:hAnsiTheme="majorBidi" w:cstheme="majorBidi"/>
          <w:sz w:val="20"/>
          <w:szCs w:val="20"/>
          <w:highlight w:val="green"/>
        </w:rPr>
        <w:lastRenderedPageBreak/>
        <w:t xml:space="preserve">Line 117: </w:t>
      </w:r>
      <w:r w:rsidRPr="00D81427">
        <w:rPr>
          <w:rFonts w:asciiTheme="majorBidi" w:hAnsiTheme="majorBidi" w:cstheme="majorBidi"/>
          <w:i/>
          <w:sz w:val="20"/>
          <w:szCs w:val="20"/>
          <w:highlight w:val="green"/>
        </w:rPr>
        <w:t>D</w:t>
      </w:r>
      <w:r w:rsidRPr="00D81427">
        <w:rPr>
          <w:rFonts w:asciiTheme="majorBidi" w:hAnsiTheme="majorBidi" w:cstheme="majorBidi"/>
          <w:sz w:val="20"/>
          <w:szCs w:val="20"/>
          <w:highlight w:val="green"/>
        </w:rPr>
        <w:t xml:space="preserve"> is not defined</w:t>
      </w:r>
      <w:r w:rsidR="00DC5E6A" w:rsidRPr="00D81427">
        <w:rPr>
          <w:rFonts w:asciiTheme="majorBidi" w:hAnsiTheme="majorBidi" w:cstheme="majorBidi"/>
          <w:sz w:val="20"/>
          <w:szCs w:val="20"/>
          <w:highlight w:val="green"/>
        </w:rPr>
        <w:t>.</w:t>
      </w:r>
    </w:p>
    <w:p w14:paraId="5867CF06" w14:textId="77777777" w:rsidR="00D81427" w:rsidRDefault="00D81427" w:rsidP="00D81427">
      <w:pPr>
        <w:autoSpaceDE w:val="0"/>
        <w:autoSpaceDN w:val="0"/>
        <w:adjustRightInd w:val="0"/>
        <w:spacing w:after="0" w:line="240" w:lineRule="auto"/>
        <w:jc w:val="both"/>
        <w:rPr>
          <w:rFonts w:asciiTheme="majorBidi" w:hAnsiTheme="majorBidi" w:cstheme="majorBidi"/>
          <w:sz w:val="20"/>
          <w:szCs w:val="20"/>
        </w:rPr>
      </w:pPr>
    </w:p>
    <w:p w14:paraId="217DF56B" w14:textId="77777777" w:rsidR="00D81427" w:rsidRPr="001B56BF" w:rsidRDefault="00D81427" w:rsidP="00D81427">
      <w:pPr>
        <w:autoSpaceDE w:val="0"/>
        <w:autoSpaceDN w:val="0"/>
        <w:adjustRightInd w:val="0"/>
        <w:spacing w:after="0" w:line="240" w:lineRule="auto"/>
        <w:jc w:val="both"/>
        <w:rPr>
          <w:rFonts w:asciiTheme="majorBidi" w:hAnsiTheme="majorBidi" w:cstheme="majorBidi"/>
          <w:color w:val="000000" w:themeColor="text1"/>
          <w:sz w:val="24"/>
          <w:szCs w:val="24"/>
        </w:rPr>
      </w:pPr>
      <w:r w:rsidRPr="001B56BF">
        <w:rPr>
          <w:rFonts w:asciiTheme="majorBidi" w:hAnsiTheme="majorBidi" w:cstheme="majorBidi"/>
          <w:color w:val="000000" w:themeColor="text1"/>
          <w:sz w:val="24"/>
          <w:szCs w:val="24"/>
          <w:highlight w:val="green"/>
        </w:rPr>
        <w:t>A definition was added.</w:t>
      </w:r>
    </w:p>
    <w:p w14:paraId="783CD459" w14:textId="77777777" w:rsidR="00D81427" w:rsidRPr="00D81427" w:rsidRDefault="00D81427" w:rsidP="00D81427">
      <w:pPr>
        <w:autoSpaceDE w:val="0"/>
        <w:autoSpaceDN w:val="0"/>
        <w:adjustRightInd w:val="0"/>
        <w:spacing w:after="0" w:line="240" w:lineRule="auto"/>
        <w:jc w:val="both"/>
        <w:rPr>
          <w:rFonts w:asciiTheme="majorBidi" w:hAnsiTheme="majorBidi" w:cstheme="majorBidi"/>
          <w:sz w:val="20"/>
          <w:szCs w:val="20"/>
        </w:rPr>
      </w:pPr>
    </w:p>
    <w:p w14:paraId="50AB494D" w14:textId="77777777" w:rsidR="00152F8C" w:rsidRPr="00152F8C"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p>
    <w:p w14:paraId="5627E943" w14:textId="77777777" w:rsidR="00152F8C" w:rsidRPr="00434CBA"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434CBA">
        <w:rPr>
          <w:rFonts w:asciiTheme="majorBidi" w:hAnsiTheme="majorBidi" w:cstheme="majorBidi"/>
          <w:sz w:val="20"/>
          <w:szCs w:val="20"/>
          <w:highlight w:val="green"/>
        </w:rPr>
        <w:t>Line 123: strict monotonicity of the retention equation</w:t>
      </w:r>
    </w:p>
    <w:p w14:paraId="542C8475" w14:textId="77777777" w:rsidR="00E94F7D" w:rsidRDefault="00E94F7D" w:rsidP="00E94F7D">
      <w:pPr>
        <w:autoSpaceDE w:val="0"/>
        <w:autoSpaceDN w:val="0"/>
        <w:adjustRightInd w:val="0"/>
        <w:spacing w:after="0" w:line="240" w:lineRule="auto"/>
        <w:jc w:val="both"/>
        <w:rPr>
          <w:rFonts w:asciiTheme="majorBidi" w:hAnsiTheme="majorBidi" w:cstheme="majorBidi"/>
          <w:sz w:val="20"/>
          <w:szCs w:val="20"/>
        </w:rPr>
      </w:pPr>
    </w:p>
    <w:p w14:paraId="4AE26388" w14:textId="77777777" w:rsidR="00E94F7D" w:rsidRPr="00611A41" w:rsidRDefault="00434CBA" w:rsidP="00E94F7D">
      <w:pPr>
        <w:autoSpaceDE w:val="0"/>
        <w:autoSpaceDN w:val="0"/>
        <w:adjustRightInd w:val="0"/>
        <w:spacing w:after="0" w:line="240" w:lineRule="auto"/>
        <w:jc w:val="both"/>
        <w:rPr>
          <w:rFonts w:asciiTheme="majorBidi" w:hAnsiTheme="majorBidi" w:cstheme="majorBidi"/>
          <w:sz w:val="24"/>
          <w:szCs w:val="24"/>
        </w:rPr>
      </w:pPr>
      <w:r w:rsidRPr="00434CBA">
        <w:rPr>
          <w:rFonts w:asciiTheme="majorBidi" w:hAnsiTheme="majorBidi" w:cstheme="majorBidi"/>
          <w:sz w:val="24"/>
          <w:szCs w:val="24"/>
          <w:highlight w:val="green"/>
        </w:rPr>
        <w:t xml:space="preserve">The incorrect word “monotony” (a typical </w:t>
      </w:r>
      <w:proofErr w:type="spellStart"/>
      <w:r w:rsidRPr="00434CBA">
        <w:rPr>
          <w:rFonts w:asciiTheme="majorBidi" w:hAnsiTheme="majorBidi" w:cstheme="majorBidi"/>
          <w:sz w:val="24"/>
          <w:szCs w:val="24"/>
          <w:highlight w:val="green"/>
        </w:rPr>
        <w:t>germanism</w:t>
      </w:r>
      <w:proofErr w:type="spellEnd"/>
      <w:r w:rsidRPr="00434CBA">
        <w:rPr>
          <w:rFonts w:asciiTheme="majorBidi" w:hAnsiTheme="majorBidi" w:cstheme="majorBidi"/>
          <w:sz w:val="24"/>
          <w:szCs w:val="24"/>
          <w:highlight w:val="green"/>
        </w:rPr>
        <w:t>) was replaced.</w:t>
      </w:r>
    </w:p>
    <w:p w14:paraId="6A1128E1" w14:textId="77777777" w:rsidR="00152F8C" w:rsidRPr="00152F8C"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p>
    <w:p w14:paraId="2F5A1CBA" w14:textId="77777777" w:rsidR="00152F8C" w:rsidRPr="00A1017F"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A1017F">
        <w:rPr>
          <w:rFonts w:asciiTheme="majorBidi" w:hAnsiTheme="majorBidi" w:cstheme="majorBidi"/>
          <w:sz w:val="20"/>
          <w:szCs w:val="20"/>
          <w:highlight w:val="green"/>
        </w:rPr>
        <w:t xml:space="preserve">Line 126: This equation 6 is incorrect (compare with </w:t>
      </w:r>
      <w:proofErr w:type="spellStart"/>
      <w:r w:rsidRPr="00A1017F">
        <w:rPr>
          <w:rFonts w:asciiTheme="majorBidi" w:hAnsiTheme="majorBidi" w:cstheme="majorBidi"/>
          <w:sz w:val="20"/>
          <w:szCs w:val="20"/>
          <w:highlight w:val="green"/>
        </w:rPr>
        <w:t>eq</w:t>
      </w:r>
      <w:proofErr w:type="spellEnd"/>
      <w:r w:rsidRPr="00A1017F">
        <w:rPr>
          <w:rFonts w:asciiTheme="majorBidi" w:hAnsiTheme="majorBidi" w:cstheme="majorBidi"/>
          <w:sz w:val="20"/>
          <w:szCs w:val="20"/>
          <w:highlight w:val="green"/>
        </w:rPr>
        <w:t xml:space="preserve"> 5). It is not clear what this equation is supposed to illustrate.</w:t>
      </w:r>
    </w:p>
    <w:p w14:paraId="2F0CCF02" w14:textId="77777777" w:rsidR="00836EF6" w:rsidRPr="00A1017F" w:rsidRDefault="00836EF6" w:rsidP="00836EF6">
      <w:pPr>
        <w:autoSpaceDE w:val="0"/>
        <w:autoSpaceDN w:val="0"/>
        <w:adjustRightInd w:val="0"/>
        <w:spacing w:after="0" w:line="240" w:lineRule="auto"/>
        <w:jc w:val="both"/>
        <w:rPr>
          <w:rFonts w:asciiTheme="majorBidi" w:hAnsiTheme="majorBidi" w:cstheme="majorBidi"/>
          <w:sz w:val="20"/>
          <w:szCs w:val="20"/>
          <w:highlight w:val="green"/>
        </w:rPr>
      </w:pPr>
    </w:p>
    <w:p w14:paraId="196E457D" w14:textId="77777777" w:rsidR="00836EF6" w:rsidRPr="000B06A7" w:rsidRDefault="00836EF6" w:rsidP="007F0E31">
      <w:pPr>
        <w:autoSpaceDE w:val="0"/>
        <w:autoSpaceDN w:val="0"/>
        <w:adjustRightInd w:val="0"/>
        <w:spacing w:after="0" w:line="240" w:lineRule="auto"/>
        <w:ind w:left="360"/>
        <w:jc w:val="both"/>
        <w:rPr>
          <w:rFonts w:asciiTheme="majorBidi" w:hAnsiTheme="majorBidi" w:cstheme="majorBidi"/>
          <w:sz w:val="24"/>
          <w:szCs w:val="24"/>
        </w:rPr>
      </w:pPr>
      <w:r w:rsidRPr="00A1017F">
        <w:rPr>
          <w:rFonts w:asciiTheme="majorBidi" w:hAnsiTheme="majorBidi" w:cstheme="majorBidi"/>
          <w:sz w:val="24"/>
          <w:szCs w:val="24"/>
          <w:highlight w:val="green"/>
        </w:rPr>
        <w:t xml:space="preserve">Equation 6 was supposed to illustrate </w:t>
      </w:r>
      <w:r w:rsidR="009166E0" w:rsidRPr="00A1017F">
        <w:rPr>
          <w:rFonts w:asciiTheme="majorBidi" w:hAnsiTheme="majorBidi" w:cstheme="majorBidi"/>
          <w:sz w:val="24"/>
          <w:szCs w:val="24"/>
          <w:highlight w:val="green"/>
        </w:rPr>
        <w:t xml:space="preserve">the alternate </w:t>
      </w:r>
      <w:r w:rsidR="00C23F60" w:rsidRPr="00A1017F">
        <w:rPr>
          <w:rFonts w:asciiTheme="majorBidi" w:hAnsiTheme="majorBidi" w:cstheme="majorBidi"/>
          <w:sz w:val="24"/>
          <w:szCs w:val="24"/>
          <w:highlight w:val="green"/>
        </w:rPr>
        <w:t xml:space="preserve">expression to access the substitution term </w:t>
      </w:r>
      <w:r w:rsidR="00C23F60" w:rsidRPr="00A1017F">
        <w:rPr>
          <w:rFonts w:asciiTheme="majorBidi" w:hAnsiTheme="majorBidi" w:cstheme="majorBidi"/>
          <w:i/>
          <w:sz w:val="24"/>
          <w:szCs w:val="24"/>
          <w:highlight w:val="green"/>
        </w:rPr>
        <w:t>S</w:t>
      </w:r>
      <w:r w:rsidR="00C23F60" w:rsidRPr="00A1017F">
        <w:rPr>
          <w:rFonts w:asciiTheme="majorBidi" w:hAnsiTheme="majorBidi" w:cstheme="majorBidi"/>
          <w:sz w:val="24"/>
          <w:szCs w:val="24"/>
          <w:highlight w:val="green"/>
        </w:rPr>
        <w:t>. However, we admit that from the given unclear text, this definition was impossible for the reader to understand and misplaced</w:t>
      </w:r>
      <w:r w:rsidR="00741EE1" w:rsidRPr="00A1017F">
        <w:rPr>
          <w:rFonts w:asciiTheme="majorBidi" w:hAnsiTheme="majorBidi" w:cstheme="majorBidi"/>
          <w:sz w:val="24"/>
          <w:szCs w:val="24"/>
          <w:highlight w:val="green"/>
        </w:rPr>
        <w:t xml:space="preserve"> in the document</w:t>
      </w:r>
      <w:r w:rsidR="00C23F60" w:rsidRPr="00A1017F">
        <w:rPr>
          <w:rFonts w:asciiTheme="majorBidi" w:hAnsiTheme="majorBidi" w:cstheme="majorBidi"/>
          <w:sz w:val="24"/>
          <w:szCs w:val="24"/>
          <w:highlight w:val="green"/>
        </w:rPr>
        <w:t>.</w:t>
      </w:r>
      <w:r w:rsidR="00741EE1" w:rsidRPr="00A1017F">
        <w:rPr>
          <w:rFonts w:asciiTheme="majorBidi" w:hAnsiTheme="majorBidi" w:cstheme="majorBidi"/>
          <w:sz w:val="24"/>
          <w:szCs w:val="24"/>
          <w:highlight w:val="green"/>
        </w:rPr>
        <w:t xml:space="preserve"> For this reason, we removed the formula completely, adapted the numeration and integrated the formula into the</w:t>
      </w:r>
      <w:r w:rsidR="000B06A7" w:rsidRPr="00A1017F">
        <w:rPr>
          <w:rFonts w:asciiTheme="majorBidi" w:hAnsiTheme="majorBidi" w:cstheme="majorBidi"/>
          <w:sz w:val="24"/>
          <w:szCs w:val="24"/>
          <w:highlight w:val="green"/>
        </w:rPr>
        <w:t xml:space="preserve"> new Eq. 9, which also covers the alternate of nature </w:t>
      </w:r>
      <w:r w:rsidR="000B06A7" w:rsidRPr="00A1017F">
        <w:rPr>
          <w:rFonts w:asciiTheme="majorBidi" w:hAnsiTheme="majorBidi" w:cstheme="majorBidi"/>
          <w:i/>
          <w:sz w:val="24"/>
          <w:szCs w:val="24"/>
          <w:highlight w:val="green"/>
        </w:rPr>
        <w:t>S</w:t>
      </w:r>
      <w:r w:rsidR="000B06A7" w:rsidRPr="00A1017F">
        <w:rPr>
          <w:rFonts w:asciiTheme="majorBidi" w:hAnsiTheme="majorBidi" w:cstheme="majorBidi"/>
          <w:sz w:val="24"/>
          <w:szCs w:val="24"/>
          <w:highlight w:val="green"/>
        </w:rPr>
        <w:t>.</w:t>
      </w:r>
      <w:r w:rsidR="00A1017F">
        <w:rPr>
          <w:rFonts w:asciiTheme="majorBidi" w:hAnsiTheme="majorBidi" w:cstheme="majorBidi"/>
          <w:sz w:val="24"/>
          <w:szCs w:val="24"/>
        </w:rPr>
        <w:t xml:space="preserve"> </w:t>
      </w:r>
    </w:p>
    <w:p w14:paraId="366C8402" w14:textId="77777777" w:rsidR="00152F8C" w:rsidRPr="00152F8C"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p>
    <w:p w14:paraId="7C111205" w14:textId="77777777" w:rsid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5B47E5">
        <w:rPr>
          <w:rFonts w:asciiTheme="majorBidi" w:hAnsiTheme="majorBidi" w:cstheme="majorBidi"/>
          <w:sz w:val="20"/>
          <w:szCs w:val="20"/>
          <w:highlight w:val="green"/>
        </w:rPr>
        <w:t xml:space="preserve">Line 129: z% is not defined. From the original publication (Wahlund &amp; Giddings) it is clear that z% is supposed to represent the ratio of z0/L. It should also be stated that this equation was derived for a channel of constant breadth having no triangular </w:t>
      </w:r>
      <w:proofErr w:type="spellStart"/>
      <w:r w:rsidRPr="005B47E5">
        <w:rPr>
          <w:rFonts w:asciiTheme="majorBidi" w:hAnsiTheme="majorBidi" w:cstheme="majorBidi"/>
          <w:sz w:val="20"/>
          <w:szCs w:val="20"/>
          <w:highlight w:val="green"/>
        </w:rPr>
        <w:t>endpieces</w:t>
      </w:r>
      <w:proofErr w:type="spellEnd"/>
      <w:r w:rsidRPr="005B47E5">
        <w:rPr>
          <w:rFonts w:asciiTheme="majorBidi" w:hAnsiTheme="majorBidi" w:cstheme="majorBidi"/>
          <w:sz w:val="20"/>
          <w:szCs w:val="20"/>
          <w:highlight w:val="green"/>
        </w:rPr>
        <w:t>.</w:t>
      </w:r>
    </w:p>
    <w:p w14:paraId="35ED4D17" w14:textId="77777777" w:rsidR="005B47E5" w:rsidRPr="005B47E5" w:rsidRDefault="005B47E5" w:rsidP="005B47E5">
      <w:pPr>
        <w:autoSpaceDE w:val="0"/>
        <w:autoSpaceDN w:val="0"/>
        <w:adjustRightInd w:val="0"/>
        <w:spacing w:after="0" w:line="240" w:lineRule="auto"/>
        <w:ind w:left="360"/>
        <w:jc w:val="both"/>
        <w:rPr>
          <w:rFonts w:asciiTheme="majorBidi" w:hAnsiTheme="majorBidi" w:cstheme="majorBidi"/>
          <w:sz w:val="20"/>
          <w:szCs w:val="20"/>
          <w:highlight w:val="green"/>
        </w:rPr>
      </w:pPr>
    </w:p>
    <w:p w14:paraId="6BB34E2F" w14:textId="77777777" w:rsidR="005B47E5" w:rsidRPr="00205632" w:rsidRDefault="005B47E5" w:rsidP="005B47E5">
      <w:pPr>
        <w:autoSpaceDE w:val="0"/>
        <w:autoSpaceDN w:val="0"/>
        <w:adjustRightInd w:val="0"/>
        <w:spacing w:after="0" w:line="240" w:lineRule="auto"/>
        <w:jc w:val="both"/>
        <w:rPr>
          <w:rFonts w:asciiTheme="majorBidi" w:hAnsiTheme="majorBidi" w:cstheme="majorBidi"/>
          <w:sz w:val="24"/>
          <w:szCs w:val="24"/>
          <w:highlight w:val="green"/>
        </w:rPr>
      </w:pPr>
      <w:r w:rsidRPr="00E92A7D">
        <w:rPr>
          <w:rFonts w:asciiTheme="majorBidi" w:hAnsiTheme="majorBidi" w:cstheme="majorBidi"/>
          <w:sz w:val="24"/>
          <w:szCs w:val="24"/>
          <w:highlight w:val="green"/>
        </w:rPr>
        <w:t>The respective variable was</w:t>
      </w:r>
      <w:r w:rsidRPr="00205632">
        <w:rPr>
          <w:rFonts w:asciiTheme="majorBidi" w:hAnsiTheme="majorBidi" w:cstheme="majorBidi"/>
          <w:sz w:val="24"/>
          <w:szCs w:val="24"/>
          <w:highlight w:val="green"/>
        </w:rPr>
        <w:t xml:space="preserve"> defined and the comment on the </w:t>
      </w:r>
      <w:r w:rsidR="004422BC" w:rsidRPr="00205632">
        <w:rPr>
          <w:rFonts w:asciiTheme="majorBidi" w:hAnsiTheme="majorBidi" w:cstheme="majorBidi"/>
          <w:sz w:val="24"/>
          <w:szCs w:val="24"/>
          <w:highlight w:val="green"/>
        </w:rPr>
        <w:t>simpli</w:t>
      </w:r>
      <w:r w:rsidRPr="00205632">
        <w:rPr>
          <w:rFonts w:asciiTheme="majorBidi" w:hAnsiTheme="majorBidi" w:cstheme="majorBidi"/>
          <w:sz w:val="24"/>
          <w:szCs w:val="24"/>
          <w:highlight w:val="green"/>
        </w:rPr>
        <w:t>fied channel shape was added.</w:t>
      </w:r>
    </w:p>
    <w:p w14:paraId="58CB5151" w14:textId="77777777" w:rsidR="00152F8C" w:rsidRPr="00205632" w:rsidRDefault="00152F8C" w:rsidP="00152F8C">
      <w:pPr>
        <w:autoSpaceDE w:val="0"/>
        <w:autoSpaceDN w:val="0"/>
        <w:adjustRightInd w:val="0"/>
        <w:spacing w:after="0" w:line="240" w:lineRule="auto"/>
        <w:jc w:val="both"/>
        <w:rPr>
          <w:rFonts w:asciiTheme="majorBidi" w:hAnsiTheme="majorBidi" w:cstheme="majorBidi"/>
          <w:sz w:val="20"/>
          <w:szCs w:val="20"/>
          <w:highlight w:val="green"/>
        </w:rPr>
      </w:pPr>
    </w:p>
    <w:p w14:paraId="0AFB6E2A" w14:textId="77777777" w:rsidR="00152F8C" w:rsidRPr="00205632"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205632">
        <w:rPr>
          <w:rFonts w:asciiTheme="majorBidi" w:hAnsiTheme="majorBidi" w:cstheme="majorBidi"/>
          <w:sz w:val="20"/>
          <w:szCs w:val="20"/>
          <w:highlight w:val="green"/>
        </w:rPr>
        <w:t xml:space="preserve">Line 134: The equation should include z0 rather than z, and the b0 in this equation is not the b0 as defined earlier. It should represent the channel breadth extrapolated back to x = 0, not the breadth at L1. Also, AL is not defined (should be equal to the membrane area). The area Y is incorrectly defined in Section 3 Fig. S.1 of the supplementary information. It is correctly defined by </w:t>
      </w:r>
      <w:proofErr w:type="spellStart"/>
      <w:r w:rsidRPr="00205632">
        <w:rPr>
          <w:rFonts w:asciiTheme="majorBidi" w:hAnsiTheme="majorBidi" w:cstheme="majorBidi"/>
          <w:sz w:val="20"/>
          <w:szCs w:val="20"/>
          <w:highlight w:val="green"/>
        </w:rPr>
        <w:t>eq</w:t>
      </w:r>
      <w:proofErr w:type="spellEnd"/>
      <w:r w:rsidRPr="00205632">
        <w:rPr>
          <w:rFonts w:asciiTheme="majorBidi" w:hAnsiTheme="majorBidi" w:cstheme="majorBidi"/>
          <w:sz w:val="20"/>
          <w:szCs w:val="20"/>
          <w:highlight w:val="green"/>
        </w:rPr>
        <w:t xml:space="preserve"> S.3 where it corresponds to the area enclosed by the extrapolated channel walls from L1 back to x = 0, excluding the channel inlet </w:t>
      </w:r>
      <w:proofErr w:type="spellStart"/>
      <w:r w:rsidRPr="00205632">
        <w:rPr>
          <w:rFonts w:asciiTheme="majorBidi" w:hAnsiTheme="majorBidi" w:cstheme="majorBidi"/>
          <w:sz w:val="20"/>
          <w:szCs w:val="20"/>
          <w:highlight w:val="green"/>
        </w:rPr>
        <w:t>endpiece</w:t>
      </w:r>
      <w:proofErr w:type="spellEnd"/>
      <w:r w:rsidRPr="00205632">
        <w:rPr>
          <w:rFonts w:asciiTheme="majorBidi" w:hAnsiTheme="majorBidi" w:cstheme="majorBidi"/>
          <w:sz w:val="20"/>
          <w:szCs w:val="20"/>
          <w:highlight w:val="green"/>
        </w:rPr>
        <w:t xml:space="preserve">. The </w:t>
      </w:r>
      <w:proofErr w:type="spellStart"/>
      <w:r w:rsidRPr="00205632">
        <w:rPr>
          <w:rFonts w:asciiTheme="majorBidi" w:hAnsiTheme="majorBidi" w:cstheme="majorBidi"/>
          <w:sz w:val="20"/>
          <w:szCs w:val="20"/>
          <w:highlight w:val="green"/>
        </w:rPr>
        <w:t>bL</w:t>
      </w:r>
      <w:proofErr w:type="spellEnd"/>
      <w:r w:rsidRPr="00205632">
        <w:rPr>
          <w:rFonts w:asciiTheme="majorBidi" w:hAnsiTheme="majorBidi" w:cstheme="majorBidi"/>
          <w:sz w:val="20"/>
          <w:szCs w:val="20"/>
          <w:highlight w:val="green"/>
        </w:rPr>
        <w:t xml:space="preserve"> should also correspond to an extrapolated breadth, although this difference is less significant.</w:t>
      </w:r>
    </w:p>
    <w:p w14:paraId="6ABDFDA6" w14:textId="77777777" w:rsidR="00AC4634" w:rsidRPr="00205632" w:rsidRDefault="00AC4634" w:rsidP="00AC4634">
      <w:pPr>
        <w:autoSpaceDE w:val="0"/>
        <w:autoSpaceDN w:val="0"/>
        <w:adjustRightInd w:val="0"/>
        <w:spacing w:after="0" w:line="240" w:lineRule="auto"/>
        <w:ind w:left="360"/>
        <w:jc w:val="both"/>
        <w:rPr>
          <w:rFonts w:asciiTheme="majorBidi" w:hAnsiTheme="majorBidi" w:cstheme="majorBidi"/>
          <w:sz w:val="20"/>
          <w:szCs w:val="20"/>
          <w:highlight w:val="green"/>
        </w:rPr>
      </w:pPr>
    </w:p>
    <w:p w14:paraId="15B8B295" w14:textId="6B325881" w:rsidR="00280462" w:rsidRPr="00205632" w:rsidRDefault="00A65373" w:rsidP="007919BE">
      <w:pPr>
        <w:autoSpaceDE w:val="0"/>
        <w:autoSpaceDN w:val="0"/>
        <w:adjustRightInd w:val="0"/>
        <w:spacing w:after="0" w:line="240" w:lineRule="auto"/>
        <w:ind w:left="360"/>
        <w:jc w:val="both"/>
        <w:rPr>
          <w:rFonts w:asciiTheme="majorBidi" w:hAnsiTheme="majorBidi" w:cstheme="majorBidi"/>
          <w:sz w:val="24"/>
          <w:szCs w:val="24"/>
          <w:highlight w:val="green"/>
        </w:rPr>
      </w:pPr>
      <w:r w:rsidRPr="00205632">
        <w:rPr>
          <w:rFonts w:asciiTheme="majorBidi" w:hAnsiTheme="majorBidi" w:cstheme="majorBidi"/>
          <w:sz w:val="24"/>
          <w:szCs w:val="24"/>
          <w:highlight w:val="green"/>
        </w:rPr>
        <w:t>The variables</w:t>
      </w:r>
      <w:r w:rsidR="00A67AAA" w:rsidRPr="00205632">
        <w:rPr>
          <w:rFonts w:asciiTheme="majorBidi" w:hAnsiTheme="majorBidi" w:cstheme="majorBidi"/>
          <w:sz w:val="24"/>
          <w:szCs w:val="24"/>
          <w:highlight w:val="green"/>
        </w:rPr>
        <w:t xml:space="preserve"> were adapted according to the suggestions of the reviewers</w:t>
      </w:r>
      <w:r w:rsidR="00C86A97" w:rsidRPr="00205632">
        <w:rPr>
          <w:rFonts w:asciiTheme="majorBidi" w:hAnsiTheme="majorBidi" w:cstheme="majorBidi"/>
          <w:sz w:val="24"/>
          <w:szCs w:val="24"/>
          <w:highlight w:val="green"/>
        </w:rPr>
        <w:t xml:space="preserve">. </w:t>
      </w:r>
      <w:r w:rsidR="00A67AAA" w:rsidRPr="00205632">
        <w:rPr>
          <w:rFonts w:asciiTheme="majorBidi" w:hAnsiTheme="majorBidi" w:cstheme="majorBidi"/>
          <w:sz w:val="24"/>
          <w:szCs w:val="24"/>
          <w:highlight w:val="green"/>
        </w:rPr>
        <w:t>C</w:t>
      </w:r>
      <w:r w:rsidR="00AA3966" w:rsidRPr="00205632">
        <w:rPr>
          <w:rFonts w:asciiTheme="majorBidi" w:hAnsiTheme="majorBidi" w:cstheme="majorBidi"/>
          <w:sz w:val="24"/>
          <w:szCs w:val="24"/>
          <w:highlight w:val="green"/>
        </w:rPr>
        <w:t xml:space="preserve">onsequently, we renamed </w:t>
      </w:r>
      <w:r w:rsidR="00CB5AA5" w:rsidRPr="00205632">
        <w:rPr>
          <w:rFonts w:asciiTheme="majorBidi" w:hAnsiTheme="majorBidi" w:cstheme="majorBidi"/>
          <w:sz w:val="24"/>
          <w:szCs w:val="24"/>
          <w:highlight w:val="green"/>
        </w:rPr>
        <w:t>the</w:t>
      </w:r>
      <w:r w:rsidR="00A67AAA" w:rsidRPr="00205632">
        <w:rPr>
          <w:rFonts w:asciiTheme="majorBidi" w:hAnsiTheme="majorBidi" w:cstheme="majorBidi"/>
          <w:sz w:val="24"/>
          <w:szCs w:val="24"/>
          <w:highlight w:val="green"/>
        </w:rPr>
        <w:t xml:space="preserve"> used</w:t>
      </w:r>
      <w:r w:rsidR="00CB5AA5" w:rsidRPr="00205632">
        <w:rPr>
          <w:rFonts w:asciiTheme="majorBidi" w:hAnsiTheme="majorBidi" w:cstheme="majorBidi"/>
          <w:sz w:val="24"/>
          <w:szCs w:val="24"/>
          <w:highlight w:val="green"/>
        </w:rPr>
        <w:t xml:space="preserve"> channel breadt</w:t>
      </w:r>
      <w:r w:rsidR="009800F1" w:rsidRPr="00205632">
        <w:rPr>
          <w:rFonts w:asciiTheme="majorBidi" w:hAnsiTheme="majorBidi" w:cstheme="majorBidi"/>
          <w:sz w:val="24"/>
          <w:szCs w:val="24"/>
          <w:highlight w:val="green"/>
        </w:rPr>
        <w:t>h</w:t>
      </w:r>
      <w:r w:rsidRPr="00205632">
        <w:rPr>
          <w:rFonts w:asciiTheme="majorBidi" w:hAnsiTheme="majorBidi" w:cstheme="majorBidi"/>
          <w:sz w:val="24"/>
          <w:szCs w:val="24"/>
          <w:highlight w:val="green"/>
        </w:rPr>
        <w:t xml:space="preserve">s </w:t>
      </w:r>
      <w:r w:rsidR="00ED605C" w:rsidRPr="00205632">
        <w:rPr>
          <w:rFonts w:asciiTheme="majorBidi" w:hAnsiTheme="majorBidi" w:cstheme="majorBidi"/>
          <w:sz w:val="24"/>
          <w:szCs w:val="24"/>
          <w:highlight w:val="green"/>
        </w:rPr>
        <w:t xml:space="preserve">at b(x=L1) and b(x=L2) </w:t>
      </w:r>
      <w:r w:rsidRPr="00205632">
        <w:rPr>
          <w:rFonts w:asciiTheme="majorBidi" w:hAnsiTheme="majorBidi" w:cstheme="majorBidi"/>
          <w:sz w:val="24"/>
          <w:szCs w:val="24"/>
          <w:highlight w:val="green"/>
        </w:rPr>
        <w:t>as b1 and b2</w:t>
      </w:r>
      <w:r w:rsidR="007919BE" w:rsidRPr="00205632">
        <w:rPr>
          <w:rFonts w:asciiTheme="majorBidi" w:hAnsiTheme="majorBidi" w:cstheme="majorBidi"/>
          <w:sz w:val="24"/>
          <w:szCs w:val="24"/>
          <w:highlight w:val="green"/>
        </w:rPr>
        <w:t xml:space="preserve"> </w:t>
      </w:r>
      <w:r w:rsidR="00415B47" w:rsidRPr="00205632">
        <w:rPr>
          <w:rFonts w:asciiTheme="majorBidi" w:hAnsiTheme="majorBidi" w:cstheme="majorBidi"/>
          <w:sz w:val="24"/>
          <w:szCs w:val="24"/>
          <w:highlight w:val="green"/>
        </w:rPr>
        <w:t>throug</w:t>
      </w:r>
      <w:ins w:id="12" w:author="Author" w:date="2020-09-21T17:02:00Z">
        <w:r w:rsidR="003B114A">
          <w:rPr>
            <w:rFonts w:asciiTheme="majorBidi" w:hAnsiTheme="majorBidi" w:cstheme="majorBidi"/>
            <w:sz w:val="24"/>
            <w:szCs w:val="24"/>
            <w:highlight w:val="green"/>
          </w:rPr>
          <w:t>h</w:t>
        </w:r>
      </w:ins>
      <w:r w:rsidR="00415B47" w:rsidRPr="00205632">
        <w:rPr>
          <w:rFonts w:asciiTheme="majorBidi" w:hAnsiTheme="majorBidi" w:cstheme="majorBidi"/>
          <w:sz w:val="24"/>
          <w:szCs w:val="24"/>
          <w:highlight w:val="green"/>
        </w:rPr>
        <w:t xml:space="preserve">out the manuscript </w:t>
      </w:r>
      <w:r w:rsidR="007919BE" w:rsidRPr="00205632">
        <w:rPr>
          <w:rFonts w:asciiTheme="majorBidi" w:hAnsiTheme="majorBidi" w:cstheme="majorBidi"/>
          <w:sz w:val="24"/>
          <w:szCs w:val="24"/>
          <w:highlight w:val="green"/>
        </w:rPr>
        <w:t xml:space="preserve">and used b0 and </w:t>
      </w:r>
      <w:proofErr w:type="spellStart"/>
      <w:r w:rsidR="007919BE" w:rsidRPr="00205632">
        <w:rPr>
          <w:rFonts w:asciiTheme="majorBidi" w:hAnsiTheme="majorBidi" w:cstheme="majorBidi"/>
          <w:sz w:val="24"/>
          <w:szCs w:val="24"/>
          <w:highlight w:val="green"/>
        </w:rPr>
        <w:t>bL</w:t>
      </w:r>
      <w:proofErr w:type="spellEnd"/>
      <w:r w:rsidR="007919BE" w:rsidRPr="00205632">
        <w:rPr>
          <w:rFonts w:asciiTheme="majorBidi" w:hAnsiTheme="majorBidi" w:cstheme="majorBidi"/>
          <w:sz w:val="24"/>
          <w:szCs w:val="24"/>
          <w:highlight w:val="green"/>
        </w:rPr>
        <w:t xml:space="preserve"> correctly for their extrapolated counterparts. Indeed, as the reviewer already indicated, the numerical differences of b0 and b1</w:t>
      </w:r>
      <w:r w:rsidR="0084574C" w:rsidRPr="00205632">
        <w:rPr>
          <w:rFonts w:asciiTheme="majorBidi" w:hAnsiTheme="majorBidi" w:cstheme="majorBidi"/>
          <w:sz w:val="24"/>
          <w:szCs w:val="24"/>
          <w:highlight w:val="green"/>
        </w:rPr>
        <w:t xml:space="preserve"> (</w:t>
      </w:r>
      <w:r w:rsidR="007919BE" w:rsidRPr="00205632">
        <w:rPr>
          <w:rFonts w:asciiTheme="majorBidi" w:hAnsiTheme="majorBidi" w:cstheme="majorBidi"/>
          <w:sz w:val="24"/>
          <w:szCs w:val="24"/>
          <w:highlight w:val="green"/>
        </w:rPr>
        <w:t xml:space="preserve">b2 and </w:t>
      </w:r>
      <w:proofErr w:type="spellStart"/>
      <w:r w:rsidR="00AF756B" w:rsidRPr="00205632">
        <w:rPr>
          <w:rFonts w:asciiTheme="majorBidi" w:hAnsiTheme="majorBidi" w:cstheme="majorBidi"/>
          <w:sz w:val="24"/>
          <w:szCs w:val="24"/>
          <w:highlight w:val="green"/>
        </w:rPr>
        <w:t>Bl</w:t>
      </w:r>
      <w:proofErr w:type="spellEnd"/>
      <w:r w:rsidR="00AF756B" w:rsidRPr="00205632">
        <w:rPr>
          <w:rFonts w:asciiTheme="majorBidi" w:hAnsiTheme="majorBidi" w:cstheme="majorBidi"/>
          <w:sz w:val="24"/>
          <w:szCs w:val="24"/>
          <w:highlight w:val="green"/>
        </w:rPr>
        <w:t xml:space="preserve"> </w:t>
      </w:r>
      <w:r w:rsidR="007919BE" w:rsidRPr="00205632">
        <w:rPr>
          <w:rFonts w:asciiTheme="majorBidi" w:hAnsiTheme="majorBidi" w:cstheme="majorBidi"/>
          <w:sz w:val="24"/>
          <w:szCs w:val="24"/>
          <w:highlight w:val="green"/>
        </w:rPr>
        <w:t>respectively</w:t>
      </w:r>
      <w:r w:rsidR="0084574C" w:rsidRPr="00205632">
        <w:rPr>
          <w:rFonts w:asciiTheme="majorBidi" w:hAnsiTheme="majorBidi" w:cstheme="majorBidi"/>
          <w:sz w:val="24"/>
          <w:szCs w:val="24"/>
          <w:highlight w:val="green"/>
        </w:rPr>
        <w:t>) d</w:t>
      </w:r>
      <w:r w:rsidR="0028308A" w:rsidRPr="00205632">
        <w:rPr>
          <w:rFonts w:asciiTheme="majorBidi" w:hAnsiTheme="majorBidi" w:cstheme="majorBidi"/>
          <w:sz w:val="24"/>
          <w:szCs w:val="24"/>
          <w:highlight w:val="green"/>
        </w:rPr>
        <w:t xml:space="preserve">id only differ on a </w:t>
      </w:r>
      <w:r w:rsidR="009A5D96" w:rsidRPr="00205632">
        <w:rPr>
          <w:rFonts w:asciiTheme="majorBidi" w:hAnsiTheme="majorBidi" w:cstheme="majorBidi"/>
          <w:sz w:val="24"/>
          <w:szCs w:val="24"/>
          <w:highlight w:val="green"/>
        </w:rPr>
        <w:t xml:space="preserve">minor </w:t>
      </w:r>
      <w:r w:rsidR="006F4C44" w:rsidRPr="00205632">
        <w:rPr>
          <w:rFonts w:asciiTheme="majorBidi" w:hAnsiTheme="majorBidi" w:cstheme="majorBidi"/>
          <w:sz w:val="24"/>
          <w:szCs w:val="24"/>
          <w:highlight w:val="green"/>
        </w:rPr>
        <w:t>s</w:t>
      </w:r>
      <w:r w:rsidR="0028308A" w:rsidRPr="00205632">
        <w:rPr>
          <w:rFonts w:asciiTheme="majorBidi" w:hAnsiTheme="majorBidi" w:cstheme="majorBidi"/>
          <w:sz w:val="24"/>
          <w:szCs w:val="24"/>
          <w:highlight w:val="green"/>
        </w:rPr>
        <w:t>cale</w:t>
      </w:r>
      <w:r w:rsidR="007919BE" w:rsidRPr="00205632">
        <w:rPr>
          <w:rFonts w:asciiTheme="majorBidi" w:hAnsiTheme="majorBidi" w:cstheme="majorBidi"/>
          <w:sz w:val="24"/>
          <w:szCs w:val="24"/>
          <w:highlight w:val="green"/>
        </w:rPr>
        <w:t xml:space="preserve">, therefore, these corrections, which </w:t>
      </w:r>
      <w:del w:id="13" w:author="Author" w:date="2020-09-21T17:03:00Z">
        <w:r w:rsidR="007919BE" w:rsidRPr="00205632" w:rsidDel="003B114A">
          <w:rPr>
            <w:rFonts w:asciiTheme="majorBidi" w:hAnsiTheme="majorBidi" w:cstheme="majorBidi"/>
            <w:sz w:val="24"/>
            <w:szCs w:val="24"/>
            <w:highlight w:val="green"/>
          </w:rPr>
          <w:delText xml:space="preserve">only affect </w:delText>
        </w:r>
      </w:del>
      <w:r w:rsidR="007919BE" w:rsidRPr="00205632">
        <w:rPr>
          <w:rFonts w:asciiTheme="majorBidi" w:hAnsiTheme="majorBidi" w:cstheme="majorBidi"/>
          <w:sz w:val="24"/>
          <w:szCs w:val="24"/>
          <w:highlight w:val="green"/>
        </w:rPr>
        <w:t>did not affect our over</w:t>
      </w:r>
      <w:r w:rsidR="00E20F20" w:rsidRPr="00205632">
        <w:rPr>
          <w:rFonts w:asciiTheme="majorBidi" w:hAnsiTheme="majorBidi" w:cstheme="majorBidi"/>
          <w:sz w:val="24"/>
          <w:szCs w:val="24"/>
          <w:highlight w:val="green"/>
        </w:rPr>
        <w:t>all result.</w:t>
      </w:r>
    </w:p>
    <w:p w14:paraId="69A7B978" w14:textId="77777777" w:rsidR="00262594" w:rsidRPr="00205632" w:rsidRDefault="00262594" w:rsidP="007919BE">
      <w:pPr>
        <w:autoSpaceDE w:val="0"/>
        <w:autoSpaceDN w:val="0"/>
        <w:adjustRightInd w:val="0"/>
        <w:spacing w:after="0" w:line="240" w:lineRule="auto"/>
        <w:ind w:left="360"/>
        <w:jc w:val="both"/>
        <w:rPr>
          <w:rFonts w:asciiTheme="majorBidi" w:hAnsiTheme="majorBidi" w:cstheme="majorBidi"/>
          <w:sz w:val="24"/>
          <w:szCs w:val="24"/>
          <w:highlight w:val="green"/>
        </w:rPr>
      </w:pPr>
      <w:r w:rsidRPr="00205632">
        <w:rPr>
          <w:rFonts w:asciiTheme="majorBidi" w:hAnsiTheme="majorBidi" w:cstheme="majorBidi"/>
          <w:sz w:val="24"/>
          <w:szCs w:val="24"/>
          <w:highlight w:val="green"/>
        </w:rPr>
        <w:t xml:space="preserve">Indeed, one might see b0≈b1 and b2≈bl </w:t>
      </w:r>
      <w:del w:id="14" w:author="Author" w:date="2020-09-21T17:04:00Z">
        <w:r w:rsidRPr="00205632" w:rsidDel="003B114A">
          <w:rPr>
            <w:rFonts w:asciiTheme="majorBidi" w:hAnsiTheme="majorBidi" w:cstheme="majorBidi"/>
            <w:sz w:val="24"/>
            <w:szCs w:val="24"/>
            <w:highlight w:val="green"/>
          </w:rPr>
          <w:delText xml:space="preserve"> </w:delText>
        </w:r>
      </w:del>
      <w:r w:rsidRPr="00205632">
        <w:rPr>
          <w:rFonts w:asciiTheme="majorBidi" w:hAnsiTheme="majorBidi" w:cstheme="majorBidi"/>
          <w:sz w:val="24"/>
          <w:szCs w:val="24"/>
          <w:highlight w:val="green"/>
        </w:rPr>
        <w:t>as a tolerable approximation.</w:t>
      </w:r>
    </w:p>
    <w:p w14:paraId="62832B66" w14:textId="77777777" w:rsidR="007E4650" w:rsidRDefault="007A5050" w:rsidP="00AC4634">
      <w:pPr>
        <w:autoSpaceDE w:val="0"/>
        <w:autoSpaceDN w:val="0"/>
        <w:adjustRightInd w:val="0"/>
        <w:spacing w:after="0" w:line="240" w:lineRule="auto"/>
        <w:ind w:left="360"/>
        <w:jc w:val="both"/>
        <w:rPr>
          <w:rFonts w:asciiTheme="majorBidi" w:hAnsiTheme="majorBidi" w:cstheme="majorBidi"/>
          <w:sz w:val="24"/>
          <w:szCs w:val="24"/>
          <w:highlight w:val="yellow"/>
        </w:rPr>
      </w:pPr>
      <w:r w:rsidRPr="00205632">
        <w:rPr>
          <w:rFonts w:asciiTheme="majorBidi" w:hAnsiTheme="majorBidi" w:cstheme="majorBidi"/>
          <w:sz w:val="24"/>
          <w:szCs w:val="24"/>
          <w:highlight w:val="green"/>
        </w:rPr>
        <w:t>However, o</w:t>
      </w:r>
      <w:r w:rsidR="00280462" w:rsidRPr="00205632">
        <w:rPr>
          <w:rFonts w:asciiTheme="majorBidi" w:hAnsiTheme="majorBidi" w:cstheme="majorBidi"/>
          <w:sz w:val="24"/>
          <w:szCs w:val="24"/>
          <w:highlight w:val="green"/>
        </w:rPr>
        <w:t xml:space="preserve">ur strict analytical approach was suited to use </w:t>
      </w:r>
      <w:r w:rsidR="00280462" w:rsidRPr="00205632">
        <w:rPr>
          <w:rFonts w:asciiTheme="majorBidi" w:hAnsiTheme="majorBidi" w:cstheme="majorBidi"/>
          <w:i/>
          <w:sz w:val="24"/>
          <w:szCs w:val="24"/>
          <w:highlight w:val="green"/>
        </w:rPr>
        <w:t>E</w:t>
      </w:r>
      <w:r w:rsidR="00280462" w:rsidRPr="00205632">
        <w:rPr>
          <w:rFonts w:asciiTheme="majorBidi" w:hAnsiTheme="majorBidi" w:cstheme="majorBidi"/>
          <w:sz w:val="24"/>
          <w:szCs w:val="24"/>
          <w:highlight w:val="green"/>
        </w:rPr>
        <w:t>(</w:t>
      </w:r>
      <w:r w:rsidR="00280462" w:rsidRPr="00205632">
        <w:rPr>
          <w:rFonts w:asciiTheme="majorBidi" w:hAnsiTheme="majorBidi" w:cstheme="majorBidi"/>
          <w:i/>
          <w:sz w:val="24"/>
          <w:szCs w:val="24"/>
          <w:highlight w:val="green"/>
        </w:rPr>
        <w:t>x</w:t>
      </w:r>
      <w:r w:rsidR="00280462" w:rsidRPr="00205632">
        <w:rPr>
          <w:rFonts w:asciiTheme="majorBidi" w:hAnsiTheme="majorBidi" w:cstheme="majorBidi"/>
          <w:sz w:val="24"/>
          <w:szCs w:val="24"/>
          <w:highlight w:val="green"/>
        </w:rPr>
        <w:t xml:space="preserve">) </w:t>
      </w:r>
      <w:r w:rsidRPr="00205632">
        <w:rPr>
          <w:rFonts w:asciiTheme="majorBidi" w:hAnsiTheme="majorBidi" w:cstheme="majorBidi"/>
          <w:sz w:val="24"/>
          <w:szCs w:val="24"/>
          <w:highlight w:val="green"/>
        </w:rPr>
        <w:t>also to be used for the extrapolation easily.</w:t>
      </w:r>
      <w:r w:rsidR="00AF0EFC" w:rsidRPr="00205632">
        <w:rPr>
          <w:rFonts w:asciiTheme="majorBidi" w:hAnsiTheme="majorBidi" w:cstheme="majorBidi"/>
          <w:sz w:val="24"/>
          <w:szCs w:val="24"/>
          <w:highlight w:val="green"/>
        </w:rPr>
        <w:t xml:space="preserve"> The respective equations were </w:t>
      </w:r>
      <w:r w:rsidR="003437C7" w:rsidRPr="00205632">
        <w:rPr>
          <w:rFonts w:asciiTheme="majorBidi" w:hAnsiTheme="majorBidi" w:cstheme="majorBidi"/>
          <w:sz w:val="24"/>
          <w:szCs w:val="24"/>
          <w:highlight w:val="green"/>
        </w:rPr>
        <w:t>added to th</w:t>
      </w:r>
      <w:r w:rsidR="00266D1C" w:rsidRPr="00205632">
        <w:rPr>
          <w:rFonts w:asciiTheme="majorBidi" w:hAnsiTheme="majorBidi" w:cstheme="majorBidi"/>
          <w:sz w:val="24"/>
          <w:szCs w:val="24"/>
          <w:highlight w:val="green"/>
        </w:rPr>
        <w:t>e supporting information and given in the</w:t>
      </w:r>
      <w:r w:rsidR="003437C7" w:rsidRPr="00205632">
        <w:rPr>
          <w:rFonts w:asciiTheme="majorBidi" w:hAnsiTheme="majorBidi" w:cstheme="majorBidi"/>
          <w:sz w:val="24"/>
          <w:szCs w:val="24"/>
          <w:highlight w:val="green"/>
        </w:rPr>
        <w:t xml:space="preserve"> main paper.</w:t>
      </w:r>
      <w:r w:rsidR="00205632">
        <w:rPr>
          <w:rFonts w:asciiTheme="majorBidi" w:hAnsiTheme="majorBidi" w:cstheme="majorBidi"/>
          <w:sz w:val="24"/>
          <w:szCs w:val="24"/>
          <w:highlight w:val="yellow"/>
        </w:rPr>
        <w:t xml:space="preserve"> All data were reevaluated with the corrected algorithm.</w:t>
      </w:r>
    </w:p>
    <w:p w14:paraId="5D24DD17" w14:textId="77777777" w:rsidR="00AF0EFC" w:rsidRPr="00262594" w:rsidRDefault="00AF0EFC" w:rsidP="00AC4634">
      <w:pPr>
        <w:autoSpaceDE w:val="0"/>
        <w:autoSpaceDN w:val="0"/>
        <w:adjustRightInd w:val="0"/>
        <w:spacing w:after="0" w:line="240" w:lineRule="auto"/>
        <w:ind w:left="360"/>
        <w:jc w:val="both"/>
        <w:rPr>
          <w:rFonts w:asciiTheme="majorBidi" w:hAnsiTheme="majorBidi" w:cstheme="majorBidi"/>
          <w:sz w:val="24"/>
          <w:szCs w:val="24"/>
          <w:highlight w:val="yellow"/>
        </w:rPr>
      </w:pPr>
    </w:p>
    <w:p w14:paraId="6A42B0EA" w14:textId="77777777" w:rsidR="00152F8C" w:rsidRPr="00152F8C" w:rsidRDefault="00152F8C" w:rsidP="00152F8C">
      <w:pPr>
        <w:autoSpaceDE w:val="0"/>
        <w:autoSpaceDN w:val="0"/>
        <w:adjustRightInd w:val="0"/>
        <w:spacing w:after="0" w:line="240" w:lineRule="auto"/>
        <w:ind w:left="360"/>
        <w:jc w:val="both"/>
        <w:rPr>
          <w:rFonts w:asciiTheme="majorBidi" w:hAnsiTheme="majorBidi" w:cstheme="majorBidi"/>
          <w:sz w:val="20"/>
          <w:szCs w:val="20"/>
        </w:rPr>
      </w:pPr>
    </w:p>
    <w:p w14:paraId="1B8A00FD" w14:textId="77777777" w:rsidR="00152F8C" w:rsidRPr="00B044A0"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E549C3">
        <w:rPr>
          <w:rFonts w:asciiTheme="majorBidi" w:hAnsiTheme="majorBidi" w:cstheme="majorBidi"/>
          <w:sz w:val="20"/>
          <w:szCs w:val="20"/>
          <w:highlight w:val="green"/>
        </w:rPr>
        <w:t xml:space="preserve">Line 139: The </w:t>
      </w:r>
      <w:proofErr w:type="spellStart"/>
      <w:r w:rsidRPr="00E549C3">
        <w:rPr>
          <w:rFonts w:asciiTheme="majorBidi" w:hAnsiTheme="majorBidi" w:cstheme="majorBidi"/>
          <w:sz w:val="20"/>
          <w:szCs w:val="20"/>
          <w:highlight w:val="green"/>
        </w:rPr>
        <w:t>Vcla</w:t>
      </w:r>
      <w:proofErr w:type="spellEnd"/>
      <w:r w:rsidRPr="00E549C3">
        <w:rPr>
          <w:rFonts w:asciiTheme="majorBidi" w:hAnsiTheme="majorBidi" w:cstheme="majorBidi"/>
          <w:sz w:val="20"/>
          <w:szCs w:val="20"/>
          <w:highlight w:val="green"/>
        </w:rPr>
        <w:t xml:space="preserve"> of </w:t>
      </w:r>
      <w:proofErr w:type="spellStart"/>
      <w:r w:rsidRPr="00E549C3">
        <w:rPr>
          <w:rFonts w:asciiTheme="majorBidi" w:hAnsiTheme="majorBidi" w:cstheme="majorBidi"/>
          <w:sz w:val="20"/>
          <w:szCs w:val="20"/>
          <w:highlight w:val="green"/>
        </w:rPr>
        <w:t>eq</w:t>
      </w:r>
      <w:proofErr w:type="spellEnd"/>
      <w:r w:rsidRPr="00E549C3">
        <w:rPr>
          <w:rFonts w:asciiTheme="majorBidi" w:hAnsiTheme="majorBidi" w:cstheme="majorBidi"/>
          <w:sz w:val="20"/>
          <w:szCs w:val="20"/>
          <w:highlight w:val="green"/>
        </w:rPr>
        <w:t xml:space="preserve"> 7 and the </w:t>
      </w:r>
      <w:proofErr w:type="spellStart"/>
      <w:r w:rsidRPr="00E549C3">
        <w:rPr>
          <w:rFonts w:asciiTheme="majorBidi" w:hAnsiTheme="majorBidi" w:cstheme="majorBidi"/>
          <w:sz w:val="20"/>
          <w:szCs w:val="20"/>
          <w:highlight w:val="green"/>
        </w:rPr>
        <w:t>Vapp</w:t>
      </w:r>
      <w:proofErr w:type="spellEnd"/>
      <w:r w:rsidRPr="00E549C3">
        <w:rPr>
          <w:rFonts w:asciiTheme="majorBidi" w:hAnsiTheme="majorBidi" w:cstheme="majorBidi"/>
          <w:sz w:val="20"/>
          <w:szCs w:val="20"/>
          <w:highlight w:val="green"/>
        </w:rPr>
        <w:t xml:space="preserve"> of </w:t>
      </w:r>
      <w:proofErr w:type="spellStart"/>
      <w:r w:rsidRPr="00E549C3">
        <w:rPr>
          <w:rFonts w:asciiTheme="majorBidi" w:hAnsiTheme="majorBidi" w:cstheme="majorBidi"/>
          <w:sz w:val="20"/>
          <w:szCs w:val="20"/>
          <w:highlight w:val="green"/>
        </w:rPr>
        <w:t>eq</w:t>
      </w:r>
      <w:proofErr w:type="spellEnd"/>
      <w:r w:rsidRPr="00E549C3">
        <w:rPr>
          <w:rFonts w:asciiTheme="majorBidi" w:hAnsiTheme="majorBidi" w:cstheme="majorBidi"/>
          <w:sz w:val="20"/>
          <w:szCs w:val="20"/>
          <w:highlight w:val="green"/>
        </w:rPr>
        <w:t xml:space="preserve"> 8 are supposed to represent the complete channel volume. </w:t>
      </w:r>
      <w:r w:rsidRPr="00B044A0">
        <w:rPr>
          <w:rFonts w:asciiTheme="majorBidi" w:hAnsiTheme="majorBidi" w:cstheme="majorBidi"/>
          <w:sz w:val="20"/>
          <w:szCs w:val="20"/>
          <w:highlight w:val="green"/>
        </w:rPr>
        <w:t>(</w:t>
      </w:r>
      <w:proofErr w:type="spellStart"/>
      <w:r w:rsidRPr="00B044A0">
        <w:rPr>
          <w:rFonts w:asciiTheme="majorBidi" w:hAnsiTheme="majorBidi" w:cstheme="majorBidi"/>
          <w:sz w:val="20"/>
          <w:szCs w:val="20"/>
          <w:highlight w:val="green"/>
        </w:rPr>
        <w:t>Vapp</w:t>
      </w:r>
      <w:proofErr w:type="spellEnd"/>
      <w:r w:rsidRPr="00B044A0">
        <w:rPr>
          <w:rFonts w:asciiTheme="majorBidi" w:hAnsiTheme="majorBidi" w:cstheme="majorBidi"/>
          <w:sz w:val="20"/>
          <w:szCs w:val="20"/>
          <w:highlight w:val="green"/>
        </w:rPr>
        <w:t xml:space="preserve"> is also written as </w:t>
      </w:r>
      <w:proofErr w:type="spellStart"/>
      <w:r w:rsidRPr="00B044A0">
        <w:rPr>
          <w:rFonts w:asciiTheme="majorBidi" w:hAnsiTheme="majorBidi" w:cstheme="majorBidi"/>
          <w:sz w:val="20"/>
          <w:szCs w:val="20"/>
          <w:highlight w:val="green"/>
        </w:rPr>
        <w:t>Vappgeo</w:t>
      </w:r>
      <w:proofErr w:type="spellEnd"/>
      <w:r w:rsidRPr="00B044A0">
        <w:rPr>
          <w:rFonts w:asciiTheme="majorBidi" w:hAnsiTheme="majorBidi" w:cstheme="majorBidi"/>
          <w:sz w:val="20"/>
          <w:szCs w:val="20"/>
          <w:highlight w:val="green"/>
        </w:rPr>
        <w:t xml:space="preserve"> and </w:t>
      </w:r>
      <w:proofErr w:type="spellStart"/>
      <w:r w:rsidRPr="00B044A0">
        <w:rPr>
          <w:rFonts w:asciiTheme="majorBidi" w:hAnsiTheme="majorBidi" w:cstheme="majorBidi"/>
          <w:sz w:val="20"/>
          <w:szCs w:val="20"/>
          <w:highlight w:val="green"/>
        </w:rPr>
        <w:t>V≈geo</w:t>
      </w:r>
      <w:proofErr w:type="spellEnd"/>
      <w:r w:rsidRPr="00B044A0">
        <w:rPr>
          <w:rFonts w:asciiTheme="majorBidi" w:hAnsiTheme="majorBidi" w:cstheme="majorBidi"/>
          <w:sz w:val="20"/>
          <w:szCs w:val="20"/>
          <w:highlight w:val="green"/>
        </w:rPr>
        <w:t xml:space="preserve"> in some places.) The </w:t>
      </w:r>
      <w:proofErr w:type="spellStart"/>
      <w:r w:rsidRPr="00B044A0">
        <w:rPr>
          <w:rFonts w:asciiTheme="majorBidi" w:hAnsiTheme="majorBidi" w:cstheme="majorBidi"/>
          <w:sz w:val="20"/>
          <w:szCs w:val="20"/>
          <w:highlight w:val="green"/>
        </w:rPr>
        <w:t>Vgeo</w:t>
      </w:r>
      <w:proofErr w:type="spellEnd"/>
      <w:r w:rsidRPr="00B044A0">
        <w:rPr>
          <w:rFonts w:asciiTheme="majorBidi" w:hAnsiTheme="majorBidi" w:cstheme="majorBidi"/>
          <w:sz w:val="20"/>
          <w:szCs w:val="20"/>
          <w:highlight w:val="green"/>
        </w:rPr>
        <w:t xml:space="preserve"> of </w:t>
      </w:r>
      <w:proofErr w:type="spellStart"/>
      <w:r w:rsidRPr="00B044A0">
        <w:rPr>
          <w:rFonts w:asciiTheme="majorBidi" w:hAnsiTheme="majorBidi" w:cstheme="majorBidi"/>
          <w:sz w:val="20"/>
          <w:szCs w:val="20"/>
          <w:highlight w:val="green"/>
        </w:rPr>
        <w:t>eq</w:t>
      </w:r>
      <w:proofErr w:type="spellEnd"/>
      <w:r w:rsidRPr="00B044A0">
        <w:rPr>
          <w:rFonts w:asciiTheme="majorBidi" w:hAnsiTheme="majorBidi" w:cstheme="majorBidi"/>
          <w:sz w:val="20"/>
          <w:szCs w:val="20"/>
          <w:highlight w:val="green"/>
        </w:rPr>
        <w:t xml:space="preserve"> 9 is inconsistent with these. Az should be defined clearly as shown by Fig. 3 - the area of the membrane from z0 to the outlet. But for consistency, </w:t>
      </w:r>
      <w:proofErr w:type="spellStart"/>
      <w:r w:rsidRPr="00B044A0">
        <w:rPr>
          <w:rFonts w:asciiTheme="majorBidi" w:hAnsiTheme="majorBidi" w:cstheme="majorBidi"/>
          <w:sz w:val="20"/>
          <w:szCs w:val="20"/>
          <w:highlight w:val="green"/>
        </w:rPr>
        <w:t>Vgeo</w:t>
      </w:r>
      <w:proofErr w:type="spellEnd"/>
      <w:r w:rsidRPr="00B044A0">
        <w:rPr>
          <w:rFonts w:asciiTheme="majorBidi" w:hAnsiTheme="majorBidi" w:cstheme="majorBidi"/>
          <w:sz w:val="20"/>
          <w:szCs w:val="20"/>
          <w:highlight w:val="green"/>
        </w:rPr>
        <w:t xml:space="preserve"> should be equal to the product of AL and </w:t>
      </w:r>
      <w:proofErr w:type="spellStart"/>
      <w:r w:rsidRPr="00B044A0">
        <w:rPr>
          <w:rFonts w:asciiTheme="majorBidi" w:hAnsiTheme="majorBidi" w:cstheme="majorBidi"/>
          <w:sz w:val="20"/>
          <w:szCs w:val="20"/>
          <w:highlight w:val="green"/>
        </w:rPr>
        <w:t>wgeo</w:t>
      </w:r>
      <w:proofErr w:type="spellEnd"/>
      <w:r w:rsidRPr="00B044A0">
        <w:rPr>
          <w:rFonts w:asciiTheme="majorBidi" w:hAnsiTheme="majorBidi" w:cstheme="majorBidi"/>
          <w:sz w:val="20"/>
          <w:szCs w:val="20"/>
          <w:highlight w:val="green"/>
        </w:rPr>
        <w:t xml:space="preserve">. </w:t>
      </w:r>
    </w:p>
    <w:p w14:paraId="1854A6AE" w14:textId="77777777" w:rsidR="001960B5" w:rsidRPr="00B044A0" w:rsidRDefault="001960B5" w:rsidP="001960B5">
      <w:pPr>
        <w:autoSpaceDE w:val="0"/>
        <w:autoSpaceDN w:val="0"/>
        <w:adjustRightInd w:val="0"/>
        <w:spacing w:after="0" w:line="240" w:lineRule="auto"/>
        <w:jc w:val="both"/>
        <w:rPr>
          <w:rFonts w:asciiTheme="majorBidi" w:hAnsiTheme="majorBidi" w:cstheme="majorBidi"/>
          <w:sz w:val="20"/>
          <w:szCs w:val="20"/>
          <w:highlight w:val="green"/>
        </w:rPr>
      </w:pPr>
    </w:p>
    <w:p w14:paraId="028B209B" w14:textId="77777777" w:rsidR="00E549C3" w:rsidRPr="007C707F" w:rsidRDefault="007213FC" w:rsidP="001960B5">
      <w:pPr>
        <w:autoSpaceDE w:val="0"/>
        <w:autoSpaceDN w:val="0"/>
        <w:adjustRightInd w:val="0"/>
        <w:spacing w:after="0" w:line="240" w:lineRule="auto"/>
        <w:jc w:val="both"/>
        <w:rPr>
          <w:rFonts w:asciiTheme="majorBidi" w:hAnsiTheme="majorBidi" w:cstheme="majorBidi"/>
          <w:sz w:val="24"/>
          <w:szCs w:val="20"/>
          <w:highlight w:val="green"/>
          <w:rPrChange w:id="15" w:author="Author" w:date="2020-09-21T17:07:00Z">
            <w:rPr>
              <w:rFonts w:asciiTheme="majorBidi" w:hAnsiTheme="majorBidi" w:cstheme="majorBidi"/>
              <w:sz w:val="20"/>
              <w:szCs w:val="20"/>
              <w:highlight w:val="green"/>
            </w:rPr>
          </w:rPrChange>
        </w:rPr>
      </w:pPr>
      <w:r w:rsidRPr="007C707F">
        <w:rPr>
          <w:rFonts w:asciiTheme="majorBidi" w:hAnsiTheme="majorBidi" w:cstheme="majorBidi"/>
          <w:sz w:val="24"/>
          <w:szCs w:val="20"/>
          <w:highlight w:val="green"/>
          <w:rPrChange w:id="16" w:author="Author" w:date="2020-09-21T17:07:00Z">
            <w:rPr>
              <w:rFonts w:asciiTheme="majorBidi" w:hAnsiTheme="majorBidi" w:cstheme="majorBidi"/>
              <w:sz w:val="20"/>
              <w:szCs w:val="20"/>
              <w:highlight w:val="green"/>
            </w:rPr>
          </w:rPrChange>
        </w:rPr>
        <w:t>To achieve consistency, the calculation was adapted as stated below.</w:t>
      </w:r>
      <w:r w:rsidR="002E29EE" w:rsidRPr="007C707F">
        <w:rPr>
          <w:rFonts w:asciiTheme="majorBidi" w:hAnsiTheme="majorBidi" w:cstheme="majorBidi"/>
          <w:sz w:val="24"/>
          <w:szCs w:val="20"/>
          <w:highlight w:val="green"/>
          <w:rPrChange w:id="17" w:author="Author" w:date="2020-09-21T17:07:00Z">
            <w:rPr>
              <w:rFonts w:asciiTheme="majorBidi" w:hAnsiTheme="majorBidi" w:cstheme="majorBidi"/>
              <w:sz w:val="20"/>
              <w:szCs w:val="20"/>
              <w:highlight w:val="green"/>
            </w:rPr>
          </w:rPrChange>
        </w:rPr>
        <w:t xml:space="preserve"> As Az has no use in this procedure anymore, </w:t>
      </w:r>
    </w:p>
    <w:p w14:paraId="2E6E810C" w14:textId="77777777" w:rsidR="00E549C3" w:rsidRPr="007C707F" w:rsidRDefault="002E29EE" w:rsidP="001960B5">
      <w:pPr>
        <w:autoSpaceDE w:val="0"/>
        <w:autoSpaceDN w:val="0"/>
        <w:adjustRightInd w:val="0"/>
        <w:spacing w:after="0" w:line="240" w:lineRule="auto"/>
        <w:jc w:val="both"/>
        <w:rPr>
          <w:rFonts w:asciiTheme="majorBidi" w:hAnsiTheme="majorBidi" w:cstheme="majorBidi"/>
          <w:sz w:val="24"/>
          <w:szCs w:val="20"/>
          <w:highlight w:val="green"/>
          <w:rPrChange w:id="18" w:author="Author" w:date="2020-09-21T17:07:00Z">
            <w:rPr>
              <w:rFonts w:asciiTheme="majorBidi" w:hAnsiTheme="majorBidi" w:cstheme="majorBidi"/>
              <w:sz w:val="20"/>
              <w:szCs w:val="20"/>
              <w:highlight w:val="green"/>
            </w:rPr>
          </w:rPrChange>
        </w:rPr>
      </w:pPr>
      <w:r w:rsidRPr="007C707F">
        <w:rPr>
          <w:rFonts w:asciiTheme="majorBidi" w:hAnsiTheme="majorBidi" w:cstheme="majorBidi"/>
          <w:sz w:val="24"/>
          <w:szCs w:val="20"/>
          <w:highlight w:val="green"/>
          <w:rPrChange w:id="19" w:author="Author" w:date="2020-09-21T17:07:00Z">
            <w:rPr>
              <w:rFonts w:asciiTheme="majorBidi" w:hAnsiTheme="majorBidi" w:cstheme="majorBidi"/>
              <w:sz w:val="20"/>
              <w:szCs w:val="20"/>
              <w:highlight w:val="green"/>
            </w:rPr>
          </w:rPrChange>
        </w:rPr>
        <w:t xml:space="preserve">the respective algorithm for </w:t>
      </w:r>
      <w:proofErr w:type="spellStart"/>
      <w:r w:rsidRPr="007C707F">
        <w:rPr>
          <w:rFonts w:asciiTheme="majorBidi" w:hAnsiTheme="majorBidi" w:cstheme="majorBidi"/>
          <w:sz w:val="24"/>
          <w:szCs w:val="20"/>
          <w:highlight w:val="green"/>
          <w:rPrChange w:id="20" w:author="Author" w:date="2020-09-21T17:07:00Z">
            <w:rPr>
              <w:rFonts w:asciiTheme="majorBidi" w:hAnsiTheme="majorBidi" w:cstheme="majorBidi"/>
              <w:sz w:val="20"/>
              <w:szCs w:val="20"/>
              <w:highlight w:val="green"/>
            </w:rPr>
          </w:rPrChange>
        </w:rPr>
        <w:t>wgeo</w:t>
      </w:r>
      <w:proofErr w:type="spellEnd"/>
      <w:r w:rsidRPr="007C707F">
        <w:rPr>
          <w:rFonts w:asciiTheme="majorBidi" w:hAnsiTheme="majorBidi" w:cstheme="majorBidi"/>
          <w:sz w:val="24"/>
          <w:szCs w:val="20"/>
          <w:highlight w:val="green"/>
          <w:rPrChange w:id="21" w:author="Author" w:date="2020-09-21T17:07:00Z">
            <w:rPr>
              <w:rFonts w:asciiTheme="majorBidi" w:hAnsiTheme="majorBidi" w:cstheme="majorBidi"/>
              <w:sz w:val="20"/>
              <w:szCs w:val="20"/>
              <w:highlight w:val="green"/>
            </w:rPr>
          </w:rPrChange>
        </w:rPr>
        <w:t xml:space="preserve"> bec</w:t>
      </w:r>
      <w:r w:rsidR="00FE1E2F" w:rsidRPr="007C707F">
        <w:rPr>
          <w:rFonts w:asciiTheme="majorBidi" w:hAnsiTheme="majorBidi" w:cstheme="majorBidi"/>
          <w:sz w:val="24"/>
          <w:szCs w:val="20"/>
          <w:highlight w:val="green"/>
          <w:rPrChange w:id="22" w:author="Author" w:date="2020-09-21T17:07:00Z">
            <w:rPr>
              <w:rFonts w:asciiTheme="majorBidi" w:hAnsiTheme="majorBidi" w:cstheme="majorBidi"/>
              <w:sz w:val="20"/>
              <w:szCs w:val="20"/>
              <w:highlight w:val="green"/>
            </w:rPr>
          </w:rPrChange>
        </w:rPr>
        <w:t>ame</w:t>
      </w:r>
      <w:r w:rsidR="00002F26" w:rsidRPr="007C707F">
        <w:rPr>
          <w:rFonts w:asciiTheme="majorBidi" w:hAnsiTheme="majorBidi" w:cstheme="majorBidi"/>
          <w:sz w:val="24"/>
          <w:szCs w:val="20"/>
          <w:highlight w:val="green"/>
          <w:rPrChange w:id="23" w:author="Author" w:date="2020-09-21T17:07:00Z">
            <w:rPr>
              <w:rFonts w:asciiTheme="majorBidi" w:hAnsiTheme="majorBidi" w:cstheme="majorBidi"/>
              <w:sz w:val="20"/>
              <w:szCs w:val="20"/>
              <w:highlight w:val="green"/>
            </w:rPr>
          </w:rPrChange>
        </w:rPr>
        <w:t xml:space="preserve"> completely</w:t>
      </w:r>
      <w:r w:rsidRPr="007C707F">
        <w:rPr>
          <w:rFonts w:asciiTheme="majorBidi" w:hAnsiTheme="majorBidi" w:cstheme="majorBidi"/>
          <w:sz w:val="24"/>
          <w:szCs w:val="20"/>
          <w:highlight w:val="green"/>
          <w:rPrChange w:id="24" w:author="Author" w:date="2020-09-21T17:07:00Z">
            <w:rPr>
              <w:rFonts w:asciiTheme="majorBidi" w:hAnsiTheme="majorBidi" w:cstheme="majorBidi"/>
              <w:sz w:val="20"/>
              <w:szCs w:val="20"/>
              <w:highlight w:val="green"/>
            </w:rPr>
          </w:rPrChange>
        </w:rPr>
        <w:t xml:space="preserve"> independent </w:t>
      </w:r>
      <w:r w:rsidR="00002F26" w:rsidRPr="007C707F">
        <w:rPr>
          <w:rFonts w:asciiTheme="majorBidi" w:hAnsiTheme="majorBidi" w:cstheme="majorBidi"/>
          <w:sz w:val="24"/>
          <w:szCs w:val="20"/>
          <w:highlight w:val="green"/>
          <w:rPrChange w:id="25" w:author="Author" w:date="2020-09-21T17:07:00Z">
            <w:rPr>
              <w:rFonts w:asciiTheme="majorBidi" w:hAnsiTheme="majorBidi" w:cstheme="majorBidi"/>
              <w:sz w:val="20"/>
              <w:szCs w:val="20"/>
              <w:highlight w:val="green"/>
            </w:rPr>
          </w:rPrChange>
        </w:rPr>
        <w:t>from</w:t>
      </w:r>
      <w:r w:rsidRPr="007C707F">
        <w:rPr>
          <w:rFonts w:asciiTheme="majorBidi" w:hAnsiTheme="majorBidi" w:cstheme="majorBidi"/>
          <w:sz w:val="24"/>
          <w:szCs w:val="20"/>
          <w:highlight w:val="green"/>
          <w:rPrChange w:id="26" w:author="Author" w:date="2020-09-21T17:07:00Z">
            <w:rPr>
              <w:rFonts w:asciiTheme="majorBidi" w:hAnsiTheme="majorBidi" w:cstheme="majorBidi"/>
              <w:sz w:val="20"/>
              <w:szCs w:val="20"/>
              <w:highlight w:val="green"/>
            </w:rPr>
          </w:rPrChange>
        </w:rPr>
        <w:t xml:space="preserve"> z%.</w:t>
      </w:r>
    </w:p>
    <w:p w14:paraId="60597FAD" w14:textId="77777777" w:rsidR="002E29EE" w:rsidRPr="00B044A0" w:rsidRDefault="002E29EE" w:rsidP="001960B5">
      <w:pPr>
        <w:autoSpaceDE w:val="0"/>
        <w:autoSpaceDN w:val="0"/>
        <w:adjustRightInd w:val="0"/>
        <w:spacing w:after="0" w:line="240" w:lineRule="auto"/>
        <w:jc w:val="both"/>
        <w:rPr>
          <w:rFonts w:asciiTheme="majorBidi" w:hAnsiTheme="majorBidi" w:cstheme="majorBidi"/>
          <w:sz w:val="20"/>
          <w:szCs w:val="20"/>
          <w:highlight w:val="green"/>
        </w:rPr>
      </w:pPr>
    </w:p>
    <w:p w14:paraId="64840A47" w14:textId="77777777" w:rsid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B044A0">
        <w:rPr>
          <w:rFonts w:asciiTheme="majorBidi" w:hAnsiTheme="majorBidi" w:cstheme="majorBidi"/>
          <w:sz w:val="20"/>
          <w:szCs w:val="20"/>
          <w:highlight w:val="green"/>
        </w:rPr>
        <w:t xml:space="preserve">Lines 142 to 150: This description of the third method is confusing. It is better </w:t>
      </w:r>
      <w:r w:rsidRPr="00315040">
        <w:rPr>
          <w:rFonts w:asciiTheme="majorBidi" w:hAnsiTheme="majorBidi" w:cstheme="majorBidi"/>
          <w:sz w:val="20"/>
          <w:szCs w:val="20"/>
          <w:highlight w:val="green"/>
        </w:rPr>
        <w:t xml:space="preserve">explained in the supplementary information. In this approach the definition of S makes sense only if </w:t>
      </w:r>
      <w:proofErr w:type="spellStart"/>
      <w:r w:rsidRPr="00315040">
        <w:rPr>
          <w:rFonts w:asciiTheme="majorBidi" w:hAnsiTheme="majorBidi" w:cstheme="majorBidi"/>
          <w:sz w:val="20"/>
          <w:szCs w:val="20"/>
          <w:highlight w:val="green"/>
        </w:rPr>
        <w:t>Vgeo</w:t>
      </w:r>
      <w:proofErr w:type="spellEnd"/>
      <w:r w:rsidRPr="00315040">
        <w:rPr>
          <w:rFonts w:asciiTheme="majorBidi" w:hAnsiTheme="majorBidi" w:cstheme="majorBidi"/>
          <w:sz w:val="20"/>
          <w:szCs w:val="20"/>
          <w:highlight w:val="green"/>
        </w:rPr>
        <w:t xml:space="preserve"> represents the total channel volume, in which case </w:t>
      </w:r>
      <w:proofErr w:type="spellStart"/>
      <w:r w:rsidRPr="00315040">
        <w:rPr>
          <w:rFonts w:asciiTheme="majorBidi" w:hAnsiTheme="majorBidi" w:cstheme="majorBidi"/>
          <w:sz w:val="20"/>
          <w:szCs w:val="20"/>
          <w:highlight w:val="green"/>
        </w:rPr>
        <w:t>eq</w:t>
      </w:r>
      <w:proofErr w:type="spellEnd"/>
      <w:r w:rsidRPr="00315040">
        <w:rPr>
          <w:rFonts w:asciiTheme="majorBidi" w:hAnsiTheme="majorBidi" w:cstheme="majorBidi"/>
          <w:sz w:val="20"/>
          <w:szCs w:val="20"/>
          <w:highlight w:val="green"/>
        </w:rPr>
        <w:t xml:space="preserve"> 11 should be written w = AL / S.</w:t>
      </w:r>
    </w:p>
    <w:p w14:paraId="388B3E5A" w14:textId="77777777" w:rsidR="00284DCC" w:rsidRPr="00284DCC" w:rsidRDefault="00284DCC" w:rsidP="00284DCC">
      <w:pPr>
        <w:autoSpaceDE w:val="0"/>
        <w:autoSpaceDN w:val="0"/>
        <w:adjustRightInd w:val="0"/>
        <w:spacing w:after="0" w:line="240" w:lineRule="auto"/>
        <w:jc w:val="both"/>
        <w:rPr>
          <w:rFonts w:asciiTheme="majorBidi" w:hAnsiTheme="majorBidi" w:cstheme="majorBidi"/>
          <w:sz w:val="20"/>
          <w:szCs w:val="20"/>
          <w:highlight w:val="green"/>
        </w:rPr>
      </w:pPr>
    </w:p>
    <w:p w14:paraId="50E3E680" w14:textId="77777777" w:rsidR="00284DCC" w:rsidRPr="00747903" w:rsidRDefault="00284DCC" w:rsidP="00284DCC">
      <w:pPr>
        <w:autoSpaceDE w:val="0"/>
        <w:autoSpaceDN w:val="0"/>
        <w:adjustRightInd w:val="0"/>
        <w:spacing w:after="0" w:line="240" w:lineRule="auto"/>
        <w:jc w:val="both"/>
        <w:rPr>
          <w:rFonts w:asciiTheme="majorBidi" w:hAnsiTheme="majorBidi" w:cstheme="majorBidi"/>
          <w:sz w:val="24"/>
          <w:szCs w:val="24"/>
          <w:highlight w:val="green"/>
        </w:rPr>
      </w:pPr>
      <w:r w:rsidRPr="00747903">
        <w:rPr>
          <w:rFonts w:asciiTheme="majorBidi" w:hAnsiTheme="majorBidi" w:cstheme="majorBidi"/>
          <w:sz w:val="24"/>
          <w:szCs w:val="24"/>
          <w:highlight w:val="green"/>
        </w:rPr>
        <w:t>We have updat</w:t>
      </w:r>
      <w:r w:rsidR="00C77832" w:rsidRPr="00747903">
        <w:rPr>
          <w:rFonts w:asciiTheme="majorBidi" w:hAnsiTheme="majorBidi" w:cstheme="majorBidi"/>
          <w:sz w:val="24"/>
          <w:szCs w:val="24"/>
          <w:highlight w:val="green"/>
        </w:rPr>
        <w:t>ed t</w:t>
      </w:r>
      <w:r w:rsidR="00DB1DE7" w:rsidRPr="00747903">
        <w:rPr>
          <w:rFonts w:asciiTheme="majorBidi" w:hAnsiTheme="majorBidi" w:cstheme="majorBidi"/>
          <w:sz w:val="24"/>
          <w:szCs w:val="24"/>
          <w:highlight w:val="green"/>
        </w:rPr>
        <w:t xml:space="preserve">he explanation and adopted the usage of AL for all geometrical volume calculations in order to be ensure a consistent meaning (= the entire physical </w:t>
      </w:r>
      <w:r w:rsidR="008C2C75">
        <w:rPr>
          <w:rFonts w:asciiTheme="majorBidi" w:hAnsiTheme="majorBidi" w:cstheme="majorBidi"/>
          <w:sz w:val="24"/>
          <w:szCs w:val="24"/>
          <w:highlight w:val="green"/>
        </w:rPr>
        <w:t>volume</w:t>
      </w:r>
      <w:r w:rsidR="00DB1DE7" w:rsidRPr="00747903">
        <w:rPr>
          <w:rFonts w:asciiTheme="majorBidi" w:hAnsiTheme="majorBidi" w:cstheme="majorBidi"/>
          <w:sz w:val="24"/>
          <w:szCs w:val="24"/>
          <w:highlight w:val="green"/>
        </w:rPr>
        <w:t xml:space="preserve"> of the channel) for all channels.</w:t>
      </w:r>
    </w:p>
    <w:p w14:paraId="520E943E" w14:textId="77777777" w:rsidR="00152F8C" w:rsidRPr="00152F8C" w:rsidRDefault="00152F8C" w:rsidP="00152F8C">
      <w:pPr>
        <w:autoSpaceDE w:val="0"/>
        <w:autoSpaceDN w:val="0"/>
        <w:adjustRightInd w:val="0"/>
        <w:spacing w:after="0" w:line="240" w:lineRule="auto"/>
        <w:ind w:left="360"/>
        <w:jc w:val="both"/>
        <w:rPr>
          <w:rFonts w:asciiTheme="majorBidi" w:hAnsiTheme="majorBidi" w:cstheme="majorBidi"/>
          <w:sz w:val="20"/>
          <w:szCs w:val="20"/>
        </w:rPr>
      </w:pPr>
    </w:p>
    <w:p w14:paraId="1459DCE7" w14:textId="77777777" w:rsid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8F55B3">
        <w:rPr>
          <w:rFonts w:asciiTheme="majorBidi" w:hAnsiTheme="majorBidi" w:cstheme="majorBidi"/>
          <w:sz w:val="20"/>
          <w:szCs w:val="20"/>
          <w:highlight w:val="green"/>
        </w:rPr>
        <w:t xml:space="preserve">Lines 151 to 170: This fourth method should yield results for V0 almost identical to the second method. This method does not consider elution time of a standard. The only difference between this method and the second method with regard to determination of V0 is the treatment of the outlet </w:t>
      </w:r>
      <w:proofErr w:type="spellStart"/>
      <w:r w:rsidRPr="008F55B3">
        <w:rPr>
          <w:rFonts w:asciiTheme="majorBidi" w:hAnsiTheme="majorBidi" w:cstheme="majorBidi"/>
          <w:sz w:val="20"/>
          <w:szCs w:val="20"/>
          <w:highlight w:val="green"/>
        </w:rPr>
        <w:t>endpiece</w:t>
      </w:r>
      <w:proofErr w:type="spellEnd"/>
      <w:r w:rsidRPr="008F55B3">
        <w:rPr>
          <w:rFonts w:asciiTheme="majorBidi" w:hAnsiTheme="majorBidi" w:cstheme="majorBidi"/>
          <w:sz w:val="20"/>
          <w:szCs w:val="20"/>
          <w:highlight w:val="green"/>
        </w:rPr>
        <w:t xml:space="preserve">, provided b0, </w:t>
      </w:r>
      <w:proofErr w:type="spellStart"/>
      <w:r w:rsidRPr="008F55B3">
        <w:rPr>
          <w:rFonts w:asciiTheme="majorBidi" w:hAnsiTheme="majorBidi" w:cstheme="majorBidi"/>
          <w:sz w:val="20"/>
          <w:szCs w:val="20"/>
          <w:highlight w:val="green"/>
        </w:rPr>
        <w:t>bL</w:t>
      </w:r>
      <w:proofErr w:type="spellEnd"/>
      <w:r w:rsidRPr="008F55B3">
        <w:rPr>
          <w:rFonts w:asciiTheme="majorBidi" w:hAnsiTheme="majorBidi" w:cstheme="majorBidi"/>
          <w:sz w:val="20"/>
          <w:szCs w:val="20"/>
          <w:highlight w:val="green"/>
        </w:rPr>
        <w:t xml:space="preserve"> and Y are correctly calculated for </w:t>
      </w:r>
      <w:proofErr w:type="spellStart"/>
      <w:r w:rsidRPr="008F55B3">
        <w:rPr>
          <w:rFonts w:asciiTheme="majorBidi" w:hAnsiTheme="majorBidi" w:cstheme="majorBidi"/>
          <w:sz w:val="20"/>
          <w:szCs w:val="20"/>
          <w:highlight w:val="green"/>
        </w:rPr>
        <w:t>eq</w:t>
      </w:r>
      <w:proofErr w:type="spellEnd"/>
      <w:r w:rsidRPr="008F55B3">
        <w:rPr>
          <w:rFonts w:asciiTheme="majorBidi" w:hAnsiTheme="majorBidi" w:cstheme="majorBidi"/>
          <w:sz w:val="20"/>
          <w:szCs w:val="20"/>
          <w:highlight w:val="green"/>
        </w:rPr>
        <w:t xml:space="preserve"> 8 used in the second method.</w:t>
      </w:r>
    </w:p>
    <w:p w14:paraId="567C3D3E" w14:textId="77777777" w:rsidR="008F55B3" w:rsidRPr="008F55B3" w:rsidRDefault="008F55B3" w:rsidP="008F55B3">
      <w:pPr>
        <w:autoSpaceDE w:val="0"/>
        <w:autoSpaceDN w:val="0"/>
        <w:adjustRightInd w:val="0"/>
        <w:spacing w:after="0" w:line="240" w:lineRule="auto"/>
        <w:jc w:val="both"/>
        <w:rPr>
          <w:rFonts w:asciiTheme="majorBidi" w:hAnsiTheme="majorBidi" w:cstheme="majorBidi"/>
          <w:sz w:val="20"/>
          <w:szCs w:val="20"/>
          <w:highlight w:val="green"/>
        </w:rPr>
      </w:pPr>
    </w:p>
    <w:p w14:paraId="77465D9E" w14:textId="48965BC7" w:rsidR="00BB5A9C" w:rsidRPr="00747903" w:rsidRDefault="008F55B3" w:rsidP="00747903">
      <w:pPr>
        <w:rPr>
          <w:rFonts w:asciiTheme="majorBidi" w:hAnsiTheme="majorBidi" w:cstheme="majorBidi"/>
          <w:sz w:val="24"/>
          <w:szCs w:val="24"/>
        </w:rPr>
      </w:pPr>
      <w:r w:rsidRPr="00747903">
        <w:rPr>
          <w:rFonts w:asciiTheme="majorBidi" w:hAnsiTheme="majorBidi" w:cstheme="majorBidi"/>
          <w:sz w:val="24"/>
          <w:szCs w:val="24"/>
          <w:highlight w:val="green"/>
        </w:rPr>
        <w:t>Again, we hav</w:t>
      </w:r>
      <w:r w:rsidR="009C5397" w:rsidRPr="00747903">
        <w:rPr>
          <w:rFonts w:asciiTheme="majorBidi" w:hAnsiTheme="majorBidi" w:cstheme="majorBidi"/>
          <w:sz w:val="24"/>
          <w:szCs w:val="24"/>
          <w:highlight w:val="green"/>
        </w:rPr>
        <w:t>e to thank the reviewer for his</w:t>
      </w:r>
      <w:r w:rsidRPr="00747903">
        <w:rPr>
          <w:rFonts w:asciiTheme="majorBidi" w:hAnsiTheme="majorBidi" w:cstheme="majorBidi"/>
          <w:sz w:val="24"/>
          <w:szCs w:val="24"/>
          <w:highlight w:val="green"/>
        </w:rPr>
        <w:t xml:space="preserve"> comment</w:t>
      </w:r>
      <w:r w:rsidR="009C5397" w:rsidRPr="00747903">
        <w:rPr>
          <w:rFonts w:asciiTheme="majorBidi" w:hAnsiTheme="majorBidi" w:cstheme="majorBidi"/>
          <w:sz w:val="24"/>
          <w:szCs w:val="24"/>
          <w:highlight w:val="green"/>
        </w:rPr>
        <w:t>s</w:t>
      </w:r>
      <w:r w:rsidR="0080207F" w:rsidRPr="00747903">
        <w:rPr>
          <w:rFonts w:asciiTheme="majorBidi" w:hAnsiTheme="majorBidi" w:cstheme="majorBidi"/>
          <w:sz w:val="24"/>
          <w:szCs w:val="24"/>
          <w:highlight w:val="green"/>
        </w:rPr>
        <w:t>. After</w:t>
      </w:r>
      <w:r w:rsidRPr="00747903">
        <w:rPr>
          <w:rFonts w:asciiTheme="majorBidi" w:hAnsiTheme="majorBidi" w:cstheme="majorBidi"/>
          <w:sz w:val="24"/>
          <w:szCs w:val="24"/>
          <w:highlight w:val="green"/>
        </w:rPr>
        <w:t xml:space="preserve"> applying the changes for extrapolating to b0 and </w:t>
      </w:r>
      <w:proofErr w:type="spellStart"/>
      <w:r w:rsidRPr="00747903">
        <w:rPr>
          <w:rFonts w:asciiTheme="majorBidi" w:hAnsiTheme="majorBidi" w:cstheme="majorBidi"/>
          <w:sz w:val="24"/>
          <w:szCs w:val="24"/>
          <w:highlight w:val="green"/>
        </w:rPr>
        <w:t>bL</w:t>
      </w:r>
      <w:proofErr w:type="spellEnd"/>
      <w:r w:rsidRPr="00747903">
        <w:rPr>
          <w:rFonts w:asciiTheme="majorBidi" w:hAnsiTheme="majorBidi" w:cstheme="majorBidi"/>
          <w:sz w:val="24"/>
          <w:szCs w:val="24"/>
          <w:highlight w:val="green"/>
        </w:rPr>
        <w:t xml:space="preserve"> in order to calculate</w:t>
      </w:r>
      <w:r w:rsidR="009D45CB" w:rsidRPr="00747903">
        <w:rPr>
          <w:rFonts w:asciiTheme="majorBidi" w:hAnsiTheme="majorBidi" w:cstheme="majorBidi"/>
          <w:sz w:val="24"/>
          <w:szCs w:val="24"/>
          <w:highlight w:val="green"/>
        </w:rPr>
        <w:t xml:space="preserve"> the correction</w:t>
      </w:r>
      <w:r w:rsidRPr="00747903">
        <w:rPr>
          <w:rFonts w:asciiTheme="majorBidi" w:hAnsiTheme="majorBidi" w:cstheme="majorBidi"/>
          <w:sz w:val="24"/>
          <w:szCs w:val="24"/>
          <w:highlight w:val="green"/>
        </w:rPr>
        <w:t xml:space="preserve"> </w:t>
      </w:r>
      <w:r w:rsidRPr="00747903">
        <w:rPr>
          <w:rFonts w:asciiTheme="majorBidi" w:hAnsiTheme="majorBidi" w:cstheme="majorBidi"/>
          <w:i/>
          <w:sz w:val="24"/>
          <w:szCs w:val="24"/>
          <w:highlight w:val="green"/>
        </w:rPr>
        <w:t>Y</w:t>
      </w:r>
      <w:r w:rsidRPr="00747903">
        <w:rPr>
          <w:rFonts w:asciiTheme="majorBidi" w:hAnsiTheme="majorBidi" w:cstheme="majorBidi"/>
          <w:sz w:val="24"/>
          <w:szCs w:val="24"/>
          <w:highlight w:val="green"/>
        </w:rPr>
        <w:t xml:space="preserve"> and </w:t>
      </w:r>
      <w:r w:rsidR="0080207F" w:rsidRPr="00747903">
        <w:rPr>
          <w:rFonts w:asciiTheme="majorBidi" w:hAnsiTheme="majorBidi" w:cstheme="majorBidi"/>
          <w:sz w:val="24"/>
          <w:szCs w:val="24"/>
          <w:highlight w:val="green"/>
        </w:rPr>
        <w:t>ex</w:t>
      </w:r>
      <w:r w:rsidR="00B90C92" w:rsidRPr="00747903">
        <w:rPr>
          <w:rFonts w:asciiTheme="majorBidi" w:hAnsiTheme="majorBidi" w:cstheme="majorBidi"/>
          <w:sz w:val="24"/>
          <w:szCs w:val="24"/>
          <w:highlight w:val="green"/>
        </w:rPr>
        <w:t>changing t</w:t>
      </w:r>
      <w:r w:rsidR="002C514A" w:rsidRPr="00747903">
        <w:rPr>
          <w:rFonts w:asciiTheme="majorBidi" w:hAnsiTheme="majorBidi" w:cstheme="majorBidi"/>
          <w:sz w:val="24"/>
          <w:szCs w:val="24"/>
          <w:highlight w:val="green"/>
        </w:rPr>
        <w:t xml:space="preserve">he separation area for the complete area, </w:t>
      </w:r>
      <w:r w:rsidR="005200FE" w:rsidRPr="00747903">
        <w:rPr>
          <w:rFonts w:asciiTheme="majorBidi" w:hAnsiTheme="majorBidi" w:cstheme="majorBidi"/>
          <w:sz w:val="24"/>
          <w:szCs w:val="24"/>
          <w:highlight w:val="green"/>
        </w:rPr>
        <w:t xml:space="preserve">indeed the </w:t>
      </w:r>
      <w:r w:rsidR="0006206A" w:rsidRPr="00747903">
        <w:rPr>
          <w:rFonts w:asciiTheme="majorBidi" w:hAnsiTheme="majorBidi" w:cstheme="majorBidi"/>
          <w:sz w:val="24"/>
          <w:szCs w:val="24"/>
          <w:highlight w:val="green"/>
        </w:rPr>
        <w:t>resulting</w:t>
      </w:r>
      <w:r w:rsidR="008C37D6" w:rsidRPr="00747903">
        <w:rPr>
          <w:rFonts w:asciiTheme="majorBidi" w:hAnsiTheme="majorBidi" w:cstheme="majorBidi"/>
          <w:sz w:val="24"/>
          <w:szCs w:val="24"/>
          <w:highlight w:val="green"/>
        </w:rPr>
        <w:t xml:space="preserve"> </w:t>
      </w:r>
      <w:r w:rsidR="005200FE" w:rsidRPr="00747903">
        <w:rPr>
          <w:rFonts w:asciiTheme="majorBidi" w:hAnsiTheme="majorBidi" w:cstheme="majorBidi"/>
          <w:sz w:val="24"/>
          <w:szCs w:val="24"/>
          <w:highlight w:val="green"/>
        </w:rPr>
        <w:t xml:space="preserve">volumes </w:t>
      </w:r>
      <w:r w:rsidR="00BF075E">
        <w:rPr>
          <w:rFonts w:asciiTheme="majorBidi" w:hAnsiTheme="majorBidi" w:cstheme="majorBidi"/>
          <w:sz w:val="24"/>
          <w:szCs w:val="24"/>
          <w:highlight w:val="green"/>
        </w:rPr>
        <w:t>became closer</w:t>
      </w:r>
      <w:r w:rsidR="0006206A" w:rsidRPr="00747903">
        <w:rPr>
          <w:rFonts w:asciiTheme="majorBidi" w:hAnsiTheme="majorBidi" w:cstheme="majorBidi"/>
          <w:sz w:val="24"/>
          <w:szCs w:val="24"/>
          <w:highlight w:val="green"/>
        </w:rPr>
        <w:t xml:space="preserve">. </w:t>
      </w:r>
      <w:r w:rsidR="00811DEC" w:rsidRPr="00747903">
        <w:rPr>
          <w:rFonts w:asciiTheme="majorBidi" w:hAnsiTheme="majorBidi" w:cstheme="majorBidi"/>
          <w:sz w:val="24"/>
          <w:szCs w:val="24"/>
          <w:highlight w:val="green"/>
        </w:rPr>
        <w:t>T</w:t>
      </w:r>
      <w:r w:rsidR="00B93977" w:rsidRPr="00747903">
        <w:rPr>
          <w:rFonts w:asciiTheme="majorBidi" w:hAnsiTheme="majorBidi" w:cstheme="majorBidi"/>
          <w:sz w:val="24"/>
          <w:szCs w:val="24"/>
          <w:highlight w:val="green"/>
        </w:rPr>
        <w:t>he method</w:t>
      </w:r>
      <w:r w:rsidR="000A1490" w:rsidRPr="00747903">
        <w:rPr>
          <w:rFonts w:asciiTheme="majorBidi" w:hAnsiTheme="majorBidi" w:cstheme="majorBidi"/>
          <w:sz w:val="24"/>
          <w:szCs w:val="24"/>
          <w:highlight w:val="green"/>
        </w:rPr>
        <w:t xml:space="preserve">s are indeed equivalent as </w:t>
      </w:r>
      <w:r w:rsidR="00424918" w:rsidRPr="00747903">
        <w:rPr>
          <w:rFonts w:asciiTheme="majorBidi" w:hAnsiTheme="majorBidi" w:cstheme="majorBidi"/>
          <w:sz w:val="24"/>
          <w:szCs w:val="24"/>
          <w:highlight w:val="green"/>
        </w:rPr>
        <w:t xml:space="preserve">the </w:t>
      </w:r>
      <w:r w:rsidR="000A1490" w:rsidRPr="00747903">
        <w:rPr>
          <w:rFonts w:asciiTheme="majorBidi" w:hAnsiTheme="majorBidi" w:cstheme="majorBidi"/>
          <w:sz w:val="24"/>
          <w:szCs w:val="24"/>
          <w:highlight w:val="green"/>
        </w:rPr>
        <w:t>derivation of</w:t>
      </w:r>
      <w:r w:rsidR="00352881" w:rsidRPr="00747903">
        <w:rPr>
          <w:rFonts w:asciiTheme="majorBidi" w:hAnsiTheme="majorBidi" w:cstheme="majorBidi"/>
          <w:sz w:val="24"/>
          <w:szCs w:val="24"/>
          <w:highlight w:val="green"/>
        </w:rPr>
        <w:t xml:space="preserve"> </w:t>
      </w:r>
      <w:ins w:id="27" w:author="Author" w:date="2020-09-21T17:22:00Z">
        <w:r w:rsidR="00D75930" w:rsidRPr="00747903">
          <w:rPr>
            <w:rFonts w:asciiTheme="majorBidi" w:hAnsiTheme="majorBidi" w:cstheme="majorBidi"/>
            <w:sz w:val="24"/>
            <w:szCs w:val="24"/>
            <w:highlight w:val="green"/>
          </w:rPr>
          <w:t xml:space="preserve">the </w:t>
        </w:r>
      </w:ins>
      <w:r w:rsidR="00352881" w:rsidRPr="00747903">
        <w:rPr>
          <w:rFonts w:asciiTheme="majorBidi" w:hAnsiTheme="majorBidi" w:cstheme="majorBidi"/>
          <w:sz w:val="24"/>
          <w:szCs w:val="24"/>
          <w:highlight w:val="green"/>
        </w:rPr>
        <w:t>relation</w:t>
      </w:r>
      <w:ins w:id="28" w:author="Author" w:date="2020-09-21T17:22:00Z">
        <w:r w:rsidR="00D75930">
          <w:rPr>
            <w:rFonts w:asciiTheme="majorBidi" w:hAnsiTheme="majorBidi" w:cstheme="majorBidi"/>
            <w:sz w:val="24"/>
            <w:szCs w:val="24"/>
            <w:highlight w:val="green"/>
          </w:rPr>
          <w:t xml:space="preserve"> is</w:t>
        </w:r>
      </w:ins>
      <w:r w:rsidR="000A1490" w:rsidRPr="00747903">
        <w:rPr>
          <w:rFonts w:asciiTheme="majorBidi" w:hAnsiTheme="majorBidi" w:cstheme="majorBidi"/>
          <w:sz w:val="24"/>
          <w:szCs w:val="24"/>
          <w:highlight w:val="green"/>
        </w:rPr>
        <w:t xml:space="preserve"> </w:t>
      </w:r>
      <w:del w:id="29" w:author="Author" w:date="2020-09-21T17:22:00Z">
        <w:r w:rsidR="000A1490" w:rsidRPr="00747903" w:rsidDel="00D75930">
          <w:rPr>
            <w:rFonts w:asciiTheme="majorBidi" w:hAnsiTheme="majorBidi" w:cstheme="majorBidi"/>
            <w:sz w:val="24"/>
            <w:szCs w:val="24"/>
            <w:highlight w:val="green"/>
          </w:rPr>
          <w:delText xml:space="preserve">the  </w:delText>
        </w:r>
      </w:del>
      <w:r w:rsidR="000A1490" w:rsidRPr="00747903">
        <w:rPr>
          <w:rFonts w:asciiTheme="majorBidi" w:hAnsiTheme="majorBidi" w:cstheme="majorBidi"/>
          <w:sz w:val="24"/>
          <w:szCs w:val="24"/>
          <w:highlight w:val="green"/>
        </w:rPr>
        <w:t>t0 =2 w CF</w:t>
      </w:r>
      <w:r w:rsidR="00352881" w:rsidRPr="00747903">
        <w:rPr>
          <w:rFonts w:asciiTheme="majorBidi" w:hAnsiTheme="majorBidi" w:cstheme="majorBidi"/>
          <w:sz w:val="24"/>
          <w:szCs w:val="24"/>
        </w:rPr>
        <w:t xml:space="preserve"> </w:t>
      </w:r>
    </w:p>
    <w:p w14:paraId="61827E64" w14:textId="77777777" w:rsid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0F3843">
        <w:rPr>
          <w:rFonts w:asciiTheme="majorBidi" w:hAnsiTheme="majorBidi" w:cstheme="majorBidi"/>
          <w:sz w:val="20"/>
          <w:szCs w:val="20"/>
          <w:highlight w:val="green"/>
        </w:rPr>
        <w:t xml:space="preserve">Lines 171 to 180: The fifth method does not consider measurement of void time, only elution time of a standard. </w:t>
      </w:r>
      <w:proofErr w:type="spellStart"/>
      <w:r w:rsidRPr="000F3843">
        <w:rPr>
          <w:rFonts w:asciiTheme="majorBidi" w:hAnsiTheme="majorBidi" w:cstheme="majorBidi"/>
          <w:sz w:val="20"/>
          <w:szCs w:val="20"/>
          <w:highlight w:val="green"/>
        </w:rPr>
        <w:t>wnoT</w:t>
      </w:r>
      <w:proofErr w:type="spellEnd"/>
      <w:r w:rsidRPr="000F3843">
        <w:rPr>
          <w:rFonts w:asciiTheme="majorBidi" w:hAnsiTheme="majorBidi" w:cstheme="majorBidi"/>
          <w:sz w:val="20"/>
          <w:szCs w:val="20"/>
          <w:highlight w:val="green"/>
        </w:rPr>
        <w:t xml:space="preserve"> is not defined. It is supposed to represent the result for w when a void time t0 is not considered.</w:t>
      </w:r>
    </w:p>
    <w:p w14:paraId="6637B63D" w14:textId="77777777" w:rsidR="00AB0575" w:rsidRPr="00AB0575" w:rsidRDefault="00AB0575" w:rsidP="00AB0575">
      <w:pPr>
        <w:autoSpaceDE w:val="0"/>
        <w:autoSpaceDN w:val="0"/>
        <w:adjustRightInd w:val="0"/>
        <w:spacing w:after="0" w:line="240" w:lineRule="auto"/>
        <w:jc w:val="both"/>
        <w:rPr>
          <w:rFonts w:asciiTheme="majorBidi" w:hAnsiTheme="majorBidi" w:cstheme="majorBidi"/>
          <w:sz w:val="20"/>
          <w:szCs w:val="20"/>
          <w:highlight w:val="green"/>
        </w:rPr>
      </w:pPr>
    </w:p>
    <w:p w14:paraId="0257424B" w14:textId="7C5770D6" w:rsidR="00AB0575" w:rsidRPr="00747903" w:rsidRDefault="00AB0575" w:rsidP="00AB0575">
      <w:pPr>
        <w:autoSpaceDE w:val="0"/>
        <w:autoSpaceDN w:val="0"/>
        <w:adjustRightInd w:val="0"/>
        <w:spacing w:after="0" w:line="240" w:lineRule="auto"/>
        <w:jc w:val="both"/>
        <w:rPr>
          <w:rFonts w:asciiTheme="majorBidi" w:hAnsiTheme="majorBidi" w:cstheme="majorBidi"/>
          <w:sz w:val="24"/>
          <w:szCs w:val="24"/>
          <w:highlight w:val="green"/>
        </w:rPr>
      </w:pPr>
      <w:r w:rsidRPr="00747903">
        <w:rPr>
          <w:rFonts w:asciiTheme="majorBidi" w:hAnsiTheme="majorBidi" w:cstheme="majorBidi"/>
          <w:sz w:val="24"/>
          <w:szCs w:val="24"/>
          <w:highlight w:val="green"/>
        </w:rPr>
        <w:t>In the revised version, we defined</w:t>
      </w:r>
      <w:ins w:id="30" w:author="Author" w:date="2020-09-21T17:23:00Z">
        <w:r w:rsidR="00927EB9">
          <w:rPr>
            <w:rFonts w:asciiTheme="majorBidi" w:hAnsiTheme="majorBidi" w:cstheme="majorBidi"/>
            <w:sz w:val="24"/>
            <w:szCs w:val="24"/>
            <w:highlight w:val="green"/>
          </w:rPr>
          <w:t xml:space="preserve"> </w:t>
        </w:r>
        <w:proofErr w:type="spellStart"/>
        <w:r w:rsidR="00927EB9">
          <w:rPr>
            <w:rFonts w:asciiTheme="majorBidi" w:hAnsiTheme="majorBidi" w:cstheme="majorBidi"/>
            <w:sz w:val="24"/>
            <w:szCs w:val="24"/>
            <w:highlight w:val="green"/>
          </w:rPr>
          <w:t>wnoT</w:t>
        </w:r>
      </w:ins>
      <w:proofErr w:type="spellEnd"/>
    </w:p>
    <w:p w14:paraId="6896DB96" w14:textId="77777777" w:rsidR="00152F8C" w:rsidRPr="00152F8C" w:rsidRDefault="00152F8C" w:rsidP="00152F8C">
      <w:pPr>
        <w:autoSpaceDE w:val="0"/>
        <w:autoSpaceDN w:val="0"/>
        <w:adjustRightInd w:val="0"/>
        <w:spacing w:after="0" w:line="240" w:lineRule="auto"/>
        <w:jc w:val="both"/>
        <w:rPr>
          <w:rFonts w:asciiTheme="majorBidi" w:hAnsiTheme="majorBidi" w:cstheme="majorBidi"/>
          <w:sz w:val="20"/>
          <w:szCs w:val="20"/>
        </w:rPr>
      </w:pPr>
    </w:p>
    <w:p w14:paraId="7E72E700" w14:textId="77777777" w:rsidR="009E7C99" w:rsidRPr="00FB1647" w:rsidRDefault="00152F8C" w:rsidP="009E7C99">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FB1647">
        <w:rPr>
          <w:rFonts w:asciiTheme="majorBidi" w:hAnsiTheme="majorBidi" w:cstheme="majorBidi"/>
          <w:sz w:val="20"/>
          <w:szCs w:val="20"/>
          <w:highlight w:val="green"/>
        </w:rPr>
        <w:t xml:space="preserve">Line 173: The numerator should be written </w:t>
      </w:r>
      <w:proofErr w:type="spellStart"/>
      <w:r w:rsidRPr="00FB1647">
        <w:rPr>
          <w:rFonts w:asciiTheme="majorBidi" w:hAnsiTheme="majorBidi" w:cstheme="majorBidi"/>
          <w:sz w:val="20"/>
          <w:szCs w:val="20"/>
          <w:highlight w:val="green"/>
        </w:rPr>
        <w:t>wnoT</w:t>
      </w:r>
      <w:proofErr w:type="spellEnd"/>
      <w:r w:rsidRPr="00FB1647">
        <w:rPr>
          <w:rFonts w:asciiTheme="majorBidi" w:hAnsiTheme="majorBidi" w:cstheme="majorBidi"/>
          <w:sz w:val="20"/>
          <w:szCs w:val="20"/>
          <w:highlight w:val="green"/>
        </w:rPr>
        <w:t xml:space="preserve"> / (2 </w:t>
      </w:r>
      <w:proofErr w:type="gramStart"/>
      <w:r w:rsidRPr="00FB1647">
        <w:rPr>
          <w:rFonts w:asciiTheme="majorBidi" w:hAnsiTheme="majorBidi" w:cstheme="majorBidi"/>
          <w:sz w:val="20"/>
          <w:szCs w:val="20"/>
          <w:highlight w:val="green"/>
        </w:rPr>
        <w:t xml:space="preserve">CF)   </w:t>
      </w:r>
      <w:proofErr w:type="gramEnd"/>
      <w:r w:rsidRPr="00FB1647">
        <w:rPr>
          <w:rFonts w:asciiTheme="majorBidi" w:hAnsiTheme="majorBidi" w:cstheme="majorBidi"/>
          <w:sz w:val="20"/>
          <w:szCs w:val="20"/>
          <w:highlight w:val="green"/>
        </w:rPr>
        <w:t xml:space="preserve"> (see </w:t>
      </w:r>
      <w:proofErr w:type="spellStart"/>
      <w:r w:rsidRPr="00FB1647">
        <w:rPr>
          <w:rFonts w:asciiTheme="majorBidi" w:hAnsiTheme="majorBidi" w:cstheme="majorBidi"/>
          <w:sz w:val="20"/>
          <w:szCs w:val="20"/>
          <w:highlight w:val="green"/>
        </w:rPr>
        <w:t>eq</w:t>
      </w:r>
      <w:proofErr w:type="spellEnd"/>
      <w:r w:rsidRPr="00FB1647">
        <w:rPr>
          <w:rFonts w:asciiTheme="majorBidi" w:hAnsiTheme="majorBidi" w:cstheme="majorBidi"/>
          <w:sz w:val="20"/>
          <w:szCs w:val="20"/>
          <w:highlight w:val="green"/>
        </w:rPr>
        <w:t xml:space="preserve"> 12)</w:t>
      </w:r>
    </w:p>
    <w:p w14:paraId="1914F638" w14:textId="77777777" w:rsidR="00152F8C" w:rsidRDefault="00152F8C" w:rsidP="00152F8C">
      <w:pPr>
        <w:autoSpaceDE w:val="0"/>
        <w:autoSpaceDN w:val="0"/>
        <w:adjustRightInd w:val="0"/>
        <w:spacing w:after="0" w:line="240" w:lineRule="auto"/>
        <w:jc w:val="both"/>
        <w:rPr>
          <w:rFonts w:asciiTheme="majorBidi" w:hAnsiTheme="majorBidi" w:cstheme="majorBidi"/>
          <w:sz w:val="20"/>
          <w:szCs w:val="20"/>
        </w:rPr>
      </w:pPr>
    </w:p>
    <w:p w14:paraId="543688B3" w14:textId="4190AA91" w:rsidR="00106CEE" w:rsidRPr="00747903" w:rsidRDefault="00FB1647" w:rsidP="00152F8C">
      <w:pPr>
        <w:autoSpaceDE w:val="0"/>
        <w:autoSpaceDN w:val="0"/>
        <w:adjustRightInd w:val="0"/>
        <w:spacing w:after="0" w:line="240" w:lineRule="auto"/>
        <w:jc w:val="both"/>
        <w:rPr>
          <w:rFonts w:asciiTheme="majorBidi" w:hAnsiTheme="majorBidi" w:cstheme="majorBidi"/>
          <w:sz w:val="24"/>
          <w:szCs w:val="24"/>
          <w:highlight w:val="green"/>
        </w:rPr>
      </w:pPr>
      <w:r w:rsidRPr="00747903">
        <w:rPr>
          <w:rFonts w:asciiTheme="majorBidi" w:hAnsiTheme="majorBidi" w:cstheme="majorBidi"/>
          <w:sz w:val="24"/>
          <w:szCs w:val="24"/>
          <w:highlight w:val="green"/>
        </w:rPr>
        <w:t>Indeed, in the old document, there was a discrepancy between the eq. 12 and it</w:t>
      </w:r>
      <w:ins w:id="31" w:author="Author" w:date="2020-09-21T17:23:00Z">
        <w:r w:rsidR="00927EB9">
          <w:rPr>
            <w:rFonts w:asciiTheme="majorBidi" w:hAnsiTheme="majorBidi" w:cstheme="majorBidi"/>
            <w:sz w:val="24"/>
            <w:szCs w:val="24"/>
            <w:highlight w:val="green"/>
          </w:rPr>
          <w:t>s</w:t>
        </w:r>
      </w:ins>
      <w:r w:rsidRPr="00747903">
        <w:rPr>
          <w:rFonts w:asciiTheme="majorBidi" w:hAnsiTheme="majorBidi" w:cstheme="majorBidi"/>
          <w:sz w:val="24"/>
          <w:szCs w:val="24"/>
          <w:highlight w:val="green"/>
        </w:rPr>
        <w:t xml:space="preserve"> application in eq. 14.</w:t>
      </w:r>
      <w:r w:rsidR="00123C71" w:rsidRPr="00747903">
        <w:rPr>
          <w:rFonts w:asciiTheme="majorBidi" w:hAnsiTheme="majorBidi" w:cstheme="majorBidi"/>
          <w:sz w:val="24"/>
          <w:szCs w:val="24"/>
          <w:highlight w:val="green"/>
        </w:rPr>
        <w:t xml:space="preserve"> </w:t>
      </w:r>
      <w:r w:rsidR="00BC1475" w:rsidRPr="00747903">
        <w:rPr>
          <w:rFonts w:asciiTheme="majorBidi" w:hAnsiTheme="majorBidi" w:cstheme="majorBidi"/>
          <w:sz w:val="24"/>
          <w:szCs w:val="24"/>
          <w:highlight w:val="green"/>
        </w:rPr>
        <w:t xml:space="preserve">We thank the reviewer for detecting this mismatch.  </w:t>
      </w:r>
      <w:r w:rsidR="00034415" w:rsidRPr="00747903">
        <w:rPr>
          <w:rFonts w:asciiTheme="majorBidi" w:hAnsiTheme="majorBidi" w:cstheme="majorBidi"/>
          <w:sz w:val="24"/>
          <w:szCs w:val="24"/>
          <w:highlight w:val="green"/>
        </w:rPr>
        <w:t>However, we reviewed the equation and found</w:t>
      </w:r>
      <w:r w:rsidR="0063757F" w:rsidRPr="00747903">
        <w:rPr>
          <w:rFonts w:asciiTheme="majorBidi" w:hAnsiTheme="majorBidi" w:cstheme="majorBidi"/>
          <w:sz w:val="24"/>
          <w:szCs w:val="24"/>
          <w:highlight w:val="green"/>
        </w:rPr>
        <w:t xml:space="preserve"> </w:t>
      </w:r>
      <w:r w:rsidR="00034415" w:rsidRPr="00747903">
        <w:rPr>
          <w:rFonts w:asciiTheme="majorBidi" w:hAnsiTheme="majorBidi" w:cstheme="majorBidi"/>
          <w:sz w:val="24"/>
          <w:szCs w:val="24"/>
          <w:highlight w:val="green"/>
        </w:rPr>
        <w:t>t</w:t>
      </w:r>
      <w:r w:rsidR="0063757F" w:rsidRPr="00747903">
        <w:rPr>
          <w:rFonts w:asciiTheme="majorBidi" w:hAnsiTheme="majorBidi" w:cstheme="majorBidi"/>
          <w:sz w:val="24"/>
          <w:szCs w:val="24"/>
          <w:highlight w:val="green"/>
        </w:rPr>
        <w:t>he position of 2CF</w:t>
      </w:r>
      <w:r w:rsidR="00034415" w:rsidRPr="00747903">
        <w:rPr>
          <w:rFonts w:asciiTheme="majorBidi" w:hAnsiTheme="majorBidi" w:cstheme="majorBidi"/>
          <w:sz w:val="24"/>
          <w:szCs w:val="24"/>
          <w:highlight w:val="green"/>
        </w:rPr>
        <w:t xml:space="preserve"> to be correct.</w:t>
      </w:r>
    </w:p>
    <w:p w14:paraId="4B272A5F" w14:textId="15850321" w:rsidR="00FB1647" w:rsidRPr="00747903" w:rsidRDefault="00106CEE" w:rsidP="00152F8C">
      <w:pPr>
        <w:autoSpaceDE w:val="0"/>
        <w:autoSpaceDN w:val="0"/>
        <w:adjustRightInd w:val="0"/>
        <w:spacing w:after="0" w:line="240" w:lineRule="auto"/>
        <w:jc w:val="both"/>
        <w:rPr>
          <w:rFonts w:asciiTheme="majorBidi" w:hAnsiTheme="majorBidi" w:cstheme="majorBidi"/>
          <w:sz w:val="24"/>
          <w:szCs w:val="24"/>
        </w:rPr>
      </w:pPr>
      <w:r w:rsidRPr="00747903">
        <w:rPr>
          <w:rFonts w:asciiTheme="majorBidi" w:hAnsiTheme="majorBidi" w:cstheme="majorBidi"/>
          <w:sz w:val="24"/>
          <w:szCs w:val="24"/>
          <w:highlight w:val="green"/>
        </w:rPr>
        <w:t>Also, we double-checked the correct application of this equation i</w:t>
      </w:r>
      <w:r w:rsidR="001B5F58" w:rsidRPr="00747903">
        <w:rPr>
          <w:rFonts w:asciiTheme="majorBidi" w:hAnsiTheme="majorBidi" w:cstheme="majorBidi"/>
          <w:sz w:val="24"/>
          <w:szCs w:val="24"/>
          <w:highlight w:val="green"/>
        </w:rPr>
        <w:t>n the given pseudo-code and</w:t>
      </w:r>
      <w:r w:rsidR="00F36E18">
        <w:rPr>
          <w:rFonts w:asciiTheme="majorBidi" w:hAnsiTheme="majorBidi" w:cstheme="majorBidi"/>
          <w:sz w:val="24"/>
          <w:szCs w:val="24"/>
          <w:highlight w:val="green"/>
        </w:rPr>
        <w:t>, of course, our coded</w:t>
      </w:r>
      <w:r w:rsidR="001B5F58" w:rsidRPr="00747903">
        <w:rPr>
          <w:rFonts w:asciiTheme="majorBidi" w:hAnsiTheme="majorBidi" w:cstheme="majorBidi"/>
          <w:sz w:val="24"/>
          <w:szCs w:val="24"/>
          <w:highlight w:val="green"/>
        </w:rPr>
        <w:t xml:space="preserve"> </w:t>
      </w:r>
      <w:r w:rsidRPr="00747903">
        <w:rPr>
          <w:rFonts w:asciiTheme="majorBidi" w:hAnsiTheme="majorBidi" w:cstheme="majorBidi"/>
          <w:sz w:val="24"/>
          <w:szCs w:val="24"/>
          <w:highlight w:val="green"/>
        </w:rPr>
        <w:t>implementation</w:t>
      </w:r>
      <w:ins w:id="32" w:author="Author" w:date="2020-09-21T17:24:00Z">
        <w:r w:rsidR="00E332AB">
          <w:rPr>
            <w:rFonts w:asciiTheme="majorBidi" w:hAnsiTheme="majorBidi" w:cstheme="majorBidi"/>
            <w:sz w:val="24"/>
            <w:szCs w:val="24"/>
            <w:highlight w:val="green"/>
          </w:rPr>
          <w:t xml:space="preserve"> i</w:t>
        </w:r>
      </w:ins>
      <w:del w:id="33" w:author="Author" w:date="2020-09-21T17:24:00Z">
        <w:r w:rsidRPr="00747903" w:rsidDel="00E332AB">
          <w:rPr>
            <w:rFonts w:asciiTheme="majorBidi" w:hAnsiTheme="majorBidi" w:cstheme="majorBidi"/>
            <w:sz w:val="24"/>
            <w:szCs w:val="24"/>
            <w:highlight w:val="green"/>
          </w:rPr>
          <w:delText xml:space="preserve">. </w:delText>
        </w:r>
        <w:r w:rsidR="00034415" w:rsidRPr="00747903" w:rsidDel="00E332AB">
          <w:rPr>
            <w:rFonts w:asciiTheme="majorBidi" w:hAnsiTheme="majorBidi" w:cstheme="majorBidi"/>
            <w:sz w:val="24"/>
            <w:szCs w:val="24"/>
            <w:highlight w:val="green"/>
          </w:rPr>
          <w:delText xml:space="preserve"> </w:delText>
        </w:r>
        <w:r w:rsidR="00123C71" w:rsidRPr="00747903" w:rsidDel="00E332AB">
          <w:rPr>
            <w:rFonts w:asciiTheme="majorBidi" w:hAnsiTheme="majorBidi" w:cstheme="majorBidi"/>
            <w:sz w:val="24"/>
            <w:szCs w:val="24"/>
            <w:highlight w:val="green"/>
          </w:rPr>
          <w:delText xml:space="preserve"> </w:delText>
        </w:r>
        <w:r w:rsidR="0063757F" w:rsidRPr="00747903" w:rsidDel="00E332AB">
          <w:rPr>
            <w:rFonts w:asciiTheme="majorBidi" w:hAnsiTheme="majorBidi" w:cstheme="majorBidi"/>
            <w:sz w:val="24"/>
            <w:szCs w:val="24"/>
            <w:highlight w:val="green"/>
          </w:rPr>
          <w:delText>I</w:delText>
        </w:r>
      </w:del>
      <w:r w:rsidR="0063757F" w:rsidRPr="00747903">
        <w:rPr>
          <w:rFonts w:asciiTheme="majorBidi" w:hAnsiTheme="majorBidi" w:cstheme="majorBidi"/>
          <w:sz w:val="24"/>
          <w:szCs w:val="24"/>
          <w:highlight w:val="green"/>
        </w:rPr>
        <w:t xml:space="preserve">n the numerator. </w:t>
      </w:r>
      <w:r w:rsidR="00034415" w:rsidRPr="00747903">
        <w:rPr>
          <w:rFonts w:asciiTheme="majorBidi" w:hAnsiTheme="majorBidi" w:cstheme="majorBidi"/>
          <w:sz w:val="24"/>
          <w:szCs w:val="24"/>
          <w:highlight w:val="green"/>
        </w:rPr>
        <w:t>The</w:t>
      </w:r>
      <w:r w:rsidR="008C0E3C" w:rsidRPr="00747903">
        <w:rPr>
          <w:rFonts w:asciiTheme="majorBidi" w:hAnsiTheme="majorBidi" w:cstheme="majorBidi"/>
          <w:sz w:val="24"/>
          <w:szCs w:val="24"/>
          <w:highlight w:val="green"/>
        </w:rPr>
        <w:t xml:space="preserve"> putative</w:t>
      </w:r>
      <w:r w:rsidR="00123C71" w:rsidRPr="00747903">
        <w:rPr>
          <w:rFonts w:asciiTheme="majorBidi" w:hAnsiTheme="majorBidi" w:cstheme="majorBidi"/>
          <w:sz w:val="24"/>
          <w:szCs w:val="24"/>
          <w:highlight w:val="green"/>
        </w:rPr>
        <w:t xml:space="preserve"> error</w:t>
      </w:r>
      <w:r w:rsidR="00034415" w:rsidRPr="00747903">
        <w:rPr>
          <w:rFonts w:asciiTheme="majorBidi" w:hAnsiTheme="majorBidi" w:cstheme="majorBidi"/>
          <w:sz w:val="24"/>
          <w:szCs w:val="24"/>
          <w:highlight w:val="green"/>
        </w:rPr>
        <w:t xml:space="preserve"> </w:t>
      </w:r>
      <w:r w:rsidR="00123C71" w:rsidRPr="00747903">
        <w:rPr>
          <w:rFonts w:asciiTheme="majorBidi" w:hAnsiTheme="majorBidi" w:cstheme="majorBidi"/>
          <w:sz w:val="24"/>
          <w:szCs w:val="24"/>
          <w:highlight w:val="green"/>
        </w:rPr>
        <w:t>arose</w:t>
      </w:r>
      <w:r w:rsidR="0063757F" w:rsidRPr="00747903">
        <w:rPr>
          <w:rFonts w:asciiTheme="majorBidi" w:hAnsiTheme="majorBidi" w:cstheme="majorBidi"/>
          <w:sz w:val="24"/>
          <w:szCs w:val="24"/>
          <w:highlight w:val="green"/>
        </w:rPr>
        <w:t xml:space="preserve"> due to a mix-u</w:t>
      </w:r>
      <w:ins w:id="34" w:author="Author" w:date="2020-09-21T17:24:00Z">
        <w:r w:rsidR="00E332AB">
          <w:rPr>
            <w:rFonts w:asciiTheme="majorBidi" w:hAnsiTheme="majorBidi" w:cstheme="majorBidi"/>
            <w:sz w:val="24"/>
            <w:szCs w:val="24"/>
            <w:highlight w:val="green"/>
          </w:rPr>
          <w:t>p</w:t>
        </w:r>
      </w:ins>
      <w:del w:id="35" w:author="Author" w:date="2020-09-21T17:24:00Z">
        <w:r w:rsidR="0063757F" w:rsidRPr="00747903" w:rsidDel="00E332AB">
          <w:rPr>
            <w:rFonts w:asciiTheme="majorBidi" w:hAnsiTheme="majorBidi" w:cstheme="majorBidi"/>
            <w:sz w:val="24"/>
            <w:szCs w:val="24"/>
            <w:highlight w:val="green"/>
          </w:rPr>
          <w:delText>o</w:delText>
        </w:r>
      </w:del>
      <w:r w:rsidR="0063757F" w:rsidRPr="00747903">
        <w:rPr>
          <w:rFonts w:asciiTheme="majorBidi" w:hAnsiTheme="majorBidi" w:cstheme="majorBidi"/>
          <w:sz w:val="24"/>
          <w:szCs w:val="24"/>
          <w:highlight w:val="green"/>
        </w:rPr>
        <w:t xml:space="preserve"> in eq. 11, where</w:t>
      </w:r>
      <w:r w:rsidR="00123C71" w:rsidRPr="00747903">
        <w:rPr>
          <w:rFonts w:asciiTheme="majorBidi" w:hAnsiTheme="majorBidi" w:cstheme="majorBidi"/>
          <w:sz w:val="24"/>
          <w:szCs w:val="24"/>
          <w:highlight w:val="green"/>
        </w:rPr>
        <w:t xml:space="preserve"> </w:t>
      </w:r>
      <w:r w:rsidR="00123C71" w:rsidRPr="00747903">
        <w:rPr>
          <w:rFonts w:asciiTheme="majorBidi" w:hAnsiTheme="majorBidi" w:cstheme="majorBidi"/>
          <w:i/>
          <w:sz w:val="24"/>
          <w:szCs w:val="24"/>
          <w:highlight w:val="green"/>
        </w:rPr>
        <w:t>t</w:t>
      </w:r>
      <w:r w:rsidR="00123C71" w:rsidRPr="00747903">
        <w:rPr>
          <w:rFonts w:asciiTheme="majorBidi" w:hAnsiTheme="majorBidi" w:cstheme="majorBidi"/>
          <w:sz w:val="24"/>
          <w:szCs w:val="24"/>
          <w:highlight w:val="green"/>
          <w:vertAlign w:val="subscript"/>
        </w:rPr>
        <w:t xml:space="preserve">0 </w:t>
      </w:r>
      <w:r w:rsidR="00123C71" w:rsidRPr="00747903">
        <w:rPr>
          <w:rFonts w:asciiTheme="majorBidi" w:hAnsiTheme="majorBidi" w:cstheme="majorBidi"/>
          <w:sz w:val="24"/>
          <w:szCs w:val="24"/>
          <w:highlight w:val="green"/>
        </w:rPr>
        <w:t xml:space="preserve">was swapped erroneously with </w:t>
      </w:r>
      <w:r w:rsidR="00123C71" w:rsidRPr="00747903">
        <w:rPr>
          <w:rFonts w:asciiTheme="majorBidi" w:hAnsiTheme="majorBidi" w:cstheme="majorBidi"/>
          <w:i/>
          <w:sz w:val="24"/>
          <w:szCs w:val="24"/>
          <w:highlight w:val="green"/>
        </w:rPr>
        <w:t>w</w:t>
      </w:r>
      <w:r w:rsidR="00123C71" w:rsidRPr="00747903">
        <w:rPr>
          <w:rFonts w:asciiTheme="majorBidi" w:hAnsiTheme="majorBidi" w:cstheme="majorBidi"/>
          <w:sz w:val="24"/>
          <w:szCs w:val="24"/>
          <w:highlight w:val="green"/>
        </w:rPr>
        <w:t xml:space="preserve">. This was verified as eq. 12 has to be the same as eq.  </w:t>
      </w:r>
      <w:r w:rsidR="00FB1647" w:rsidRPr="00747903">
        <w:rPr>
          <w:rFonts w:asciiTheme="majorBidi" w:hAnsiTheme="majorBidi" w:cstheme="majorBidi"/>
          <w:sz w:val="24"/>
          <w:szCs w:val="24"/>
          <w:highlight w:val="yellow"/>
        </w:rPr>
        <w:t>S.2.9</w:t>
      </w:r>
      <w:r w:rsidR="00123C71" w:rsidRPr="00747903">
        <w:rPr>
          <w:rFonts w:asciiTheme="majorBidi" w:hAnsiTheme="majorBidi" w:cstheme="majorBidi"/>
          <w:sz w:val="24"/>
          <w:szCs w:val="24"/>
          <w:highlight w:val="green"/>
        </w:rPr>
        <w:t>in the supporting information, where its derivation is explained in detail.</w:t>
      </w:r>
      <w:r w:rsidR="002027A2" w:rsidRPr="00747903">
        <w:rPr>
          <w:rFonts w:asciiTheme="majorBidi" w:hAnsiTheme="majorBidi" w:cstheme="majorBidi"/>
          <w:sz w:val="24"/>
          <w:szCs w:val="24"/>
          <w:highlight w:val="green"/>
        </w:rPr>
        <w:t xml:space="preserve"> Thereby, we corrected eq. to be alike </w:t>
      </w:r>
      <w:r w:rsidR="002027A2" w:rsidRPr="00747903">
        <w:rPr>
          <w:rFonts w:asciiTheme="majorBidi" w:hAnsiTheme="majorBidi" w:cstheme="majorBidi"/>
          <w:sz w:val="24"/>
          <w:szCs w:val="24"/>
          <w:highlight w:val="yellow"/>
        </w:rPr>
        <w:t>S.2.9</w:t>
      </w:r>
      <w:r w:rsidR="002027A2" w:rsidRPr="00747903">
        <w:rPr>
          <w:rFonts w:asciiTheme="majorBidi" w:hAnsiTheme="majorBidi" w:cstheme="majorBidi"/>
          <w:sz w:val="24"/>
          <w:szCs w:val="24"/>
        </w:rPr>
        <w:t>.</w:t>
      </w:r>
    </w:p>
    <w:p w14:paraId="38915534" w14:textId="77777777" w:rsidR="00FB1647" w:rsidRPr="00152F8C" w:rsidRDefault="00FB1647" w:rsidP="00152F8C">
      <w:pPr>
        <w:autoSpaceDE w:val="0"/>
        <w:autoSpaceDN w:val="0"/>
        <w:adjustRightInd w:val="0"/>
        <w:spacing w:after="0" w:line="240" w:lineRule="auto"/>
        <w:jc w:val="both"/>
        <w:rPr>
          <w:rFonts w:asciiTheme="majorBidi" w:hAnsiTheme="majorBidi" w:cstheme="majorBidi"/>
          <w:sz w:val="20"/>
          <w:szCs w:val="20"/>
        </w:rPr>
      </w:pPr>
    </w:p>
    <w:p w14:paraId="3A7E8BCD" w14:textId="77777777" w:rsidR="00152F8C" w:rsidRPr="00725709"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725709">
        <w:rPr>
          <w:rFonts w:asciiTheme="majorBidi" w:hAnsiTheme="majorBidi" w:cstheme="majorBidi"/>
          <w:sz w:val="20"/>
          <w:szCs w:val="20"/>
          <w:highlight w:val="green"/>
        </w:rPr>
        <w:t xml:space="preserve">Line 175: This equation should include AL and not </w:t>
      </w:r>
      <w:proofErr w:type="spellStart"/>
      <w:r w:rsidRPr="00725709">
        <w:rPr>
          <w:rFonts w:asciiTheme="majorBidi" w:hAnsiTheme="majorBidi" w:cstheme="majorBidi"/>
          <w:sz w:val="20"/>
          <w:szCs w:val="20"/>
          <w:highlight w:val="green"/>
        </w:rPr>
        <w:t>Az</w:t>
      </w:r>
      <w:proofErr w:type="spellEnd"/>
      <w:proofErr w:type="gramStart"/>
      <w:r w:rsidRPr="00725709">
        <w:rPr>
          <w:rFonts w:asciiTheme="majorBidi" w:hAnsiTheme="majorBidi" w:cstheme="majorBidi"/>
          <w:sz w:val="20"/>
          <w:szCs w:val="20"/>
          <w:highlight w:val="green"/>
        </w:rPr>
        <w:t xml:space="preserve">   (</w:t>
      </w:r>
      <w:proofErr w:type="gramEnd"/>
      <w:r w:rsidRPr="00725709">
        <w:rPr>
          <w:rFonts w:asciiTheme="majorBidi" w:hAnsiTheme="majorBidi" w:cstheme="majorBidi"/>
          <w:sz w:val="20"/>
          <w:szCs w:val="20"/>
          <w:highlight w:val="green"/>
        </w:rPr>
        <w:t xml:space="preserve">compare with </w:t>
      </w:r>
      <w:proofErr w:type="spellStart"/>
      <w:r w:rsidRPr="00725709">
        <w:rPr>
          <w:rFonts w:asciiTheme="majorBidi" w:hAnsiTheme="majorBidi" w:cstheme="majorBidi"/>
          <w:sz w:val="20"/>
          <w:szCs w:val="20"/>
          <w:highlight w:val="green"/>
        </w:rPr>
        <w:t>eq</w:t>
      </w:r>
      <w:proofErr w:type="spellEnd"/>
      <w:r w:rsidRPr="00725709">
        <w:rPr>
          <w:rFonts w:asciiTheme="majorBidi" w:hAnsiTheme="majorBidi" w:cstheme="majorBidi"/>
          <w:sz w:val="20"/>
          <w:szCs w:val="20"/>
          <w:highlight w:val="green"/>
        </w:rPr>
        <w:t xml:space="preserve"> 5)</w:t>
      </w:r>
    </w:p>
    <w:p w14:paraId="23C5FE22" w14:textId="77777777" w:rsidR="00853CC4" w:rsidRPr="00244DCD" w:rsidRDefault="00853CC4" w:rsidP="00853CC4">
      <w:pPr>
        <w:autoSpaceDE w:val="0"/>
        <w:autoSpaceDN w:val="0"/>
        <w:adjustRightInd w:val="0"/>
        <w:spacing w:after="0" w:line="240" w:lineRule="auto"/>
        <w:jc w:val="both"/>
        <w:rPr>
          <w:rFonts w:asciiTheme="majorBidi" w:hAnsiTheme="majorBidi" w:cstheme="majorBidi"/>
          <w:sz w:val="24"/>
          <w:szCs w:val="24"/>
          <w:highlight w:val="green"/>
        </w:rPr>
      </w:pPr>
    </w:p>
    <w:p w14:paraId="7DB31CD7" w14:textId="77777777" w:rsidR="00853CC4" w:rsidRPr="00244DCD" w:rsidRDefault="00853CC4" w:rsidP="00853CC4">
      <w:pPr>
        <w:autoSpaceDE w:val="0"/>
        <w:autoSpaceDN w:val="0"/>
        <w:adjustRightInd w:val="0"/>
        <w:spacing w:after="0" w:line="240" w:lineRule="auto"/>
        <w:jc w:val="both"/>
        <w:rPr>
          <w:rFonts w:asciiTheme="majorBidi" w:hAnsiTheme="majorBidi" w:cstheme="majorBidi"/>
          <w:sz w:val="24"/>
          <w:szCs w:val="24"/>
        </w:rPr>
      </w:pPr>
      <w:r w:rsidRPr="00244DCD">
        <w:rPr>
          <w:rFonts w:asciiTheme="majorBidi" w:hAnsiTheme="majorBidi" w:cstheme="majorBidi"/>
          <w:sz w:val="24"/>
          <w:szCs w:val="24"/>
          <w:highlight w:val="green"/>
        </w:rPr>
        <w:t xml:space="preserve">The correction was applied in the main manuscript as well as for the supporting information. </w:t>
      </w:r>
      <w:r w:rsidR="00B12173" w:rsidRPr="00244DCD">
        <w:rPr>
          <w:rFonts w:asciiTheme="majorBidi" w:hAnsiTheme="majorBidi" w:cstheme="majorBidi"/>
          <w:sz w:val="24"/>
          <w:szCs w:val="24"/>
          <w:highlight w:val="green"/>
        </w:rPr>
        <w:t xml:space="preserve">The </w:t>
      </w:r>
      <w:r w:rsidR="00B12173" w:rsidRPr="00244DCD">
        <w:rPr>
          <w:rFonts w:asciiTheme="majorBidi" w:hAnsiTheme="majorBidi" w:cstheme="majorBidi"/>
          <w:sz w:val="24"/>
          <w:szCs w:val="24"/>
          <w:highlight w:val="yellow"/>
        </w:rPr>
        <w:t>data were reeval</w:t>
      </w:r>
      <w:r w:rsidR="00AF706D" w:rsidRPr="00244DCD">
        <w:rPr>
          <w:rFonts w:asciiTheme="majorBidi" w:hAnsiTheme="majorBidi" w:cstheme="majorBidi"/>
          <w:sz w:val="24"/>
          <w:szCs w:val="24"/>
          <w:highlight w:val="yellow"/>
        </w:rPr>
        <w:t>uated using the correct membrane.</w:t>
      </w:r>
    </w:p>
    <w:p w14:paraId="5B6650AD" w14:textId="77777777" w:rsidR="005574C5" w:rsidRPr="00244DCD" w:rsidRDefault="005574C5" w:rsidP="00853CC4">
      <w:pPr>
        <w:autoSpaceDE w:val="0"/>
        <w:autoSpaceDN w:val="0"/>
        <w:adjustRightInd w:val="0"/>
        <w:spacing w:after="0" w:line="240" w:lineRule="auto"/>
        <w:jc w:val="both"/>
        <w:rPr>
          <w:rFonts w:asciiTheme="majorBidi" w:hAnsiTheme="majorBidi" w:cstheme="majorBidi"/>
          <w:sz w:val="24"/>
          <w:szCs w:val="24"/>
        </w:rPr>
      </w:pPr>
      <w:r w:rsidRPr="00244DCD">
        <w:rPr>
          <w:rFonts w:asciiTheme="majorBidi" w:hAnsiTheme="majorBidi" w:cstheme="majorBidi"/>
          <w:sz w:val="24"/>
          <w:szCs w:val="24"/>
          <w:highlight w:val="yellow"/>
        </w:rPr>
        <w:t>Results changed?</w:t>
      </w:r>
    </w:p>
    <w:p w14:paraId="7F31DE53" w14:textId="77777777" w:rsidR="00152F8C" w:rsidRPr="00152F8C" w:rsidRDefault="00152F8C" w:rsidP="00152F8C">
      <w:pPr>
        <w:autoSpaceDE w:val="0"/>
        <w:autoSpaceDN w:val="0"/>
        <w:adjustRightInd w:val="0"/>
        <w:spacing w:after="0" w:line="240" w:lineRule="auto"/>
        <w:jc w:val="both"/>
        <w:rPr>
          <w:rFonts w:asciiTheme="majorBidi" w:hAnsiTheme="majorBidi" w:cstheme="majorBidi"/>
          <w:sz w:val="20"/>
          <w:szCs w:val="20"/>
        </w:rPr>
      </w:pPr>
    </w:p>
    <w:p w14:paraId="372B226B" w14:textId="77777777" w:rsid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AB0575">
        <w:rPr>
          <w:rFonts w:asciiTheme="majorBidi" w:hAnsiTheme="majorBidi" w:cstheme="majorBidi"/>
          <w:sz w:val="20"/>
          <w:szCs w:val="20"/>
          <w:highlight w:val="green"/>
        </w:rPr>
        <w:t xml:space="preserve">Line 177: The numerator of the left-hand side should be written </w:t>
      </w:r>
      <w:proofErr w:type="spellStart"/>
      <w:r w:rsidRPr="00AB0575">
        <w:rPr>
          <w:rFonts w:asciiTheme="majorBidi" w:hAnsiTheme="majorBidi" w:cstheme="majorBidi"/>
          <w:sz w:val="20"/>
          <w:szCs w:val="20"/>
          <w:highlight w:val="green"/>
        </w:rPr>
        <w:t>wnoT</w:t>
      </w:r>
      <w:proofErr w:type="spellEnd"/>
      <w:r w:rsidRPr="00AB0575">
        <w:rPr>
          <w:rFonts w:asciiTheme="majorBidi" w:hAnsiTheme="majorBidi" w:cstheme="majorBidi"/>
          <w:sz w:val="20"/>
          <w:szCs w:val="20"/>
          <w:highlight w:val="green"/>
        </w:rPr>
        <w:t xml:space="preserve"> / (2 CF)</w:t>
      </w:r>
    </w:p>
    <w:p w14:paraId="0CD43DEA" w14:textId="77777777" w:rsidR="00106CEE" w:rsidRDefault="00106CEE" w:rsidP="00106CEE">
      <w:pPr>
        <w:autoSpaceDE w:val="0"/>
        <w:autoSpaceDN w:val="0"/>
        <w:adjustRightInd w:val="0"/>
        <w:spacing w:after="0" w:line="240" w:lineRule="auto"/>
        <w:jc w:val="both"/>
        <w:rPr>
          <w:rFonts w:asciiTheme="majorBidi" w:hAnsiTheme="majorBidi" w:cstheme="majorBidi"/>
          <w:sz w:val="20"/>
          <w:szCs w:val="20"/>
          <w:highlight w:val="green"/>
        </w:rPr>
      </w:pPr>
    </w:p>
    <w:p w14:paraId="4557E1B8" w14:textId="77777777" w:rsidR="00AB0575" w:rsidRPr="00B63C1E" w:rsidRDefault="00997A5B" w:rsidP="008F7D22">
      <w:pPr>
        <w:autoSpaceDE w:val="0"/>
        <w:autoSpaceDN w:val="0"/>
        <w:adjustRightInd w:val="0"/>
        <w:spacing w:after="0" w:line="240" w:lineRule="auto"/>
        <w:jc w:val="both"/>
        <w:rPr>
          <w:rFonts w:asciiTheme="majorBidi" w:hAnsiTheme="majorBidi" w:cstheme="majorBidi"/>
          <w:sz w:val="24"/>
          <w:szCs w:val="24"/>
          <w:highlight w:val="green"/>
        </w:rPr>
      </w:pPr>
      <w:r w:rsidRPr="00B63C1E">
        <w:rPr>
          <w:rFonts w:asciiTheme="majorBidi" w:hAnsiTheme="majorBidi" w:cstheme="majorBidi"/>
          <w:sz w:val="24"/>
          <w:szCs w:val="24"/>
          <w:highlight w:val="green"/>
        </w:rPr>
        <w:t>Here the same correction applies as has been described for the comment of line 173.</w:t>
      </w:r>
    </w:p>
    <w:p w14:paraId="577B3406" w14:textId="77777777" w:rsidR="00152F8C" w:rsidRPr="00152F8C" w:rsidRDefault="00152F8C" w:rsidP="00152F8C">
      <w:pPr>
        <w:autoSpaceDE w:val="0"/>
        <w:autoSpaceDN w:val="0"/>
        <w:adjustRightInd w:val="0"/>
        <w:spacing w:after="0" w:line="240" w:lineRule="auto"/>
        <w:jc w:val="both"/>
        <w:rPr>
          <w:rFonts w:asciiTheme="majorBidi" w:hAnsiTheme="majorBidi" w:cstheme="majorBidi"/>
          <w:sz w:val="20"/>
          <w:szCs w:val="20"/>
        </w:rPr>
      </w:pPr>
    </w:p>
    <w:p w14:paraId="2C879E67" w14:textId="77777777" w:rsidR="00E44E90" w:rsidRPr="00D16E0F" w:rsidRDefault="00496A6D" w:rsidP="00E44E90">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Pr>
          <w:rFonts w:asciiTheme="majorBidi" w:hAnsiTheme="majorBidi" w:cstheme="majorBidi"/>
          <w:sz w:val="20"/>
          <w:szCs w:val="20"/>
          <w:highlight w:val="green"/>
        </w:rPr>
        <w:t>Tab</w:t>
      </w:r>
      <w:r w:rsidR="00152F8C" w:rsidRPr="00D16E0F">
        <w:rPr>
          <w:rFonts w:asciiTheme="majorBidi" w:hAnsiTheme="majorBidi" w:cstheme="majorBidi"/>
          <w:sz w:val="20"/>
          <w:szCs w:val="20"/>
          <w:highlight w:val="green"/>
        </w:rPr>
        <w:t>l</w:t>
      </w:r>
      <w:r>
        <w:rPr>
          <w:rFonts w:asciiTheme="majorBidi" w:hAnsiTheme="majorBidi" w:cstheme="majorBidi"/>
          <w:sz w:val="20"/>
          <w:szCs w:val="20"/>
          <w:highlight w:val="green"/>
        </w:rPr>
        <w:t>e</w:t>
      </w:r>
      <w:r w:rsidR="00152F8C" w:rsidRPr="00D16E0F">
        <w:rPr>
          <w:rFonts w:asciiTheme="majorBidi" w:hAnsiTheme="majorBidi" w:cstheme="majorBidi"/>
          <w:sz w:val="20"/>
          <w:szCs w:val="20"/>
          <w:highlight w:val="green"/>
        </w:rPr>
        <w:t xml:space="preserve"> 1 has </w:t>
      </w:r>
      <w:proofErr w:type="spellStart"/>
      <w:r w:rsidR="00152F8C" w:rsidRPr="00D16E0F">
        <w:rPr>
          <w:rFonts w:asciiTheme="majorBidi" w:hAnsiTheme="majorBidi" w:cstheme="majorBidi"/>
          <w:sz w:val="20"/>
          <w:szCs w:val="20"/>
          <w:highlight w:val="green"/>
        </w:rPr>
        <w:t>wappgeo</w:t>
      </w:r>
      <w:proofErr w:type="spellEnd"/>
      <w:r w:rsidR="00152F8C" w:rsidRPr="00D16E0F">
        <w:rPr>
          <w:rFonts w:asciiTheme="majorBidi" w:hAnsiTheme="majorBidi" w:cstheme="majorBidi"/>
          <w:sz w:val="20"/>
          <w:szCs w:val="20"/>
          <w:highlight w:val="green"/>
        </w:rPr>
        <w:t xml:space="preserve"> and </w:t>
      </w:r>
      <w:proofErr w:type="spellStart"/>
      <w:r w:rsidR="00152F8C" w:rsidRPr="00D16E0F">
        <w:rPr>
          <w:rFonts w:asciiTheme="majorBidi" w:hAnsiTheme="majorBidi" w:cstheme="majorBidi"/>
          <w:sz w:val="20"/>
          <w:szCs w:val="20"/>
          <w:highlight w:val="green"/>
        </w:rPr>
        <w:t>Vappgeo</w:t>
      </w:r>
      <w:proofErr w:type="spellEnd"/>
      <w:r w:rsidR="00152F8C" w:rsidRPr="00D16E0F">
        <w:rPr>
          <w:rFonts w:asciiTheme="majorBidi" w:hAnsiTheme="majorBidi" w:cstheme="majorBidi"/>
          <w:sz w:val="20"/>
          <w:szCs w:val="20"/>
          <w:highlight w:val="green"/>
        </w:rPr>
        <w:t xml:space="preserve"> as outputs for method 2. The text referred to </w:t>
      </w:r>
      <w:proofErr w:type="spellStart"/>
      <w:r w:rsidR="00152F8C" w:rsidRPr="00D16E0F">
        <w:rPr>
          <w:rFonts w:asciiTheme="majorBidi" w:hAnsiTheme="majorBidi" w:cstheme="majorBidi"/>
          <w:sz w:val="20"/>
          <w:szCs w:val="20"/>
          <w:highlight w:val="green"/>
        </w:rPr>
        <w:t>Vapp</w:t>
      </w:r>
      <w:proofErr w:type="spellEnd"/>
      <w:r w:rsidR="00152F8C" w:rsidRPr="00D16E0F">
        <w:rPr>
          <w:rFonts w:asciiTheme="majorBidi" w:hAnsiTheme="majorBidi" w:cstheme="majorBidi"/>
          <w:sz w:val="20"/>
          <w:szCs w:val="20"/>
          <w:highlight w:val="green"/>
        </w:rPr>
        <w:t>.</w:t>
      </w:r>
    </w:p>
    <w:p w14:paraId="69D48F2F" w14:textId="77777777" w:rsidR="00C24166" w:rsidRPr="00D16E0F" w:rsidRDefault="00C24166" w:rsidP="00D16E0F">
      <w:pPr>
        <w:autoSpaceDE w:val="0"/>
        <w:autoSpaceDN w:val="0"/>
        <w:adjustRightInd w:val="0"/>
        <w:spacing w:after="0" w:line="240" w:lineRule="auto"/>
        <w:jc w:val="both"/>
        <w:rPr>
          <w:rFonts w:asciiTheme="majorBidi" w:hAnsiTheme="majorBidi" w:cstheme="majorBidi"/>
          <w:sz w:val="20"/>
          <w:szCs w:val="20"/>
          <w:highlight w:val="green"/>
        </w:rPr>
      </w:pPr>
    </w:p>
    <w:p w14:paraId="1A860001" w14:textId="77777777" w:rsidR="00E44E90" w:rsidRPr="00B63C1E" w:rsidRDefault="00E44E90" w:rsidP="00E44E90">
      <w:pPr>
        <w:autoSpaceDE w:val="0"/>
        <w:autoSpaceDN w:val="0"/>
        <w:adjustRightInd w:val="0"/>
        <w:spacing w:after="0" w:line="240" w:lineRule="auto"/>
        <w:jc w:val="both"/>
        <w:rPr>
          <w:rFonts w:asciiTheme="majorBidi" w:hAnsiTheme="majorBidi" w:cstheme="majorBidi"/>
          <w:sz w:val="24"/>
          <w:szCs w:val="24"/>
          <w:vertAlign w:val="subscript"/>
        </w:rPr>
      </w:pPr>
      <w:proofErr w:type="spellStart"/>
      <w:r w:rsidRPr="00B63C1E">
        <w:rPr>
          <w:rFonts w:asciiTheme="majorBidi" w:hAnsiTheme="majorBidi" w:cstheme="majorBidi"/>
          <w:i/>
          <w:sz w:val="24"/>
          <w:szCs w:val="24"/>
          <w:highlight w:val="green"/>
        </w:rPr>
        <w:t>V</w:t>
      </w:r>
      <w:r w:rsidRPr="00B63C1E">
        <w:rPr>
          <w:rFonts w:asciiTheme="majorBidi" w:hAnsiTheme="majorBidi" w:cstheme="majorBidi"/>
          <w:sz w:val="24"/>
          <w:szCs w:val="24"/>
          <w:highlight w:val="green"/>
          <w:vertAlign w:val="superscript"/>
        </w:rPr>
        <w:t>appGeo</w:t>
      </w:r>
      <w:proofErr w:type="spellEnd"/>
      <w:r w:rsidRPr="00B63C1E">
        <w:rPr>
          <w:rFonts w:asciiTheme="majorBidi" w:hAnsiTheme="majorBidi" w:cstheme="majorBidi"/>
          <w:sz w:val="24"/>
          <w:szCs w:val="24"/>
          <w:highlight w:val="green"/>
        </w:rPr>
        <w:t xml:space="preserve"> and </w:t>
      </w:r>
      <w:proofErr w:type="spellStart"/>
      <w:r w:rsidRPr="00B63C1E">
        <w:rPr>
          <w:rFonts w:asciiTheme="majorBidi" w:hAnsiTheme="majorBidi" w:cstheme="majorBidi"/>
          <w:i/>
          <w:sz w:val="24"/>
          <w:szCs w:val="24"/>
          <w:highlight w:val="green"/>
        </w:rPr>
        <w:t>w</w:t>
      </w:r>
      <w:r w:rsidRPr="00B63C1E">
        <w:rPr>
          <w:rFonts w:asciiTheme="majorBidi" w:hAnsiTheme="majorBidi" w:cstheme="majorBidi"/>
          <w:sz w:val="24"/>
          <w:szCs w:val="24"/>
          <w:highlight w:val="green"/>
          <w:vertAlign w:val="superscript"/>
        </w:rPr>
        <w:t>appGeo</w:t>
      </w:r>
      <w:proofErr w:type="spellEnd"/>
      <w:r w:rsidR="00A511B7" w:rsidRPr="00B63C1E">
        <w:rPr>
          <w:rFonts w:asciiTheme="majorBidi" w:hAnsiTheme="majorBidi" w:cstheme="majorBidi"/>
          <w:sz w:val="24"/>
          <w:szCs w:val="24"/>
          <w:highlight w:val="green"/>
          <w:vertAlign w:val="subscript"/>
        </w:rPr>
        <w:t xml:space="preserve"> </w:t>
      </w:r>
      <w:r w:rsidR="00176ED9" w:rsidRPr="00B63C1E">
        <w:rPr>
          <w:rFonts w:asciiTheme="majorBidi" w:hAnsiTheme="majorBidi" w:cstheme="majorBidi"/>
          <w:sz w:val="24"/>
          <w:szCs w:val="24"/>
          <w:highlight w:val="green"/>
        </w:rPr>
        <w:t>have</w:t>
      </w:r>
      <w:r w:rsidR="00A511B7" w:rsidRPr="00B63C1E">
        <w:rPr>
          <w:rFonts w:asciiTheme="majorBidi" w:hAnsiTheme="majorBidi" w:cstheme="majorBidi"/>
          <w:sz w:val="24"/>
          <w:szCs w:val="24"/>
          <w:highlight w:val="green"/>
        </w:rPr>
        <w:t xml:space="preserve"> </w:t>
      </w:r>
      <w:r w:rsidR="00D16E0F" w:rsidRPr="00B63C1E">
        <w:rPr>
          <w:rFonts w:asciiTheme="majorBidi" w:hAnsiTheme="majorBidi" w:cstheme="majorBidi"/>
          <w:sz w:val="24"/>
          <w:szCs w:val="24"/>
          <w:highlight w:val="green"/>
        </w:rPr>
        <w:t xml:space="preserve">now </w:t>
      </w:r>
      <w:r w:rsidR="00176ED9" w:rsidRPr="00B63C1E">
        <w:rPr>
          <w:rFonts w:asciiTheme="majorBidi" w:hAnsiTheme="majorBidi" w:cstheme="majorBidi"/>
          <w:sz w:val="24"/>
          <w:szCs w:val="24"/>
          <w:highlight w:val="green"/>
        </w:rPr>
        <w:t xml:space="preserve">been </w:t>
      </w:r>
      <w:r w:rsidR="00D16E0F" w:rsidRPr="00B63C1E">
        <w:rPr>
          <w:rFonts w:asciiTheme="majorBidi" w:hAnsiTheme="majorBidi" w:cstheme="majorBidi"/>
          <w:sz w:val="24"/>
          <w:szCs w:val="24"/>
          <w:highlight w:val="green"/>
        </w:rPr>
        <w:t xml:space="preserve">defined explicitly </w:t>
      </w:r>
      <w:r w:rsidR="006A41DA" w:rsidRPr="00B63C1E">
        <w:rPr>
          <w:rFonts w:asciiTheme="majorBidi" w:hAnsiTheme="majorBidi" w:cstheme="majorBidi"/>
          <w:sz w:val="24"/>
          <w:szCs w:val="24"/>
          <w:highlight w:val="green"/>
        </w:rPr>
        <w:t>in the text and are used consistently.</w:t>
      </w:r>
    </w:p>
    <w:p w14:paraId="21BAD87E" w14:textId="77777777" w:rsidR="00152F8C" w:rsidRPr="00152F8C" w:rsidRDefault="00152F8C" w:rsidP="008913ED">
      <w:pPr>
        <w:autoSpaceDE w:val="0"/>
        <w:autoSpaceDN w:val="0"/>
        <w:adjustRightInd w:val="0"/>
        <w:spacing w:after="0" w:line="240" w:lineRule="auto"/>
        <w:jc w:val="both"/>
        <w:rPr>
          <w:rFonts w:asciiTheme="majorBidi" w:hAnsiTheme="majorBidi" w:cstheme="majorBidi"/>
          <w:sz w:val="20"/>
          <w:szCs w:val="20"/>
        </w:rPr>
      </w:pPr>
    </w:p>
    <w:p w14:paraId="1810211C" w14:textId="77777777" w:rsidR="00152F8C" w:rsidRPr="00FA2E98"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FA2E98">
        <w:rPr>
          <w:rFonts w:asciiTheme="majorBidi" w:hAnsiTheme="majorBidi" w:cstheme="majorBidi"/>
          <w:sz w:val="20"/>
          <w:szCs w:val="20"/>
          <w:highlight w:val="green"/>
        </w:rPr>
        <w:t>Lines 221 to 227: The size of the PS nanospheres is not given.</w:t>
      </w:r>
    </w:p>
    <w:p w14:paraId="3DD2DFA7" w14:textId="77777777" w:rsidR="00FA2E98" w:rsidRPr="00FA2E98" w:rsidRDefault="00FA2E98" w:rsidP="00FA2E98">
      <w:pPr>
        <w:autoSpaceDE w:val="0"/>
        <w:autoSpaceDN w:val="0"/>
        <w:adjustRightInd w:val="0"/>
        <w:spacing w:after="0" w:line="240" w:lineRule="auto"/>
        <w:ind w:left="360"/>
        <w:jc w:val="both"/>
        <w:rPr>
          <w:rFonts w:asciiTheme="majorBidi" w:hAnsiTheme="majorBidi" w:cstheme="majorBidi"/>
          <w:sz w:val="20"/>
          <w:szCs w:val="20"/>
          <w:highlight w:val="green"/>
        </w:rPr>
      </w:pPr>
    </w:p>
    <w:p w14:paraId="5DDAD126" w14:textId="77777777" w:rsidR="00FA2E98" w:rsidRPr="00B63C1E" w:rsidRDefault="00FA2E98" w:rsidP="00FA2E98">
      <w:pPr>
        <w:autoSpaceDE w:val="0"/>
        <w:autoSpaceDN w:val="0"/>
        <w:adjustRightInd w:val="0"/>
        <w:spacing w:after="0" w:line="240" w:lineRule="auto"/>
        <w:jc w:val="both"/>
        <w:rPr>
          <w:rFonts w:asciiTheme="majorBidi" w:hAnsiTheme="majorBidi" w:cstheme="majorBidi"/>
          <w:sz w:val="24"/>
          <w:szCs w:val="24"/>
        </w:rPr>
      </w:pPr>
      <w:r w:rsidRPr="00B63C1E">
        <w:rPr>
          <w:rFonts w:asciiTheme="majorBidi" w:hAnsiTheme="majorBidi" w:cstheme="majorBidi"/>
          <w:sz w:val="24"/>
          <w:szCs w:val="24"/>
          <w:highlight w:val="green"/>
        </w:rPr>
        <w:t xml:space="preserve">The information </w:t>
      </w:r>
      <w:r w:rsidR="00F21F6A" w:rsidRPr="00B63C1E">
        <w:rPr>
          <w:rFonts w:asciiTheme="majorBidi" w:hAnsiTheme="majorBidi" w:cstheme="majorBidi"/>
          <w:sz w:val="24"/>
          <w:szCs w:val="24"/>
          <w:highlight w:val="green"/>
        </w:rPr>
        <w:t xml:space="preserve">(60 </w:t>
      </w:r>
      <w:del w:id="36" w:author="Author" w:date="2020-09-21T17:25:00Z">
        <w:r w:rsidR="00F21F6A" w:rsidRPr="00B63C1E" w:rsidDel="00E332AB">
          <w:rPr>
            <w:rFonts w:asciiTheme="majorBidi" w:hAnsiTheme="majorBidi" w:cstheme="majorBidi"/>
            <w:sz w:val="24"/>
            <w:szCs w:val="24"/>
            <w:highlight w:val="green"/>
          </w:rPr>
          <w:delText xml:space="preserve"> </w:delText>
        </w:r>
      </w:del>
      <w:r w:rsidR="00F21F6A" w:rsidRPr="00B63C1E">
        <w:rPr>
          <w:rFonts w:asciiTheme="majorBidi" w:hAnsiTheme="majorBidi" w:cstheme="majorBidi"/>
          <w:sz w:val="24"/>
          <w:szCs w:val="24"/>
          <w:highlight w:val="green"/>
        </w:rPr>
        <w:t xml:space="preserve">nm diameter) </w:t>
      </w:r>
      <w:r w:rsidRPr="00B63C1E">
        <w:rPr>
          <w:rFonts w:asciiTheme="majorBidi" w:hAnsiTheme="majorBidi" w:cstheme="majorBidi"/>
          <w:sz w:val="24"/>
          <w:szCs w:val="24"/>
          <w:highlight w:val="green"/>
        </w:rPr>
        <w:t>was added</w:t>
      </w:r>
      <w:r w:rsidR="00C96B22" w:rsidRPr="00B63C1E">
        <w:rPr>
          <w:rFonts w:asciiTheme="majorBidi" w:hAnsiTheme="majorBidi" w:cstheme="majorBidi"/>
          <w:sz w:val="24"/>
          <w:szCs w:val="24"/>
          <w:highlight w:val="green"/>
        </w:rPr>
        <w:t xml:space="preserve"> in the experi</w:t>
      </w:r>
      <w:del w:id="37" w:author="Author" w:date="2020-09-21T17:25:00Z">
        <w:r w:rsidR="00C96B22" w:rsidRPr="00B63C1E" w:rsidDel="00E332AB">
          <w:rPr>
            <w:rFonts w:asciiTheme="majorBidi" w:hAnsiTheme="majorBidi" w:cstheme="majorBidi"/>
            <w:sz w:val="24"/>
            <w:szCs w:val="24"/>
            <w:highlight w:val="green"/>
          </w:rPr>
          <w:delText>e</w:delText>
        </w:r>
      </w:del>
      <w:r w:rsidR="00C96B22" w:rsidRPr="00B63C1E">
        <w:rPr>
          <w:rFonts w:asciiTheme="majorBidi" w:hAnsiTheme="majorBidi" w:cstheme="majorBidi"/>
          <w:sz w:val="24"/>
          <w:szCs w:val="24"/>
          <w:highlight w:val="green"/>
        </w:rPr>
        <w:t>mental section</w:t>
      </w:r>
      <w:r w:rsidRPr="00B63C1E">
        <w:rPr>
          <w:rFonts w:asciiTheme="majorBidi" w:hAnsiTheme="majorBidi" w:cstheme="majorBidi"/>
          <w:sz w:val="24"/>
          <w:szCs w:val="24"/>
          <w:highlight w:val="green"/>
        </w:rPr>
        <w:t>.</w:t>
      </w:r>
    </w:p>
    <w:p w14:paraId="2E968396" w14:textId="77777777" w:rsidR="00152F8C" w:rsidRPr="00152F8C" w:rsidRDefault="00152F8C" w:rsidP="00152F8C">
      <w:pPr>
        <w:autoSpaceDE w:val="0"/>
        <w:autoSpaceDN w:val="0"/>
        <w:adjustRightInd w:val="0"/>
        <w:spacing w:after="0" w:line="240" w:lineRule="auto"/>
        <w:jc w:val="both"/>
        <w:rPr>
          <w:rFonts w:asciiTheme="majorBidi" w:hAnsiTheme="majorBidi" w:cstheme="majorBidi"/>
          <w:sz w:val="20"/>
          <w:szCs w:val="20"/>
        </w:rPr>
      </w:pPr>
    </w:p>
    <w:p w14:paraId="5F42D0BB" w14:textId="77777777" w:rsidR="0059738A"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9E7C99">
        <w:rPr>
          <w:rFonts w:asciiTheme="majorBidi" w:hAnsiTheme="majorBidi" w:cstheme="majorBidi"/>
          <w:sz w:val="20"/>
          <w:szCs w:val="20"/>
          <w:highlight w:val="green"/>
        </w:rPr>
        <w:t>Line 244: Reference to Fig. S.9-S.13 is incorrect</w:t>
      </w:r>
    </w:p>
    <w:p w14:paraId="214E7B77" w14:textId="77777777" w:rsidR="009E7C99" w:rsidRDefault="009E7C99" w:rsidP="009E7C99">
      <w:pPr>
        <w:pStyle w:val="ListParagraph"/>
        <w:autoSpaceDE w:val="0"/>
        <w:autoSpaceDN w:val="0"/>
        <w:adjustRightInd w:val="0"/>
        <w:spacing w:after="0" w:line="240" w:lineRule="auto"/>
        <w:jc w:val="both"/>
        <w:rPr>
          <w:rFonts w:asciiTheme="majorBidi" w:hAnsiTheme="majorBidi" w:cstheme="majorBidi"/>
          <w:sz w:val="20"/>
          <w:szCs w:val="20"/>
          <w:highlight w:val="green"/>
        </w:rPr>
      </w:pPr>
    </w:p>
    <w:p w14:paraId="5AE33C6D" w14:textId="77777777" w:rsidR="009E7C99" w:rsidRPr="00B63C1E" w:rsidRDefault="009E7C99" w:rsidP="009E7C99">
      <w:pPr>
        <w:autoSpaceDE w:val="0"/>
        <w:autoSpaceDN w:val="0"/>
        <w:adjustRightInd w:val="0"/>
        <w:spacing w:after="0" w:line="240" w:lineRule="auto"/>
        <w:jc w:val="both"/>
        <w:rPr>
          <w:rFonts w:asciiTheme="majorBidi" w:hAnsiTheme="majorBidi" w:cstheme="majorBidi"/>
          <w:sz w:val="24"/>
          <w:szCs w:val="24"/>
          <w:highlight w:val="green"/>
        </w:rPr>
      </w:pPr>
      <w:r w:rsidRPr="00B63C1E">
        <w:rPr>
          <w:rFonts w:asciiTheme="majorBidi" w:hAnsiTheme="majorBidi" w:cstheme="majorBidi"/>
          <w:sz w:val="24"/>
          <w:szCs w:val="24"/>
          <w:highlight w:val="green"/>
        </w:rPr>
        <w:t>We adap</w:t>
      </w:r>
      <w:del w:id="38" w:author="Author" w:date="2020-09-21T17:26:00Z">
        <w:r w:rsidRPr="00B63C1E" w:rsidDel="00E332AB">
          <w:rPr>
            <w:rFonts w:asciiTheme="majorBidi" w:hAnsiTheme="majorBidi" w:cstheme="majorBidi"/>
            <w:sz w:val="24"/>
            <w:szCs w:val="24"/>
            <w:highlight w:val="green"/>
          </w:rPr>
          <w:delText>a</w:delText>
        </w:r>
      </w:del>
      <w:r w:rsidRPr="00B63C1E">
        <w:rPr>
          <w:rFonts w:asciiTheme="majorBidi" w:hAnsiTheme="majorBidi" w:cstheme="majorBidi"/>
          <w:sz w:val="24"/>
          <w:szCs w:val="24"/>
          <w:highlight w:val="green"/>
        </w:rPr>
        <w:t>ted the numbering to as well and added the chapter number and now refer to S.6.1-S.6.5</w:t>
      </w:r>
    </w:p>
    <w:p w14:paraId="5A920447" w14:textId="77777777" w:rsidR="0059738A" w:rsidRDefault="0059738A" w:rsidP="00D4067C">
      <w:pPr>
        <w:autoSpaceDE w:val="0"/>
        <w:autoSpaceDN w:val="0"/>
        <w:adjustRightInd w:val="0"/>
        <w:spacing w:after="0" w:line="240" w:lineRule="auto"/>
        <w:jc w:val="both"/>
        <w:rPr>
          <w:rFonts w:asciiTheme="majorBidi" w:hAnsiTheme="majorBidi" w:cstheme="majorBidi"/>
          <w:sz w:val="20"/>
          <w:szCs w:val="20"/>
        </w:rPr>
      </w:pPr>
    </w:p>
    <w:p w14:paraId="2EBAFA1A" w14:textId="77777777" w:rsidR="00152F8C" w:rsidRPr="002B2C9D" w:rsidRDefault="00474AA4" w:rsidP="00D4067C">
      <w:pPr>
        <w:autoSpaceDE w:val="0"/>
        <w:autoSpaceDN w:val="0"/>
        <w:adjustRightInd w:val="0"/>
        <w:spacing w:after="0" w:line="240" w:lineRule="auto"/>
        <w:jc w:val="both"/>
        <w:rPr>
          <w:rFonts w:asciiTheme="majorBidi" w:hAnsiTheme="majorBidi" w:cstheme="majorBidi"/>
          <w:b/>
          <w:sz w:val="20"/>
          <w:szCs w:val="20"/>
        </w:rPr>
      </w:pPr>
      <w:r w:rsidRPr="002B2C9D">
        <w:rPr>
          <w:rFonts w:asciiTheme="majorBidi" w:hAnsiTheme="majorBidi" w:cstheme="majorBidi"/>
          <w:b/>
          <w:sz w:val="20"/>
          <w:szCs w:val="20"/>
        </w:rPr>
        <w:t>Comments on supporting information:</w:t>
      </w:r>
    </w:p>
    <w:p w14:paraId="561976E9" w14:textId="77777777" w:rsidR="00474AA4" w:rsidRDefault="00474AA4" w:rsidP="00D4067C">
      <w:pPr>
        <w:autoSpaceDE w:val="0"/>
        <w:autoSpaceDN w:val="0"/>
        <w:adjustRightInd w:val="0"/>
        <w:spacing w:after="0" w:line="240" w:lineRule="auto"/>
        <w:jc w:val="both"/>
        <w:rPr>
          <w:rFonts w:asciiTheme="majorBidi" w:hAnsiTheme="majorBidi" w:cstheme="majorBidi"/>
          <w:sz w:val="20"/>
          <w:szCs w:val="20"/>
        </w:rPr>
      </w:pPr>
    </w:p>
    <w:p w14:paraId="29F39CB7" w14:textId="77777777" w:rsid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D12128">
        <w:rPr>
          <w:rFonts w:asciiTheme="majorBidi" w:hAnsiTheme="majorBidi" w:cstheme="majorBidi"/>
          <w:sz w:val="20"/>
          <w:szCs w:val="20"/>
          <w:highlight w:val="green"/>
        </w:rPr>
        <w:t xml:space="preserve">The void time is represented by </w:t>
      </w:r>
      <w:proofErr w:type="spellStart"/>
      <w:r w:rsidRPr="00D12128">
        <w:rPr>
          <w:rFonts w:asciiTheme="majorBidi" w:hAnsiTheme="majorBidi" w:cstheme="majorBidi"/>
          <w:sz w:val="20"/>
          <w:szCs w:val="20"/>
          <w:highlight w:val="green"/>
        </w:rPr>
        <w:t>tvoid</w:t>
      </w:r>
      <w:proofErr w:type="spellEnd"/>
      <w:r w:rsidRPr="00D12128">
        <w:rPr>
          <w:rFonts w:asciiTheme="majorBidi" w:hAnsiTheme="majorBidi" w:cstheme="majorBidi"/>
          <w:sz w:val="20"/>
          <w:szCs w:val="20"/>
          <w:highlight w:val="green"/>
        </w:rPr>
        <w:t xml:space="preserve"> in the supplementary information while t0 is used in the manuscript.</w:t>
      </w:r>
    </w:p>
    <w:p w14:paraId="01CFEAAE" w14:textId="77777777" w:rsidR="00D12128" w:rsidRDefault="00D12128" w:rsidP="00D12128">
      <w:pPr>
        <w:pStyle w:val="ListParagraph"/>
        <w:autoSpaceDE w:val="0"/>
        <w:autoSpaceDN w:val="0"/>
        <w:adjustRightInd w:val="0"/>
        <w:spacing w:after="0" w:line="240" w:lineRule="auto"/>
        <w:jc w:val="both"/>
        <w:rPr>
          <w:rFonts w:asciiTheme="majorBidi" w:hAnsiTheme="majorBidi" w:cstheme="majorBidi"/>
          <w:sz w:val="20"/>
          <w:szCs w:val="20"/>
          <w:highlight w:val="green"/>
        </w:rPr>
      </w:pPr>
    </w:p>
    <w:p w14:paraId="206AD2A8" w14:textId="2AC4E31F" w:rsidR="00D12128" w:rsidRPr="00B63C1E" w:rsidRDefault="00D12128" w:rsidP="00D12128">
      <w:pPr>
        <w:autoSpaceDE w:val="0"/>
        <w:autoSpaceDN w:val="0"/>
        <w:adjustRightInd w:val="0"/>
        <w:spacing w:after="0" w:line="240" w:lineRule="auto"/>
        <w:jc w:val="both"/>
        <w:rPr>
          <w:rFonts w:asciiTheme="majorBidi" w:hAnsiTheme="majorBidi" w:cstheme="majorBidi"/>
          <w:sz w:val="24"/>
          <w:szCs w:val="24"/>
          <w:highlight w:val="green"/>
        </w:rPr>
      </w:pPr>
      <w:r w:rsidRPr="00B63C1E">
        <w:rPr>
          <w:rFonts w:asciiTheme="majorBidi" w:hAnsiTheme="majorBidi" w:cstheme="majorBidi"/>
          <w:sz w:val="24"/>
          <w:szCs w:val="24"/>
          <w:highlight w:val="green"/>
        </w:rPr>
        <w:t xml:space="preserve">We changed the variable to </w:t>
      </w:r>
      <w:proofErr w:type="spellStart"/>
      <w:r w:rsidRPr="00B63C1E">
        <w:rPr>
          <w:rFonts w:asciiTheme="majorBidi" w:hAnsiTheme="majorBidi" w:cstheme="majorBidi"/>
          <w:sz w:val="24"/>
          <w:szCs w:val="24"/>
          <w:highlight w:val="green"/>
        </w:rPr>
        <w:t>tvoid</w:t>
      </w:r>
      <w:proofErr w:type="spellEnd"/>
      <w:r w:rsidRPr="00B63C1E">
        <w:rPr>
          <w:rFonts w:asciiTheme="majorBidi" w:hAnsiTheme="majorBidi" w:cstheme="majorBidi"/>
          <w:sz w:val="24"/>
          <w:szCs w:val="24"/>
          <w:highlight w:val="green"/>
        </w:rPr>
        <w:t xml:space="preserve"> in the manuscript as well. While t0 was used in literature before, </w:t>
      </w:r>
      <w:proofErr w:type="spellStart"/>
      <w:r w:rsidRPr="00B63C1E">
        <w:rPr>
          <w:rFonts w:asciiTheme="majorBidi" w:hAnsiTheme="majorBidi" w:cstheme="majorBidi"/>
          <w:sz w:val="24"/>
          <w:szCs w:val="24"/>
          <w:highlight w:val="green"/>
        </w:rPr>
        <w:t>tvoid</w:t>
      </w:r>
      <w:proofErr w:type="spellEnd"/>
      <w:r w:rsidRPr="00B63C1E">
        <w:rPr>
          <w:rFonts w:asciiTheme="majorBidi" w:hAnsiTheme="majorBidi" w:cstheme="majorBidi"/>
          <w:sz w:val="24"/>
          <w:szCs w:val="24"/>
          <w:highlight w:val="green"/>
        </w:rPr>
        <w:t xml:space="preserve"> seems more </w:t>
      </w:r>
      <w:ins w:id="39" w:author="Author" w:date="2020-09-21T17:26:00Z">
        <w:r w:rsidR="00E332AB">
          <w:rPr>
            <w:rFonts w:asciiTheme="majorBidi" w:hAnsiTheme="majorBidi" w:cstheme="majorBidi"/>
            <w:sz w:val="24"/>
            <w:szCs w:val="24"/>
            <w:highlight w:val="green"/>
          </w:rPr>
          <w:t>appropriate.</w:t>
        </w:r>
      </w:ins>
    </w:p>
    <w:p w14:paraId="3D202869" w14:textId="77777777" w:rsidR="00D12128" w:rsidRPr="00D12128" w:rsidRDefault="00D12128" w:rsidP="00D12128">
      <w:pPr>
        <w:autoSpaceDE w:val="0"/>
        <w:autoSpaceDN w:val="0"/>
        <w:adjustRightInd w:val="0"/>
        <w:spacing w:after="0" w:line="240" w:lineRule="auto"/>
        <w:jc w:val="both"/>
        <w:rPr>
          <w:rFonts w:asciiTheme="majorBidi" w:hAnsiTheme="majorBidi" w:cstheme="majorBidi"/>
          <w:sz w:val="20"/>
          <w:szCs w:val="20"/>
          <w:highlight w:val="green"/>
        </w:rPr>
      </w:pPr>
    </w:p>
    <w:p w14:paraId="15BB2987" w14:textId="77777777" w:rsidR="00152F8C" w:rsidRPr="00710325"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710325">
        <w:rPr>
          <w:rFonts w:asciiTheme="majorBidi" w:hAnsiTheme="majorBidi" w:cstheme="majorBidi"/>
          <w:sz w:val="20"/>
          <w:szCs w:val="20"/>
          <w:highlight w:val="green"/>
        </w:rPr>
        <w:t>Section 3</w:t>
      </w:r>
    </w:p>
    <w:p w14:paraId="4834CA4D" w14:textId="77777777" w:rsidR="00152F8C" w:rsidRPr="000F51FC"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highlight w:val="green"/>
        </w:rPr>
      </w:pPr>
      <w:r w:rsidRPr="00710325">
        <w:rPr>
          <w:rFonts w:asciiTheme="majorBidi" w:hAnsiTheme="majorBidi" w:cstheme="majorBidi"/>
          <w:sz w:val="20"/>
          <w:szCs w:val="20"/>
          <w:highlight w:val="green"/>
        </w:rPr>
        <w:t xml:space="preserve">It has already been stated that the b0 and </w:t>
      </w:r>
      <w:proofErr w:type="spellStart"/>
      <w:r w:rsidRPr="00710325">
        <w:rPr>
          <w:rFonts w:asciiTheme="majorBidi" w:hAnsiTheme="majorBidi" w:cstheme="majorBidi"/>
          <w:sz w:val="20"/>
          <w:szCs w:val="20"/>
          <w:highlight w:val="green"/>
        </w:rPr>
        <w:t>bL</w:t>
      </w:r>
      <w:proofErr w:type="spellEnd"/>
      <w:r w:rsidRPr="00710325">
        <w:rPr>
          <w:rFonts w:asciiTheme="majorBidi" w:hAnsiTheme="majorBidi" w:cstheme="majorBidi"/>
          <w:sz w:val="20"/>
          <w:szCs w:val="20"/>
          <w:highlight w:val="green"/>
        </w:rPr>
        <w:t xml:space="preserve"> for </w:t>
      </w:r>
      <w:proofErr w:type="spellStart"/>
      <w:r w:rsidRPr="00710325">
        <w:rPr>
          <w:rFonts w:asciiTheme="majorBidi" w:hAnsiTheme="majorBidi" w:cstheme="majorBidi"/>
          <w:sz w:val="20"/>
          <w:szCs w:val="20"/>
          <w:highlight w:val="green"/>
        </w:rPr>
        <w:t>eq</w:t>
      </w:r>
      <w:proofErr w:type="spellEnd"/>
      <w:r w:rsidRPr="00710325">
        <w:rPr>
          <w:rFonts w:asciiTheme="majorBidi" w:hAnsiTheme="majorBidi" w:cstheme="majorBidi"/>
          <w:sz w:val="20"/>
          <w:szCs w:val="20"/>
          <w:highlight w:val="green"/>
        </w:rPr>
        <w:t xml:space="preserve"> S.1 are not the b0 and </w:t>
      </w:r>
      <w:proofErr w:type="spellStart"/>
      <w:r w:rsidRPr="00710325">
        <w:rPr>
          <w:rFonts w:asciiTheme="majorBidi" w:hAnsiTheme="majorBidi" w:cstheme="majorBidi"/>
          <w:sz w:val="20"/>
          <w:szCs w:val="20"/>
          <w:highlight w:val="green"/>
        </w:rPr>
        <w:t>bL</w:t>
      </w:r>
      <w:proofErr w:type="spellEnd"/>
      <w:r w:rsidRPr="00710325">
        <w:rPr>
          <w:rFonts w:asciiTheme="majorBidi" w:hAnsiTheme="majorBidi" w:cstheme="majorBidi"/>
          <w:sz w:val="20"/>
          <w:szCs w:val="20"/>
          <w:highlight w:val="green"/>
        </w:rPr>
        <w:t xml:space="preserve"> at x = z0 and x = L1+L2. (In the FFF literature, the distance along the channel is usually represented by z and the distance across the channel thickness by x. Hence the focusing position zʹ, or z0 as in this manuscript.) It has been stated that Fig. S.1 incorrectly represents the area Y. It has also been stated that the </w:t>
      </w:r>
      <w:proofErr w:type="spellStart"/>
      <w:r w:rsidRPr="00710325">
        <w:rPr>
          <w:rFonts w:asciiTheme="majorBidi" w:hAnsiTheme="majorBidi" w:cstheme="majorBidi"/>
          <w:sz w:val="20"/>
          <w:szCs w:val="20"/>
          <w:highlight w:val="green"/>
        </w:rPr>
        <w:t>V≈geo</w:t>
      </w:r>
      <w:proofErr w:type="spellEnd"/>
      <w:r w:rsidRPr="00710325">
        <w:rPr>
          <w:rFonts w:asciiTheme="majorBidi" w:hAnsiTheme="majorBidi" w:cstheme="majorBidi"/>
          <w:sz w:val="20"/>
          <w:szCs w:val="20"/>
          <w:highlight w:val="green"/>
        </w:rPr>
        <w:t xml:space="preserve"> in </w:t>
      </w:r>
      <w:proofErr w:type="spellStart"/>
      <w:r w:rsidRPr="00710325">
        <w:rPr>
          <w:rFonts w:asciiTheme="majorBidi" w:hAnsiTheme="majorBidi" w:cstheme="majorBidi"/>
          <w:sz w:val="20"/>
          <w:szCs w:val="20"/>
          <w:highlight w:val="green"/>
        </w:rPr>
        <w:t>eq</w:t>
      </w:r>
      <w:proofErr w:type="spellEnd"/>
      <w:r w:rsidRPr="00710325">
        <w:rPr>
          <w:rFonts w:asciiTheme="majorBidi" w:hAnsiTheme="majorBidi" w:cstheme="majorBidi"/>
          <w:sz w:val="20"/>
          <w:szCs w:val="20"/>
          <w:highlight w:val="green"/>
        </w:rPr>
        <w:t xml:space="preserve"> S.1 should represent the total channel volume, not the volume defined by </w:t>
      </w:r>
      <w:proofErr w:type="spellStart"/>
      <w:r w:rsidRPr="00710325">
        <w:rPr>
          <w:rFonts w:asciiTheme="majorBidi" w:hAnsiTheme="majorBidi" w:cstheme="majorBidi"/>
          <w:sz w:val="20"/>
          <w:szCs w:val="20"/>
          <w:highlight w:val="green"/>
        </w:rPr>
        <w:t>eq</w:t>
      </w:r>
      <w:proofErr w:type="spellEnd"/>
      <w:r w:rsidRPr="00710325">
        <w:rPr>
          <w:rFonts w:asciiTheme="majorBidi" w:hAnsiTheme="majorBidi" w:cstheme="majorBidi"/>
          <w:sz w:val="20"/>
          <w:szCs w:val="20"/>
          <w:highlight w:val="green"/>
        </w:rPr>
        <w:t xml:space="preserve"> S.4. Incidentally, the final result on the right-hand </w:t>
      </w:r>
      <w:r w:rsidRPr="000F51FC">
        <w:rPr>
          <w:rFonts w:asciiTheme="majorBidi" w:hAnsiTheme="majorBidi" w:cstheme="majorBidi"/>
          <w:sz w:val="20"/>
          <w:szCs w:val="20"/>
          <w:highlight w:val="green"/>
        </w:rPr>
        <w:t xml:space="preserve">side of </w:t>
      </w:r>
      <w:proofErr w:type="spellStart"/>
      <w:r w:rsidRPr="000F51FC">
        <w:rPr>
          <w:rFonts w:asciiTheme="majorBidi" w:hAnsiTheme="majorBidi" w:cstheme="majorBidi"/>
          <w:sz w:val="20"/>
          <w:szCs w:val="20"/>
          <w:highlight w:val="green"/>
        </w:rPr>
        <w:t>eq</w:t>
      </w:r>
      <w:proofErr w:type="spellEnd"/>
      <w:r w:rsidRPr="000F51FC">
        <w:rPr>
          <w:rFonts w:asciiTheme="majorBidi" w:hAnsiTheme="majorBidi" w:cstheme="majorBidi"/>
          <w:sz w:val="20"/>
          <w:szCs w:val="20"/>
          <w:highlight w:val="green"/>
        </w:rPr>
        <w:t xml:space="preserve"> S.4 is incorrect for the incorrect assumption. It should be the equivalent of (b(z</w:t>
      </w:r>
      <w:proofErr w:type="gramStart"/>
      <w:r w:rsidRPr="000F51FC">
        <w:rPr>
          <w:rFonts w:asciiTheme="majorBidi" w:hAnsiTheme="majorBidi" w:cstheme="majorBidi"/>
          <w:sz w:val="20"/>
          <w:szCs w:val="20"/>
          <w:highlight w:val="green"/>
        </w:rPr>
        <w:t>0)+</w:t>
      </w:r>
      <w:proofErr w:type="spellStart"/>
      <w:proofErr w:type="gramEnd"/>
      <w:r w:rsidRPr="000F51FC">
        <w:rPr>
          <w:rFonts w:asciiTheme="majorBidi" w:hAnsiTheme="majorBidi" w:cstheme="majorBidi"/>
          <w:sz w:val="20"/>
          <w:szCs w:val="20"/>
          <w:highlight w:val="green"/>
        </w:rPr>
        <w:t>bL</w:t>
      </w:r>
      <w:proofErr w:type="spellEnd"/>
      <w:r w:rsidRPr="000F51FC">
        <w:rPr>
          <w:rFonts w:asciiTheme="majorBidi" w:hAnsiTheme="majorBidi" w:cstheme="majorBidi"/>
          <w:sz w:val="20"/>
          <w:szCs w:val="20"/>
          <w:highlight w:val="green"/>
        </w:rPr>
        <w:t>)(L-z0)/2</w:t>
      </w:r>
    </w:p>
    <w:p w14:paraId="2C41D6E6" w14:textId="77777777" w:rsidR="00152F8C" w:rsidRPr="000F51FC"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highlight w:val="green"/>
        </w:rPr>
      </w:pPr>
      <w:r w:rsidRPr="000F51FC">
        <w:rPr>
          <w:rFonts w:asciiTheme="majorBidi" w:hAnsiTheme="majorBidi" w:cstheme="majorBidi"/>
          <w:sz w:val="20"/>
          <w:szCs w:val="20"/>
          <w:highlight w:val="green"/>
        </w:rPr>
        <w:t xml:space="preserve">Likewise, the final result on the right-hand side of </w:t>
      </w:r>
      <w:proofErr w:type="spellStart"/>
      <w:r w:rsidRPr="000F51FC">
        <w:rPr>
          <w:rFonts w:asciiTheme="majorBidi" w:hAnsiTheme="majorBidi" w:cstheme="majorBidi"/>
          <w:sz w:val="20"/>
          <w:szCs w:val="20"/>
          <w:highlight w:val="green"/>
        </w:rPr>
        <w:t>eq</w:t>
      </w:r>
      <w:proofErr w:type="spellEnd"/>
      <w:r w:rsidRPr="000F51FC">
        <w:rPr>
          <w:rFonts w:asciiTheme="majorBidi" w:hAnsiTheme="majorBidi" w:cstheme="majorBidi"/>
          <w:sz w:val="20"/>
          <w:szCs w:val="20"/>
          <w:highlight w:val="green"/>
        </w:rPr>
        <w:t xml:space="preserve"> S.5 is incorrect for this incorrect assumption. The b&lt;DELTA&gt; should have been replace by (b0+bL)</w:t>
      </w:r>
    </w:p>
    <w:p w14:paraId="74DDF0BF" w14:textId="77777777" w:rsidR="00710325" w:rsidRPr="000F51FC" w:rsidRDefault="00710325" w:rsidP="00710325">
      <w:pPr>
        <w:autoSpaceDE w:val="0"/>
        <w:autoSpaceDN w:val="0"/>
        <w:adjustRightInd w:val="0"/>
        <w:spacing w:after="0" w:line="240" w:lineRule="auto"/>
        <w:jc w:val="both"/>
        <w:rPr>
          <w:rFonts w:asciiTheme="majorBidi" w:hAnsiTheme="majorBidi" w:cstheme="majorBidi"/>
          <w:sz w:val="20"/>
          <w:szCs w:val="20"/>
          <w:highlight w:val="green"/>
        </w:rPr>
      </w:pPr>
    </w:p>
    <w:p w14:paraId="0169BC43" w14:textId="77777777" w:rsidR="00C8298C" w:rsidRPr="007C707F" w:rsidRDefault="00C8298C" w:rsidP="00710325">
      <w:pPr>
        <w:autoSpaceDE w:val="0"/>
        <w:autoSpaceDN w:val="0"/>
        <w:adjustRightInd w:val="0"/>
        <w:spacing w:after="0" w:line="240" w:lineRule="auto"/>
        <w:jc w:val="both"/>
        <w:rPr>
          <w:rFonts w:asciiTheme="majorBidi" w:hAnsiTheme="majorBidi" w:cstheme="majorBidi"/>
          <w:sz w:val="24"/>
          <w:szCs w:val="20"/>
          <w:highlight w:val="green"/>
          <w:rPrChange w:id="40" w:author="Author" w:date="2020-09-21T17:27:00Z">
            <w:rPr>
              <w:rFonts w:asciiTheme="majorBidi" w:hAnsiTheme="majorBidi" w:cstheme="majorBidi"/>
              <w:sz w:val="20"/>
              <w:szCs w:val="20"/>
              <w:highlight w:val="green"/>
            </w:rPr>
          </w:rPrChange>
        </w:rPr>
      </w:pPr>
      <w:r w:rsidRPr="007C707F">
        <w:rPr>
          <w:rFonts w:asciiTheme="majorBidi" w:hAnsiTheme="majorBidi" w:cstheme="majorBidi"/>
          <w:sz w:val="24"/>
          <w:szCs w:val="20"/>
          <w:highlight w:val="green"/>
          <w:rPrChange w:id="41" w:author="Author" w:date="2020-09-21T17:27:00Z">
            <w:rPr>
              <w:rFonts w:asciiTheme="majorBidi" w:hAnsiTheme="majorBidi" w:cstheme="majorBidi"/>
              <w:sz w:val="20"/>
              <w:szCs w:val="20"/>
              <w:highlight w:val="green"/>
            </w:rPr>
          </w:rPrChange>
        </w:rPr>
        <w:t xml:space="preserve">As the </w:t>
      </w:r>
      <w:proofErr w:type="gramStart"/>
      <w:r w:rsidRPr="007C707F">
        <w:rPr>
          <w:rFonts w:asciiTheme="majorBidi" w:hAnsiTheme="majorBidi" w:cstheme="majorBidi"/>
          <w:sz w:val="24"/>
          <w:szCs w:val="20"/>
          <w:highlight w:val="green"/>
          <w:rPrChange w:id="42" w:author="Author" w:date="2020-09-21T17:27:00Z">
            <w:rPr>
              <w:rFonts w:asciiTheme="majorBidi" w:hAnsiTheme="majorBidi" w:cstheme="majorBidi"/>
              <w:sz w:val="20"/>
              <w:szCs w:val="20"/>
              <w:highlight w:val="green"/>
            </w:rPr>
          </w:rPrChange>
        </w:rPr>
        <w:t>reviewers</w:t>
      </w:r>
      <w:proofErr w:type="gramEnd"/>
      <w:r w:rsidRPr="007C707F">
        <w:rPr>
          <w:rFonts w:asciiTheme="majorBidi" w:hAnsiTheme="majorBidi" w:cstheme="majorBidi"/>
          <w:sz w:val="24"/>
          <w:szCs w:val="20"/>
          <w:highlight w:val="green"/>
          <w:rPrChange w:id="43" w:author="Author" w:date="2020-09-21T17:27:00Z">
            <w:rPr>
              <w:rFonts w:asciiTheme="majorBidi" w:hAnsiTheme="majorBidi" w:cstheme="majorBidi"/>
              <w:sz w:val="20"/>
              <w:szCs w:val="20"/>
              <w:highlight w:val="green"/>
            </w:rPr>
          </w:rPrChange>
        </w:rPr>
        <w:t xml:space="preserve"> points of critics concerning the extrapolation and the channel shapes was valid, we reformulated the entire section.</w:t>
      </w:r>
      <w:r w:rsidR="00936F11" w:rsidRPr="007C707F">
        <w:rPr>
          <w:rFonts w:asciiTheme="majorBidi" w:hAnsiTheme="majorBidi" w:cstheme="majorBidi"/>
          <w:sz w:val="24"/>
          <w:szCs w:val="20"/>
          <w:highlight w:val="green"/>
          <w:rPrChange w:id="44" w:author="Author" w:date="2020-09-21T17:27:00Z">
            <w:rPr>
              <w:rFonts w:asciiTheme="majorBidi" w:hAnsiTheme="majorBidi" w:cstheme="majorBidi"/>
              <w:sz w:val="20"/>
              <w:szCs w:val="20"/>
              <w:highlight w:val="green"/>
            </w:rPr>
          </w:rPrChange>
        </w:rPr>
        <w:t xml:space="preserve"> </w:t>
      </w:r>
    </w:p>
    <w:p w14:paraId="506806F8" w14:textId="77777777" w:rsidR="00910313" w:rsidRPr="007C707F" w:rsidRDefault="00E71A53" w:rsidP="00E71A53">
      <w:pPr>
        <w:autoSpaceDE w:val="0"/>
        <w:autoSpaceDN w:val="0"/>
        <w:adjustRightInd w:val="0"/>
        <w:spacing w:after="0" w:line="240" w:lineRule="auto"/>
        <w:jc w:val="both"/>
        <w:rPr>
          <w:rFonts w:asciiTheme="majorBidi" w:hAnsiTheme="majorBidi" w:cstheme="majorBidi"/>
          <w:sz w:val="24"/>
          <w:szCs w:val="20"/>
          <w:highlight w:val="green"/>
          <w:rPrChange w:id="45" w:author="Author" w:date="2020-09-21T17:27:00Z">
            <w:rPr>
              <w:rFonts w:asciiTheme="majorBidi" w:hAnsiTheme="majorBidi" w:cstheme="majorBidi"/>
              <w:sz w:val="20"/>
              <w:szCs w:val="20"/>
              <w:highlight w:val="green"/>
            </w:rPr>
          </w:rPrChange>
        </w:rPr>
      </w:pPr>
      <w:r w:rsidRPr="007C707F">
        <w:rPr>
          <w:rFonts w:asciiTheme="majorBidi" w:hAnsiTheme="majorBidi" w:cstheme="majorBidi"/>
          <w:sz w:val="24"/>
          <w:szCs w:val="20"/>
          <w:highlight w:val="green"/>
          <w:rPrChange w:id="46" w:author="Author" w:date="2020-09-21T17:27:00Z">
            <w:rPr>
              <w:rFonts w:asciiTheme="majorBidi" w:hAnsiTheme="majorBidi" w:cstheme="majorBidi"/>
              <w:sz w:val="20"/>
              <w:szCs w:val="20"/>
              <w:highlight w:val="green"/>
            </w:rPr>
          </w:rPrChange>
        </w:rPr>
        <w:t>The respective</w:t>
      </w:r>
      <w:r w:rsidR="00277CAB" w:rsidRPr="007C707F">
        <w:rPr>
          <w:rFonts w:asciiTheme="majorBidi" w:hAnsiTheme="majorBidi" w:cstheme="majorBidi"/>
          <w:sz w:val="24"/>
          <w:szCs w:val="20"/>
          <w:highlight w:val="green"/>
          <w:rPrChange w:id="47" w:author="Author" w:date="2020-09-21T17:27:00Z">
            <w:rPr>
              <w:rFonts w:asciiTheme="majorBidi" w:hAnsiTheme="majorBidi" w:cstheme="majorBidi"/>
              <w:sz w:val="20"/>
              <w:szCs w:val="20"/>
              <w:highlight w:val="green"/>
            </w:rPr>
          </w:rPrChange>
        </w:rPr>
        <w:t xml:space="preserve"> erroneous</w:t>
      </w:r>
      <w:r w:rsidRPr="007C707F">
        <w:rPr>
          <w:rFonts w:asciiTheme="majorBidi" w:hAnsiTheme="majorBidi" w:cstheme="majorBidi"/>
          <w:sz w:val="24"/>
          <w:szCs w:val="20"/>
          <w:highlight w:val="green"/>
          <w:rPrChange w:id="48" w:author="Author" w:date="2020-09-21T17:27:00Z">
            <w:rPr>
              <w:rFonts w:asciiTheme="majorBidi" w:hAnsiTheme="majorBidi" w:cstheme="majorBidi"/>
              <w:sz w:val="20"/>
              <w:szCs w:val="20"/>
              <w:highlight w:val="green"/>
            </w:rPr>
          </w:rPrChange>
        </w:rPr>
        <w:t xml:space="preserve"> area formula could be dropped entirely as only the surface AL was needed in the adopted calculation.</w:t>
      </w:r>
      <w:r w:rsidR="00345C63" w:rsidRPr="007C707F">
        <w:rPr>
          <w:rFonts w:asciiTheme="majorBidi" w:hAnsiTheme="majorBidi" w:cstheme="majorBidi"/>
          <w:sz w:val="24"/>
          <w:szCs w:val="20"/>
          <w:highlight w:val="green"/>
          <w:rPrChange w:id="49" w:author="Author" w:date="2020-09-21T17:27:00Z">
            <w:rPr>
              <w:rFonts w:asciiTheme="majorBidi" w:hAnsiTheme="majorBidi" w:cstheme="majorBidi"/>
              <w:sz w:val="20"/>
              <w:szCs w:val="20"/>
              <w:highlight w:val="green"/>
            </w:rPr>
          </w:rPrChange>
        </w:rPr>
        <w:t xml:space="preserve"> </w:t>
      </w:r>
    </w:p>
    <w:p w14:paraId="41E02D83" w14:textId="77777777" w:rsidR="00E709C2" w:rsidRPr="007C707F" w:rsidRDefault="006F7677" w:rsidP="004B5864">
      <w:pPr>
        <w:autoSpaceDE w:val="0"/>
        <w:autoSpaceDN w:val="0"/>
        <w:adjustRightInd w:val="0"/>
        <w:spacing w:after="0" w:line="240" w:lineRule="auto"/>
        <w:jc w:val="both"/>
        <w:rPr>
          <w:rFonts w:asciiTheme="majorBidi" w:hAnsiTheme="majorBidi" w:cstheme="majorBidi"/>
          <w:sz w:val="24"/>
          <w:szCs w:val="20"/>
          <w:highlight w:val="green"/>
          <w:rPrChange w:id="50" w:author="Author" w:date="2020-09-21T17:27:00Z">
            <w:rPr>
              <w:rFonts w:asciiTheme="majorBidi" w:hAnsiTheme="majorBidi" w:cstheme="majorBidi"/>
              <w:sz w:val="20"/>
              <w:szCs w:val="20"/>
              <w:highlight w:val="green"/>
            </w:rPr>
          </w:rPrChange>
        </w:rPr>
      </w:pPr>
      <w:r w:rsidRPr="007C707F">
        <w:rPr>
          <w:rFonts w:asciiTheme="majorBidi" w:hAnsiTheme="majorBidi" w:cstheme="majorBidi"/>
          <w:sz w:val="24"/>
          <w:szCs w:val="20"/>
          <w:highlight w:val="green"/>
          <w:rPrChange w:id="51" w:author="Author" w:date="2020-09-21T17:27:00Z">
            <w:rPr>
              <w:rFonts w:asciiTheme="majorBidi" w:hAnsiTheme="majorBidi" w:cstheme="majorBidi"/>
              <w:sz w:val="20"/>
              <w:szCs w:val="20"/>
              <w:highlight w:val="green"/>
            </w:rPr>
          </w:rPrChange>
        </w:rPr>
        <w:t>Instead</w:t>
      </w:r>
      <w:r w:rsidR="006C1FB8" w:rsidRPr="007C707F">
        <w:rPr>
          <w:rFonts w:asciiTheme="majorBidi" w:hAnsiTheme="majorBidi" w:cstheme="majorBidi"/>
          <w:sz w:val="24"/>
          <w:szCs w:val="20"/>
          <w:highlight w:val="green"/>
          <w:rPrChange w:id="52" w:author="Author" w:date="2020-09-21T17:27:00Z">
            <w:rPr>
              <w:rFonts w:asciiTheme="majorBidi" w:hAnsiTheme="majorBidi" w:cstheme="majorBidi"/>
              <w:sz w:val="20"/>
              <w:szCs w:val="20"/>
              <w:highlight w:val="green"/>
            </w:rPr>
          </w:rPrChange>
        </w:rPr>
        <w:t>,</w:t>
      </w:r>
      <w:r w:rsidRPr="007C707F">
        <w:rPr>
          <w:rFonts w:asciiTheme="majorBidi" w:hAnsiTheme="majorBidi" w:cstheme="majorBidi"/>
          <w:sz w:val="24"/>
          <w:szCs w:val="20"/>
          <w:highlight w:val="green"/>
          <w:rPrChange w:id="53" w:author="Author" w:date="2020-09-21T17:27:00Z">
            <w:rPr>
              <w:rFonts w:asciiTheme="majorBidi" w:hAnsiTheme="majorBidi" w:cstheme="majorBidi"/>
              <w:sz w:val="20"/>
              <w:szCs w:val="20"/>
              <w:highlight w:val="green"/>
            </w:rPr>
          </w:rPrChange>
        </w:rPr>
        <w:t xml:space="preserve"> </w:t>
      </w:r>
      <w:r w:rsidR="006C1FB8" w:rsidRPr="007C707F">
        <w:rPr>
          <w:rFonts w:asciiTheme="majorBidi" w:hAnsiTheme="majorBidi" w:cstheme="majorBidi"/>
          <w:sz w:val="24"/>
          <w:szCs w:val="20"/>
          <w:highlight w:val="green"/>
          <w:rPrChange w:id="54" w:author="Author" w:date="2020-09-21T17:27:00Z">
            <w:rPr>
              <w:rFonts w:asciiTheme="majorBidi" w:hAnsiTheme="majorBidi" w:cstheme="majorBidi"/>
              <w:sz w:val="20"/>
              <w:szCs w:val="20"/>
              <w:highlight w:val="green"/>
            </w:rPr>
          </w:rPrChange>
        </w:rPr>
        <w:t>w</w:t>
      </w:r>
      <w:r w:rsidR="00910313" w:rsidRPr="007C707F">
        <w:rPr>
          <w:rFonts w:asciiTheme="majorBidi" w:hAnsiTheme="majorBidi" w:cstheme="majorBidi"/>
          <w:sz w:val="24"/>
          <w:szCs w:val="20"/>
          <w:highlight w:val="green"/>
          <w:rPrChange w:id="55" w:author="Author" w:date="2020-09-21T17:27:00Z">
            <w:rPr>
              <w:rFonts w:asciiTheme="majorBidi" w:hAnsiTheme="majorBidi" w:cstheme="majorBidi"/>
              <w:sz w:val="20"/>
              <w:szCs w:val="20"/>
              <w:highlight w:val="green"/>
            </w:rPr>
          </w:rPrChange>
        </w:rPr>
        <w:t xml:space="preserve">e integrated now </w:t>
      </w:r>
      <w:r w:rsidR="00F70056" w:rsidRPr="007C707F">
        <w:rPr>
          <w:rFonts w:asciiTheme="majorBidi" w:hAnsiTheme="majorBidi" w:cstheme="majorBidi"/>
          <w:sz w:val="24"/>
          <w:szCs w:val="20"/>
          <w:highlight w:val="green"/>
          <w:rPrChange w:id="56" w:author="Author" w:date="2020-09-21T17:27:00Z">
            <w:rPr>
              <w:rFonts w:asciiTheme="majorBidi" w:hAnsiTheme="majorBidi" w:cstheme="majorBidi"/>
              <w:sz w:val="20"/>
              <w:szCs w:val="20"/>
              <w:highlight w:val="green"/>
            </w:rPr>
          </w:rPrChange>
        </w:rPr>
        <w:t xml:space="preserve">the existing </w:t>
      </w:r>
      <w:r w:rsidR="00910313" w:rsidRPr="007C707F">
        <w:rPr>
          <w:rFonts w:asciiTheme="majorBidi" w:hAnsiTheme="majorBidi" w:cstheme="majorBidi"/>
          <w:sz w:val="24"/>
          <w:szCs w:val="20"/>
          <w:highlight w:val="green"/>
          <w:rPrChange w:id="57" w:author="Author" w:date="2020-09-21T17:27:00Z">
            <w:rPr>
              <w:rFonts w:asciiTheme="majorBidi" w:hAnsiTheme="majorBidi" w:cstheme="majorBidi"/>
              <w:sz w:val="20"/>
              <w:szCs w:val="20"/>
              <w:highlight w:val="green"/>
            </w:rPr>
          </w:rPrChange>
        </w:rPr>
        <w:t xml:space="preserve">approach </w:t>
      </w:r>
      <w:r w:rsidR="00F70056" w:rsidRPr="007C707F">
        <w:rPr>
          <w:rFonts w:asciiTheme="majorBidi" w:hAnsiTheme="majorBidi" w:cstheme="majorBidi"/>
          <w:sz w:val="24"/>
          <w:szCs w:val="20"/>
          <w:highlight w:val="green"/>
          <w:rPrChange w:id="58" w:author="Author" w:date="2020-09-21T17:27:00Z">
            <w:rPr>
              <w:rFonts w:asciiTheme="majorBidi" w:hAnsiTheme="majorBidi" w:cstheme="majorBidi"/>
              <w:sz w:val="20"/>
              <w:szCs w:val="20"/>
              <w:highlight w:val="green"/>
            </w:rPr>
          </w:rPrChange>
        </w:rPr>
        <w:t xml:space="preserve">of </w:t>
      </w:r>
      <w:proofErr w:type="spellStart"/>
      <w:r w:rsidR="00F70056" w:rsidRPr="007C707F">
        <w:rPr>
          <w:rFonts w:asciiTheme="majorBidi" w:hAnsiTheme="majorBidi" w:cstheme="majorBidi"/>
          <w:sz w:val="24"/>
          <w:szCs w:val="20"/>
          <w:highlight w:val="green"/>
          <w:rPrChange w:id="59" w:author="Author" w:date="2020-09-21T17:27:00Z">
            <w:rPr>
              <w:rFonts w:asciiTheme="majorBidi" w:hAnsiTheme="majorBidi" w:cstheme="majorBidi"/>
              <w:sz w:val="20"/>
              <w:szCs w:val="20"/>
              <w:highlight w:val="green"/>
            </w:rPr>
          </w:rPrChange>
        </w:rPr>
        <w:t>Litzén</w:t>
      </w:r>
      <w:proofErr w:type="spellEnd"/>
      <w:r w:rsidR="00F70056" w:rsidRPr="007C707F">
        <w:rPr>
          <w:rFonts w:asciiTheme="majorBidi" w:hAnsiTheme="majorBidi" w:cstheme="majorBidi"/>
          <w:sz w:val="24"/>
          <w:szCs w:val="20"/>
          <w:highlight w:val="green"/>
          <w:rPrChange w:id="60" w:author="Author" w:date="2020-09-21T17:27:00Z">
            <w:rPr>
              <w:rFonts w:asciiTheme="majorBidi" w:hAnsiTheme="majorBidi" w:cstheme="majorBidi"/>
              <w:sz w:val="20"/>
              <w:szCs w:val="20"/>
              <w:highlight w:val="green"/>
            </w:rPr>
          </w:rPrChange>
        </w:rPr>
        <w:t xml:space="preserve"> and Wahlund</w:t>
      </w:r>
      <w:r w:rsidR="00E4002E" w:rsidRPr="007C707F">
        <w:rPr>
          <w:rFonts w:asciiTheme="majorBidi" w:hAnsiTheme="majorBidi" w:cstheme="majorBidi"/>
          <w:sz w:val="24"/>
          <w:szCs w:val="20"/>
          <w:highlight w:val="green"/>
          <w:rPrChange w:id="61" w:author="Author" w:date="2020-09-21T17:27:00Z">
            <w:rPr>
              <w:rFonts w:asciiTheme="majorBidi" w:hAnsiTheme="majorBidi" w:cstheme="majorBidi"/>
              <w:sz w:val="20"/>
              <w:szCs w:val="20"/>
              <w:highlight w:val="green"/>
            </w:rPr>
          </w:rPrChange>
        </w:rPr>
        <w:t xml:space="preserve"> (ref 6 in supporting information)</w:t>
      </w:r>
      <w:r w:rsidR="00F70056" w:rsidRPr="007C707F">
        <w:rPr>
          <w:rFonts w:asciiTheme="majorBidi" w:hAnsiTheme="majorBidi" w:cstheme="majorBidi"/>
          <w:sz w:val="24"/>
          <w:szCs w:val="20"/>
          <w:highlight w:val="green"/>
          <w:rPrChange w:id="62" w:author="Author" w:date="2020-09-21T17:27:00Z">
            <w:rPr>
              <w:rFonts w:asciiTheme="majorBidi" w:hAnsiTheme="majorBidi" w:cstheme="majorBidi"/>
              <w:sz w:val="20"/>
              <w:szCs w:val="20"/>
              <w:highlight w:val="green"/>
            </w:rPr>
          </w:rPrChange>
        </w:rPr>
        <w:t xml:space="preserve">, who </w:t>
      </w:r>
      <w:r w:rsidRPr="007C707F">
        <w:rPr>
          <w:rFonts w:asciiTheme="majorBidi" w:hAnsiTheme="majorBidi" w:cstheme="majorBidi"/>
          <w:sz w:val="24"/>
          <w:szCs w:val="20"/>
          <w:highlight w:val="green"/>
          <w:rPrChange w:id="63" w:author="Author" w:date="2020-09-21T17:27:00Z">
            <w:rPr>
              <w:rFonts w:asciiTheme="majorBidi" w:hAnsiTheme="majorBidi" w:cstheme="majorBidi"/>
              <w:sz w:val="20"/>
              <w:szCs w:val="20"/>
              <w:highlight w:val="green"/>
            </w:rPr>
          </w:rPrChange>
        </w:rPr>
        <w:t xml:space="preserve">defined and </w:t>
      </w:r>
      <w:r w:rsidR="00F70056" w:rsidRPr="007C707F">
        <w:rPr>
          <w:rFonts w:asciiTheme="majorBidi" w:hAnsiTheme="majorBidi" w:cstheme="majorBidi"/>
          <w:sz w:val="24"/>
          <w:szCs w:val="20"/>
          <w:highlight w:val="green"/>
          <w:rPrChange w:id="64" w:author="Author" w:date="2020-09-21T17:27:00Z">
            <w:rPr>
              <w:rFonts w:asciiTheme="majorBidi" w:hAnsiTheme="majorBidi" w:cstheme="majorBidi"/>
              <w:sz w:val="20"/>
              <w:szCs w:val="20"/>
              <w:highlight w:val="green"/>
            </w:rPr>
          </w:rPrChange>
        </w:rPr>
        <w:t>subtracted</w:t>
      </w:r>
      <w:r w:rsidR="00E4002E" w:rsidRPr="007C707F">
        <w:rPr>
          <w:rFonts w:asciiTheme="majorBidi" w:hAnsiTheme="majorBidi" w:cstheme="majorBidi"/>
          <w:sz w:val="24"/>
          <w:szCs w:val="20"/>
          <w:highlight w:val="green"/>
          <w:rPrChange w:id="65" w:author="Author" w:date="2020-09-21T17:27:00Z">
            <w:rPr>
              <w:rFonts w:asciiTheme="majorBidi" w:hAnsiTheme="majorBidi" w:cstheme="majorBidi"/>
              <w:sz w:val="20"/>
              <w:szCs w:val="20"/>
              <w:highlight w:val="green"/>
            </w:rPr>
          </w:rPrChange>
        </w:rPr>
        <w:t xml:space="preserve"> </w:t>
      </w:r>
      <w:r w:rsidR="00910313" w:rsidRPr="007C707F">
        <w:rPr>
          <w:rFonts w:asciiTheme="majorBidi" w:hAnsiTheme="majorBidi" w:cstheme="majorBidi"/>
          <w:sz w:val="24"/>
          <w:szCs w:val="20"/>
          <w:highlight w:val="green"/>
          <w:rPrChange w:id="66" w:author="Author" w:date="2020-09-21T17:27:00Z">
            <w:rPr>
              <w:rFonts w:asciiTheme="majorBidi" w:hAnsiTheme="majorBidi" w:cstheme="majorBidi"/>
              <w:sz w:val="20"/>
              <w:szCs w:val="20"/>
              <w:highlight w:val="green"/>
            </w:rPr>
          </w:rPrChange>
        </w:rPr>
        <w:t xml:space="preserve">the </w:t>
      </w:r>
      <w:r w:rsidR="00E4002E" w:rsidRPr="007C707F">
        <w:rPr>
          <w:rFonts w:asciiTheme="majorBidi" w:hAnsiTheme="majorBidi" w:cstheme="majorBidi"/>
          <w:i/>
          <w:sz w:val="24"/>
          <w:szCs w:val="20"/>
          <w:highlight w:val="green"/>
          <w:rPrChange w:id="67" w:author="Author" w:date="2020-09-21T17:27:00Z">
            <w:rPr>
              <w:rFonts w:asciiTheme="majorBidi" w:hAnsiTheme="majorBidi" w:cstheme="majorBidi"/>
              <w:i/>
              <w:sz w:val="20"/>
              <w:szCs w:val="20"/>
              <w:highlight w:val="green"/>
            </w:rPr>
          </w:rPrChange>
        </w:rPr>
        <w:t>skipped</w:t>
      </w:r>
      <w:r w:rsidR="00E4002E" w:rsidRPr="007C707F">
        <w:rPr>
          <w:rFonts w:asciiTheme="majorBidi" w:hAnsiTheme="majorBidi" w:cstheme="majorBidi"/>
          <w:sz w:val="24"/>
          <w:szCs w:val="20"/>
          <w:highlight w:val="green"/>
          <w:rPrChange w:id="68" w:author="Author" w:date="2020-09-21T17:27:00Z">
            <w:rPr>
              <w:rFonts w:asciiTheme="majorBidi" w:hAnsiTheme="majorBidi" w:cstheme="majorBidi"/>
              <w:sz w:val="20"/>
              <w:szCs w:val="20"/>
              <w:highlight w:val="green"/>
            </w:rPr>
          </w:rPrChange>
        </w:rPr>
        <w:t xml:space="preserve"> part of membrane area</w:t>
      </w:r>
      <w:r w:rsidR="00E709C2" w:rsidRPr="007C707F">
        <w:rPr>
          <w:rFonts w:asciiTheme="majorBidi" w:hAnsiTheme="majorBidi" w:cstheme="majorBidi"/>
          <w:sz w:val="24"/>
          <w:szCs w:val="20"/>
          <w:highlight w:val="green"/>
          <w:rPrChange w:id="69" w:author="Author" w:date="2020-09-21T17:27:00Z">
            <w:rPr>
              <w:rFonts w:asciiTheme="majorBidi" w:hAnsiTheme="majorBidi" w:cstheme="majorBidi"/>
              <w:sz w:val="20"/>
              <w:szCs w:val="20"/>
              <w:highlight w:val="green"/>
            </w:rPr>
          </w:rPrChange>
        </w:rPr>
        <w:t xml:space="preserve"> </w:t>
      </w:r>
      <w:r w:rsidR="00E4002E" w:rsidRPr="007C707F">
        <w:rPr>
          <w:rFonts w:asciiTheme="majorBidi" w:hAnsiTheme="majorBidi" w:cstheme="majorBidi"/>
          <w:sz w:val="24"/>
          <w:szCs w:val="20"/>
          <w:highlight w:val="green"/>
          <w:rPrChange w:id="70" w:author="Author" w:date="2020-09-21T17:27:00Z">
            <w:rPr>
              <w:rFonts w:asciiTheme="majorBidi" w:hAnsiTheme="majorBidi" w:cstheme="majorBidi"/>
              <w:sz w:val="20"/>
              <w:szCs w:val="20"/>
              <w:highlight w:val="green"/>
            </w:rPr>
          </w:rPrChange>
        </w:rPr>
        <w:t>in eq. S.3.5</w:t>
      </w:r>
      <w:r w:rsidR="00E709C2" w:rsidRPr="007C707F">
        <w:rPr>
          <w:rFonts w:asciiTheme="majorBidi" w:hAnsiTheme="majorBidi" w:cstheme="majorBidi"/>
          <w:sz w:val="24"/>
          <w:szCs w:val="20"/>
          <w:highlight w:val="green"/>
          <w:rPrChange w:id="71" w:author="Author" w:date="2020-09-21T17:27:00Z">
            <w:rPr>
              <w:rFonts w:asciiTheme="majorBidi" w:hAnsiTheme="majorBidi" w:cstheme="majorBidi"/>
              <w:sz w:val="20"/>
              <w:szCs w:val="20"/>
              <w:highlight w:val="green"/>
            </w:rPr>
          </w:rPrChange>
        </w:rPr>
        <w:t xml:space="preserve"> in order to include focusing correction.</w:t>
      </w:r>
    </w:p>
    <w:p w14:paraId="503EE297" w14:textId="77777777" w:rsidR="004B5864" w:rsidRPr="007C707F" w:rsidRDefault="002B215C" w:rsidP="004B5864">
      <w:pPr>
        <w:autoSpaceDE w:val="0"/>
        <w:autoSpaceDN w:val="0"/>
        <w:adjustRightInd w:val="0"/>
        <w:spacing w:after="0" w:line="240" w:lineRule="auto"/>
        <w:jc w:val="both"/>
        <w:rPr>
          <w:rFonts w:asciiTheme="majorBidi" w:hAnsiTheme="majorBidi" w:cstheme="majorBidi"/>
          <w:sz w:val="24"/>
          <w:szCs w:val="20"/>
          <w:highlight w:val="green"/>
          <w:rPrChange w:id="72" w:author="Author" w:date="2020-09-21T17:27:00Z">
            <w:rPr>
              <w:rFonts w:asciiTheme="majorBidi" w:hAnsiTheme="majorBidi" w:cstheme="majorBidi"/>
              <w:sz w:val="20"/>
              <w:szCs w:val="20"/>
              <w:highlight w:val="green"/>
            </w:rPr>
          </w:rPrChange>
        </w:rPr>
      </w:pPr>
      <w:r w:rsidRPr="007C707F">
        <w:rPr>
          <w:rFonts w:asciiTheme="majorBidi" w:hAnsiTheme="majorBidi" w:cstheme="majorBidi"/>
          <w:sz w:val="24"/>
          <w:szCs w:val="20"/>
          <w:highlight w:val="green"/>
          <w:rPrChange w:id="73" w:author="Author" w:date="2020-09-21T17:27:00Z">
            <w:rPr>
              <w:rFonts w:asciiTheme="majorBidi" w:hAnsiTheme="majorBidi" w:cstheme="majorBidi"/>
              <w:sz w:val="20"/>
              <w:szCs w:val="20"/>
              <w:highlight w:val="green"/>
            </w:rPr>
          </w:rPrChange>
        </w:rPr>
        <w:t>For z0 &gt;L1, this</w:t>
      </w:r>
      <w:r w:rsidR="00CE5127" w:rsidRPr="007C707F">
        <w:rPr>
          <w:rFonts w:asciiTheme="majorBidi" w:hAnsiTheme="majorBidi" w:cstheme="majorBidi"/>
          <w:sz w:val="24"/>
          <w:szCs w:val="20"/>
          <w:highlight w:val="green"/>
          <w:rPrChange w:id="74" w:author="Author" w:date="2020-09-21T17:27:00Z">
            <w:rPr>
              <w:rFonts w:asciiTheme="majorBidi" w:hAnsiTheme="majorBidi" w:cstheme="majorBidi"/>
              <w:sz w:val="20"/>
              <w:szCs w:val="20"/>
              <w:highlight w:val="green"/>
            </w:rPr>
          </w:rPrChange>
        </w:rPr>
        <w:t xml:space="preserve"> area</w:t>
      </w:r>
      <w:r w:rsidRPr="007C707F">
        <w:rPr>
          <w:rFonts w:asciiTheme="majorBidi" w:hAnsiTheme="majorBidi" w:cstheme="majorBidi"/>
          <w:sz w:val="24"/>
          <w:szCs w:val="20"/>
          <w:highlight w:val="green"/>
          <w:rPrChange w:id="75" w:author="Author" w:date="2020-09-21T17:27:00Z">
            <w:rPr>
              <w:rFonts w:asciiTheme="majorBidi" w:hAnsiTheme="majorBidi" w:cstheme="majorBidi"/>
              <w:sz w:val="20"/>
              <w:szCs w:val="20"/>
              <w:highlight w:val="green"/>
            </w:rPr>
          </w:rPrChange>
        </w:rPr>
        <w:t xml:space="preserve"> was already given by</w:t>
      </w:r>
      <w:r w:rsidR="004B5864" w:rsidRPr="007C707F">
        <w:rPr>
          <w:rFonts w:asciiTheme="majorBidi" w:hAnsiTheme="majorBidi" w:cstheme="majorBidi"/>
          <w:sz w:val="24"/>
          <w:szCs w:val="20"/>
          <w:highlight w:val="green"/>
          <w:rPrChange w:id="76" w:author="Author" w:date="2020-09-21T17:27:00Z">
            <w:rPr>
              <w:rFonts w:asciiTheme="majorBidi" w:hAnsiTheme="majorBidi" w:cstheme="majorBidi"/>
              <w:sz w:val="20"/>
              <w:szCs w:val="20"/>
              <w:highlight w:val="green"/>
            </w:rPr>
          </w:rPrChange>
        </w:rPr>
        <w:t xml:space="preserve"> </w:t>
      </w:r>
      <w:r w:rsidRPr="007C707F">
        <w:rPr>
          <w:rFonts w:asciiTheme="majorBidi" w:hAnsiTheme="majorBidi" w:cstheme="majorBidi"/>
          <w:sz w:val="24"/>
          <w:szCs w:val="20"/>
          <w:highlight w:val="green"/>
          <w:rPrChange w:id="77" w:author="Author" w:date="2020-09-21T17:27:00Z">
            <w:rPr>
              <w:rFonts w:asciiTheme="majorBidi" w:hAnsiTheme="majorBidi" w:cstheme="majorBidi"/>
              <w:sz w:val="20"/>
              <w:szCs w:val="20"/>
              <w:highlight w:val="green"/>
            </w:rPr>
          </w:rPrChange>
        </w:rPr>
        <w:t xml:space="preserve"> </w:t>
      </w:r>
    </w:p>
    <w:p w14:paraId="17879931" w14:textId="77777777" w:rsidR="004B5864" w:rsidRPr="007C707F" w:rsidRDefault="004B5864" w:rsidP="004B5864">
      <w:pPr>
        <w:autoSpaceDE w:val="0"/>
        <w:autoSpaceDN w:val="0"/>
        <w:adjustRightInd w:val="0"/>
        <w:spacing w:after="0" w:line="240" w:lineRule="auto"/>
        <w:ind w:firstLine="360"/>
        <w:jc w:val="both"/>
        <w:rPr>
          <w:rFonts w:asciiTheme="majorBidi" w:hAnsiTheme="majorBidi" w:cstheme="majorBidi"/>
          <w:sz w:val="24"/>
          <w:szCs w:val="20"/>
          <w:highlight w:val="green"/>
          <w:rPrChange w:id="78" w:author="Author" w:date="2020-09-21T17:27:00Z">
            <w:rPr>
              <w:rFonts w:asciiTheme="majorBidi" w:hAnsiTheme="majorBidi" w:cstheme="majorBidi"/>
              <w:sz w:val="20"/>
              <w:szCs w:val="20"/>
              <w:highlight w:val="green"/>
            </w:rPr>
          </w:rPrChange>
        </w:rPr>
      </w:pPr>
    </w:p>
    <w:p w14:paraId="480CBA94" w14:textId="77777777" w:rsidR="00E4002E" w:rsidRPr="007C707F" w:rsidRDefault="002B215C" w:rsidP="00186F59">
      <w:pPr>
        <w:autoSpaceDE w:val="0"/>
        <w:autoSpaceDN w:val="0"/>
        <w:adjustRightInd w:val="0"/>
        <w:spacing w:after="0" w:line="240" w:lineRule="auto"/>
        <w:ind w:firstLine="720"/>
        <w:jc w:val="both"/>
        <w:rPr>
          <w:rFonts w:asciiTheme="majorBidi" w:hAnsiTheme="majorBidi" w:cstheme="majorBidi"/>
          <w:sz w:val="24"/>
          <w:szCs w:val="20"/>
          <w:highlight w:val="green"/>
          <w:rPrChange w:id="79" w:author="Author" w:date="2020-09-21T17:27:00Z">
            <w:rPr>
              <w:rFonts w:asciiTheme="majorBidi" w:hAnsiTheme="majorBidi" w:cstheme="majorBidi"/>
              <w:sz w:val="20"/>
              <w:szCs w:val="20"/>
              <w:highlight w:val="green"/>
            </w:rPr>
          </w:rPrChange>
        </w:rPr>
      </w:pPr>
      <w:r w:rsidRPr="007C707F">
        <w:rPr>
          <w:rFonts w:asciiTheme="majorBidi" w:hAnsiTheme="majorBidi" w:cstheme="majorBidi"/>
          <w:sz w:val="24"/>
          <w:szCs w:val="20"/>
          <w:highlight w:val="green"/>
          <w:rPrChange w:id="80" w:author="Author" w:date="2020-09-21T17:27:00Z">
            <w:rPr>
              <w:rFonts w:asciiTheme="majorBidi" w:hAnsiTheme="majorBidi" w:cstheme="majorBidi"/>
              <w:sz w:val="20"/>
              <w:szCs w:val="20"/>
              <w:highlight w:val="green"/>
            </w:rPr>
          </w:rPrChange>
        </w:rPr>
        <w:t xml:space="preserve">(b0z0 – </w:t>
      </w:r>
      <w:proofErr w:type="gramStart"/>
      <w:r w:rsidRPr="007C707F">
        <w:rPr>
          <w:rFonts w:asciiTheme="majorBidi" w:hAnsiTheme="majorBidi" w:cstheme="majorBidi"/>
          <w:sz w:val="24"/>
          <w:szCs w:val="20"/>
          <w:highlight w:val="green"/>
          <w:rPrChange w:id="81" w:author="Author" w:date="2020-09-21T17:27:00Z">
            <w:rPr>
              <w:rFonts w:asciiTheme="majorBidi" w:hAnsiTheme="majorBidi" w:cstheme="majorBidi"/>
              <w:sz w:val="20"/>
              <w:szCs w:val="20"/>
              <w:highlight w:val="green"/>
            </w:rPr>
          </w:rPrChange>
        </w:rPr>
        <w:t>( z</w:t>
      </w:r>
      <w:proofErr w:type="gramEnd"/>
      <w:r w:rsidRPr="007C707F">
        <w:rPr>
          <w:rFonts w:asciiTheme="majorBidi" w:hAnsiTheme="majorBidi" w:cstheme="majorBidi"/>
          <w:sz w:val="24"/>
          <w:szCs w:val="20"/>
          <w:highlight w:val="green"/>
          <w:rPrChange w:id="82" w:author="Author" w:date="2020-09-21T17:27:00Z">
            <w:rPr>
              <w:rFonts w:asciiTheme="majorBidi" w:hAnsiTheme="majorBidi" w:cstheme="majorBidi"/>
              <w:sz w:val="20"/>
              <w:szCs w:val="20"/>
              <w:highlight w:val="green"/>
            </w:rPr>
          </w:rPrChange>
        </w:rPr>
        <w:t xml:space="preserve">0²(b0 - </w:t>
      </w:r>
      <w:proofErr w:type="spellStart"/>
      <w:r w:rsidRPr="007C707F">
        <w:rPr>
          <w:rFonts w:asciiTheme="majorBidi" w:hAnsiTheme="majorBidi" w:cstheme="majorBidi"/>
          <w:sz w:val="24"/>
          <w:szCs w:val="20"/>
          <w:highlight w:val="green"/>
          <w:rPrChange w:id="83" w:author="Author" w:date="2020-09-21T17:27:00Z">
            <w:rPr>
              <w:rFonts w:asciiTheme="majorBidi" w:hAnsiTheme="majorBidi" w:cstheme="majorBidi"/>
              <w:sz w:val="20"/>
              <w:szCs w:val="20"/>
              <w:highlight w:val="green"/>
            </w:rPr>
          </w:rPrChange>
        </w:rPr>
        <w:t>bl</w:t>
      </w:r>
      <w:proofErr w:type="spellEnd"/>
      <w:r w:rsidRPr="007C707F">
        <w:rPr>
          <w:rFonts w:asciiTheme="majorBidi" w:hAnsiTheme="majorBidi" w:cstheme="majorBidi"/>
          <w:sz w:val="24"/>
          <w:szCs w:val="20"/>
          <w:highlight w:val="green"/>
          <w:rPrChange w:id="84" w:author="Author" w:date="2020-09-21T17:27:00Z">
            <w:rPr>
              <w:rFonts w:asciiTheme="majorBidi" w:hAnsiTheme="majorBidi" w:cstheme="majorBidi"/>
              <w:sz w:val="20"/>
              <w:szCs w:val="20"/>
              <w:highlight w:val="green"/>
            </w:rPr>
          </w:rPrChange>
        </w:rPr>
        <w:t xml:space="preserve"> )   )  / 2L</w:t>
      </w:r>
      <w:r w:rsidR="002E076A" w:rsidRPr="007C707F">
        <w:rPr>
          <w:rFonts w:asciiTheme="majorBidi" w:hAnsiTheme="majorBidi" w:cstheme="majorBidi"/>
          <w:sz w:val="24"/>
          <w:szCs w:val="20"/>
          <w:highlight w:val="green"/>
          <w:rPrChange w:id="85" w:author="Author" w:date="2020-09-21T17:27:00Z">
            <w:rPr>
              <w:rFonts w:asciiTheme="majorBidi" w:hAnsiTheme="majorBidi" w:cstheme="majorBidi"/>
              <w:sz w:val="20"/>
              <w:szCs w:val="20"/>
              <w:highlight w:val="green"/>
            </w:rPr>
          </w:rPrChange>
        </w:rPr>
        <w:t xml:space="preserve"> </w:t>
      </w:r>
      <w:r w:rsidR="004B5864" w:rsidRPr="007C707F">
        <w:rPr>
          <w:rFonts w:asciiTheme="majorBidi" w:hAnsiTheme="majorBidi" w:cstheme="majorBidi"/>
          <w:sz w:val="24"/>
          <w:szCs w:val="20"/>
          <w:highlight w:val="green"/>
          <w:rPrChange w:id="86" w:author="Author" w:date="2020-09-21T17:27:00Z">
            <w:rPr>
              <w:rFonts w:asciiTheme="majorBidi" w:hAnsiTheme="majorBidi" w:cstheme="majorBidi"/>
              <w:sz w:val="20"/>
              <w:szCs w:val="20"/>
              <w:highlight w:val="green"/>
            </w:rPr>
          </w:rPrChange>
        </w:rPr>
        <w:t>- Y)</w:t>
      </w:r>
      <w:r w:rsidR="004B5864" w:rsidRPr="007C707F">
        <w:rPr>
          <w:rFonts w:asciiTheme="majorBidi" w:hAnsiTheme="majorBidi" w:cstheme="majorBidi"/>
          <w:sz w:val="24"/>
          <w:szCs w:val="20"/>
          <w:highlight w:val="green"/>
          <w:rPrChange w:id="87" w:author="Author" w:date="2020-09-21T17:27:00Z">
            <w:rPr>
              <w:rFonts w:asciiTheme="majorBidi" w:hAnsiTheme="majorBidi" w:cstheme="majorBidi"/>
              <w:sz w:val="20"/>
              <w:szCs w:val="20"/>
              <w:highlight w:val="green"/>
            </w:rPr>
          </w:rPrChange>
        </w:rPr>
        <w:tab/>
        <w:t>.</w:t>
      </w:r>
    </w:p>
    <w:p w14:paraId="2B5E8813" w14:textId="77777777" w:rsidR="004B5864" w:rsidRPr="007C707F" w:rsidRDefault="004B5864" w:rsidP="004B5864">
      <w:pPr>
        <w:autoSpaceDE w:val="0"/>
        <w:autoSpaceDN w:val="0"/>
        <w:adjustRightInd w:val="0"/>
        <w:spacing w:after="0" w:line="240" w:lineRule="auto"/>
        <w:jc w:val="both"/>
        <w:rPr>
          <w:rFonts w:asciiTheme="majorBidi" w:hAnsiTheme="majorBidi" w:cstheme="majorBidi"/>
          <w:sz w:val="24"/>
          <w:szCs w:val="20"/>
          <w:highlight w:val="green"/>
          <w:rPrChange w:id="88" w:author="Author" w:date="2020-09-21T17:27:00Z">
            <w:rPr>
              <w:rFonts w:asciiTheme="majorBidi" w:hAnsiTheme="majorBidi" w:cstheme="majorBidi"/>
              <w:sz w:val="20"/>
              <w:szCs w:val="20"/>
              <w:highlight w:val="green"/>
            </w:rPr>
          </w:rPrChange>
        </w:rPr>
      </w:pPr>
    </w:p>
    <w:p w14:paraId="6496FF3E" w14:textId="77777777" w:rsidR="004B5864" w:rsidRPr="007C707F" w:rsidRDefault="004B5864" w:rsidP="004B5864">
      <w:pPr>
        <w:autoSpaceDE w:val="0"/>
        <w:autoSpaceDN w:val="0"/>
        <w:adjustRightInd w:val="0"/>
        <w:spacing w:after="0" w:line="240" w:lineRule="auto"/>
        <w:jc w:val="both"/>
        <w:rPr>
          <w:rFonts w:asciiTheme="majorBidi" w:hAnsiTheme="majorBidi" w:cstheme="majorBidi"/>
          <w:sz w:val="24"/>
          <w:szCs w:val="20"/>
          <w:highlight w:val="green"/>
          <w:rPrChange w:id="89" w:author="Author" w:date="2020-09-21T17:27:00Z">
            <w:rPr>
              <w:rFonts w:asciiTheme="majorBidi" w:hAnsiTheme="majorBidi" w:cstheme="majorBidi"/>
              <w:sz w:val="20"/>
              <w:szCs w:val="20"/>
              <w:highlight w:val="green"/>
            </w:rPr>
          </w:rPrChange>
        </w:rPr>
      </w:pPr>
      <w:r w:rsidRPr="007C707F">
        <w:rPr>
          <w:rFonts w:asciiTheme="majorBidi" w:hAnsiTheme="majorBidi" w:cstheme="majorBidi"/>
          <w:sz w:val="24"/>
          <w:szCs w:val="20"/>
          <w:highlight w:val="green"/>
          <w:rPrChange w:id="90" w:author="Author" w:date="2020-09-21T17:27:00Z">
            <w:rPr>
              <w:rFonts w:asciiTheme="majorBidi" w:hAnsiTheme="majorBidi" w:cstheme="majorBidi"/>
              <w:sz w:val="20"/>
              <w:szCs w:val="20"/>
              <w:highlight w:val="green"/>
            </w:rPr>
          </w:rPrChange>
        </w:rPr>
        <w:t>The area of Y was correct</w:t>
      </w:r>
      <w:r w:rsidR="00CE5127" w:rsidRPr="007C707F">
        <w:rPr>
          <w:rFonts w:asciiTheme="majorBidi" w:hAnsiTheme="majorBidi" w:cstheme="majorBidi"/>
          <w:sz w:val="24"/>
          <w:szCs w:val="20"/>
          <w:highlight w:val="green"/>
          <w:rPrChange w:id="91" w:author="Author" w:date="2020-09-21T17:27:00Z">
            <w:rPr>
              <w:rFonts w:asciiTheme="majorBidi" w:hAnsiTheme="majorBidi" w:cstheme="majorBidi"/>
              <w:sz w:val="20"/>
              <w:szCs w:val="20"/>
              <w:highlight w:val="green"/>
            </w:rPr>
          </w:rPrChange>
        </w:rPr>
        <w:t>ed</w:t>
      </w:r>
      <w:r w:rsidRPr="007C707F">
        <w:rPr>
          <w:rFonts w:asciiTheme="majorBidi" w:hAnsiTheme="majorBidi" w:cstheme="majorBidi"/>
          <w:sz w:val="24"/>
          <w:szCs w:val="20"/>
          <w:highlight w:val="green"/>
          <w:rPrChange w:id="92" w:author="Author" w:date="2020-09-21T17:27:00Z">
            <w:rPr>
              <w:rFonts w:asciiTheme="majorBidi" w:hAnsiTheme="majorBidi" w:cstheme="majorBidi"/>
              <w:sz w:val="20"/>
              <w:szCs w:val="20"/>
              <w:highlight w:val="green"/>
            </w:rPr>
          </w:rPrChange>
        </w:rPr>
        <w:t xml:space="preserve"> in terms</w:t>
      </w:r>
      <w:r w:rsidR="008C25BC" w:rsidRPr="007C707F">
        <w:rPr>
          <w:rFonts w:asciiTheme="majorBidi" w:hAnsiTheme="majorBidi" w:cstheme="majorBidi"/>
          <w:sz w:val="24"/>
          <w:szCs w:val="20"/>
          <w:highlight w:val="green"/>
          <w:rPrChange w:id="93" w:author="Author" w:date="2020-09-21T17:27:00Z">
            <w:rPr>
              <w:rFonts w:asciiTheme="majorBidi" w:hAnsiTheme="majorBidi" w:cstheme="majorBidi"/>
              <w:sz w:val="20"/>
              <w:szCs w:val="20"/>
              <w:highlight w:val="green"/>
            </w:rPr>
          </w:rPrChange>
        </w:rPr>
        <w:t xml:space="preserve"> of</w:t>
      </w:r>
      <w:r w:rsidRPr="007C707F">
        <w:rPr>
          <w:rFonts w:asciiTheme="majorBidi" w:hAnsiTheme="majorBidi" w:cstheme="majorBidi"/>
          <w:sz w:val="24"/>
          <w:szCs w:val="20"/>
          <w:highlight w:val="green"/>
          <w:rPrChange w:id="94" w:author="Author" w:date="2020-09-21T17:27:00Z">
            <w:rPr>
              <w:rFonts w:asciiTheme="majorBidi" w:hAnsiTheme="majorBidi" w:cstheme="majorBidi"/>
              <w:sz w:val="20"/>
              <w:szCs w:val="20"/>
              <w:highlight w:val="green"/>
            </w:rPr>
          </w:rPrChange>
        </w:rPr>
        <w:t xml:space="preserve"> the new extrapolated </w:t>
      </w:r>
      <w:r w:rsidR="002802B7" w:rsidRPr="007C707F">
        <w:rPr>
          <w:rFonts w:asciiTheme="majorBidi" w:hAnsiTheme="majorBidi" w:cstheme="majorBidi"/>
          <w:sz w:val="24"/>
          <w:szCs w:val="20"/>
          <w:highlight w:val="green"/>
          <w:rPrChange w:id="95" w:author="Author" w:date="2020-09-21T17:27:00Z">
            <w:rPr>
              <w:rFonts w:asciiTheme="majorBidi" w:hAnsiTheme="majorBidi" w:cstheme="majorBidi"/>
              <w:sz w:val="20"/>
              <w:szCs w:val="20"/>
              <w:highlight w:val="green"/>
            </w:rPr>
          </w:rPrChange>
        </w:rPr>
        <w:t>b0 simply as</w:t>
      </w:r>
    </w:p>
    <w:p w14:paraId="0FCACC29" w14:textId="77777777" w:rsidR="002802B7" w:rsidRPr="007C707F" w:rsidRDefault="002802B7" w:rsidP="004B5864">
      <w:pPr>
        <w:autoSpaceDE w:val="0"/>
        <w:autoSpaceDN w:val="0"/>
        <w:adjustRightInd w:val="0"/>
        <w:spacing w:after="0" w:line="240" w:lineRule="auto"/>
        <w:jc w:val="both"/>
        <w:rPr>
          <w:rFonts w:asciiTheme="majorBidi" w:hAnsiTheme="majorBidi" w:cstheme="majorBidi"/>
          <w:sz w:val="24"/>
          <w:szCs w:val="20"/>
          <w:highlight w:val="green"/>
          <w:rPrChange w:id="96" w:author="Author" w:date="2020-09-21T17:27:00Z">
            <w:rPr>
              <w:rFonts w:asciiTheme="majorBidi" w:hAnsiTheme="majorBidi" w:cstheme="majorBidi"/>
              <w:sz w:val="20"/>
              <w:szCs w:val="20"/>
              <w:highlight w:val="green"/>
            </w:rPr>
          </w:rPrChange>
        </w:rPr>
      </w:pPr>
      <w:r w:rsidRPr="007C707F">
        <w:rPr>
          <w:rFonts w:asciiTheme="majorBidi" w:hAnsiTheme="majorBidi" w:cstheme="majorBidi"/>
          <w:sz w:val="24"/>
          <w:szCs w:val="20"/>
          <w:highlight w:val="green"/>
          <w:rPrChange w:id="97" w:author="Author" w:date="2020-09-21T17:27:00Z">
            <w:rPr>
              <w:rFonts w:asciiTheme="majorBidi" w:hAnsiTheme="majorBidi" w:cstheme="majorBidi"/>
              <w:sz w:val="20"/>
              <w:szCs w:val="20"/>
              <w:highlight w:val="green"/>
            </w:rPr>
          </w:rPrChange>
        </w:rPr>
        <w:tab/>
        <w:t>0.5*b0*L1</w:t>
      </w:r>
    </w:p>
    <w:p w14:paraId="7207042D" w14:textId="77777777" w:rsidR="004B5864" w:rsidRPr="007C707F" w:rsidRDefault="004B5864" w:rsidP="004B5864">
      <w:pPr>
        <w:autoSpaceDE w:val="0"/>
        <w:autoSpaceDN w:val="0"/>
        <w:adjustRightInd w:val="0"/>
        <w:spacing w:after="0" w:line="240" w:lineRule="auto"/>
        <w:jc w:val="both"/>
        <w:rPr>
          <w:rFonts w:asciiTheme="majorBidi" w:hAnsiTheme="majorBidi" w:cstheme="majorBidi"/>
          <w:sz w:val="24"/>
          <w:szCs w:val="20"/>
          <w:highlight w:val="green"/>
          <w:rPrChange w:id="98" w:author="Author" w:date="2020-09-21T17:27:00Z">
            <w:rPr>
              <w:rFonts w:asciiTheme="majorBidi" w:hAnsiTheme="majorBidi" w:cstheme="majorBidi"/>
              <w:sz w:val="20"/>
              <w:szCs w:val="20"/>
              <w:highlight w:val="green"/>
            </w:rPr>
          </w:rPrChange>
        </w:rPr>
      </w:pPr>
      <w:r w:rsidRPr="007C707F">
        <w:rPr>
          <w:rFonts w:asciiTheme="majorBidi" w:hAnsiTheme="majorBidi" w:cstheme="majorBidi"/>
          <w:sz w:val="24"/>
          <w:szCs w:val="20"/>
          <w:highlight w:val="green"/>
          <w:rPrChange w:id="99" w:author="Author" w:date="2020-09-21T17:27:00Z">
            <w:rPr>
              <w:rFonts w:asciiTheme="majorBidi" w:hAnsiTheme="majorBidi" w:cstheme="majorBidi"/>
              <w:sz w:val="20"/>
              <w:szCs w:val="20"/>
              <w:highlight w:val="green"/>
            </w:rPr>
          </w:rPrChange>
        </w:rPr>
        <w:t xml:space="preserve">For z0 &lt; L1, </w:t>
      </w:r>
      <w:r w:rsidR="00936F11" w:rsidRPr="007C707F">
        <w:rPr>
          <w:rFonts w:asciiTheme="majorBidi" w:hAnsiTheme="majorBidi" w:cstheme="majorBidi"/>
          <w:sz w:val="24"/>
          <w:szCs w:val="20"/>
          <w:highlight w:val="green"/>
          <w:rPrChange w:id="100" w:author="Author" w:date="2020-09-21T17:27:00Z">
            <w:rPr>
              <w:rFonts w:asciiTheme="majorBidi" w:hAnsiTheme="majorBidi" w:cstheme="majorBidi"/>
              <w:sz w:val="20"/>
              <w:szCs w:val="20"/>
              <w:highlight w:val="green"/>
            </w:rPr>
          </w:rPrChange>
        </w:rPr>
        <w:t>the skipped</w:t>
      </w:r>
      <w:r w:rsidRPr="007C707F">
        <w:rPr>
          <w:rFonts w:asciiTheme="majorBidi" w:hAnsiTheme="majorBidi" w:cstheme="majorBidi"/>
          <w:sz w:val="24"/>
          <w:szCs w:val="20"/>
          <w:highlight w:val="green"/>
          <w:rPrChange w:id="101" w:author="Author" w:date="2020-09-21T17:27:00Z">
            <w:rPr>
              <w:rFonts w:asciiTheme="majorBidi" w:hAnsiTheme="majorBidi" w:cstheme="majorBidi"/>
              <w:sz w:val="20"/>
              <w:szCs w:val="20"/>
              <w:highlight w:val="green"/>
            </w:rPr>
          </w:rPrChange>
        </w:rPr>
        <w:t xml:space="preserve"> area becomes a simple triangle</w:t>
      </w:r>
      <w:r w:rsidR="00186F59" w:rsidRPr="007C707F">
        <w:rPr>
          <w:rFonts w:asciiTheme="majorBidi" w:hAnsiTheme="majorBidi" w:cstheme="majorBidi"/>
          <w:sz w:val="24"/>
          <w:szCs w:val="20"/>
          <w:highlight w:val="green"/>
          <w:rPrChange w:id="102" w:author="Author" w:date="2020-09-21T17:27:00Z">
            <w:rPr>
              <w:rFonts w:asciiTheme="majorBidi" w:hAnsiTheme="majorBidi" w:cstheme="majorBidi"/>
              <w:sz w:val="20"/>
              <w:szCs w:val="20"/>
              <w:highlight w:val="green"/>
            </w:rPr>
          </w:rPrChange>
        </w:rPr>
        <w:t xml:space="preserve"> with </w:t>
      </w:r>
    </w:p>
    <w:p w14:paraId="123836E6" w14:textId="77777777" w:rsidR="00186F59" w:rsidRPr="007C707F" w:rsidRDefault="00186F59" w:rsidP="004B5864">
      <w:pPr>
        <w:autoSpaceDE w:val="0"/>
        <w:autoSpaceDN w:val="0"/>
        <w:adjustRightInd w:val="0"/>
        <w:spacing w:after="0" w:line="240" w:lineRule="auto"/>
        <w:jc w:val="both"/>
        <w:rPr>
          <w:rFonts w:asciiTheme="majorBidi" w:hAnsiTheme="majorBidi" w:cstheme="majorBidi"/>
          <w:sz w:val="24"/>
          <w:szCs w:val="20"/>
          <w:highlight w:val="green"/>
          <w:rPrChange w:id="103" w:author="Author" w:date="2020-09-21T17:27:00Z">
            <w:rPr>
              <w:rFonts w:asciiTheme="majorBidi" w:hAnsiTheme="majorBidi" w:cstheme="majorBidi"/>
              <w:sz w:val="20"/>
              <w:szCs w:val="20"/>
              <w:highlight w:val="green"/>
            </w:rPr>
          </w:rPrChange>
        </w:rPr>
      </w:pPr>
      <w:r w:rsidRPr="007C707F">
        <w:rPr>
          <w:rFonts w:asciiTheme="majorBidi" w:hAnsiTheme="majorBidi" w:cstheme="majorBidi"/>
          <w:sz w:val="24"/>
          <w:szCs w:val="20"/>
          <w:highlight w:val="green"/>
          <w:rPrChange w:id="104" w:author="Author" w:date="2020-09-21T17:27:00Z">
            <w:rPr>
              <w:rFonts w:asciiTheme="majorBidi" w:hAnsiTheme="majorBidi" w:cstheme="majorBidi"/>
              <w:sz w:val="20"/>
              <w:szCs w:val="20"/>
              <w:highlight w:val="green"/>
            </w:rPr>
          </w:rPrChange>
        </w:rPr>
        <w:tab/>
      </w:r>
    </w:p>
    <w:p w14:paraId="119ED579" w14:textId="77777777" w:rsidR="00186F59" w:rsidRPr="007C707F" w:rsidRDefault="00186F59" w:rsidP="004B5864">
      <w:pPr>
        <w:autoSpaceDE w:val="0"/>
        <w:autoSpaceDN w:val="0"/>
        <w:adjustRightInd w:val="0"/>
        <w:spacing w:after="0" w:line="240" w:lineRule="auto"/>
        <w:jc w:val="both"/>
        <w:rPr>
          <w:rFonts w:asciiTheme="majorBidi" w:hAnsiTheme="majorBidi" w:cstheme="majorBidi"/>
          <w:sz w:val="24"/>
          <w:szCs w:val="20"/>
          <w:highlight w:val="green"/>
          <w:rPrChange w:id="105" w:author="Author" w:date="2020-09-21T17:27:00Z">
            <w:rPr>
              <w:rFonts w:asciiTheme="majorBidi" w:hAnsiTheme="majorBidi" w:cstheme="majorBidi"/>
              <w:sz w:val="20"/>
              <w:szCs w:val="20"/>
              <w:highlight w:val="green"/>
            </w:rPr>
          </w:rPrChange>
        </w:rPr>
      </w:pPr>
      <w:r w:rsidRPr="007C707F">
        <w:rPr>
          <w:rFonts w:asciiTheme="majorBidi" w:hAnsiTheme="majorBidi" w:cstheme="majorBidi"/>
          <w:sz w:val="24"/>
          <w:szCs w:val="20"/>
          <w:highlight w:val="green"/>
          <w:rPrChange w:id="106" w:author="Author" w:date="2020-09-21T17:27:00Z">
            <w:rPr>
              <w:rFonts w:asciiTheme="majorBidi" w:hAnsiTheme="majorBidi" w:cstheme="majorBidi"/>
              <w:sz w:val="20"/>
              <w:szCs w:val="20"/>
              <w:highlight w:val="green"/>
            </w:rPr>
          </w:rPrChange>
        </w:rPr>
        <w:t xml:space="preserve"> </w:t>
      </w:r>
      <w:r w:rsidRPr="007C707F">
        <w:rPr>
          <w:rFonts w:asciiTheme="majorBidi" w:hAnsiTheme="majorBidi" w:cstheme="majorBidi"/>
          <w:sz w:val="24"/>
          <w:szCs w:val="20"/>
          <w:highlight w:val="green"/>
          <w:rPrChange w:id="107" w:author="Author" w:date="2020-09-21T17:27:00Z">
            <w:rPr>
              <w:rFonts w:asciiTheme="majorBidi" w:hAnsiTheme="majorBidi" w:cstheme="majorBidi"/>
              <w:sz w:val="20"/>
              <w:szCs w:val="20"/>
              <w:highlight w:val="green"/>
            </w:rPr>
          </w:rPrChange>
        </w:rPr>
        <w:tab/>
        <w:t>0.5 * (b1/L</w:t>
      </w:r>
      <w:r w:rsidR="00936F11" w:rsidRPr="007C707F">
        <w:rPr>
          <w:rFonts w:asciiTheme="majorBidi" w:hAnsiTheme="majorBidi" w:cstheme="majorBidi"/>
          <w:sz w:val="24"/>
          <w:szCs w:val="20"/>
          <w:highlight w:val="green"/>
          <w:rPrChange w:id="108" w:author="Author" w:date="2020-09-21T17:27:00Z">
            <w:rPr>
              <w:rFonts w:asciiTheme="majorBidi" w:hAnsiTheme="majorBidi" w:cstheme="majorBidi"/>
              <w:sz w:val="20"/>
              <w:szCs w:val="20"/>
              <w:highlight w:val="green"/>
            </w:rPr>
          </w:rPrChange>
        </w:rPr>
        <w:t>1</w:t>
      </w:r>
      <w:r w:rsidRPr="007C707F">
        <w:rPr>
          <w:rFonts w:asciiTheme="majorBidi" w:hAnsiTheme="majorBidi" w:cstheme="majorBidi"/>
          <w:sz w:val="24"/>
          <w:szCs w:val="20"/>
          <w:highlight w:val="green"/>
          <w:rPrChange w:id="109" w:author="Author" w:date="2020-09-21T17:27:00Z">
            <w:rPr>
              <w:rFonts w:asciiTheme="majorBidi" w:hAnsiTheme="majorBidi" w:cstheme="majorBidi"/>
              <w:sz w:val="20"/>
              <w:szCs w:val="20"/>
              <w:highlight w:val="green"/>
            </w:rPr>
          </w:rPrChange>
        </w:rPr>
        <w:t xml:space="preserve">) </w:t>
      </w:r>
      <w:r w:rsidR="00FC3427" w:rsidRPr="007C707F">
        <w:rPr>
          <w:rFonts w:asciiTheme="majorBidi" w:hAnsiTheme="majorBidi" w:cstheme="majorBidi"/>
          <w:sz w:val="24"/>
          <w:szCs w:val="20"/>
          <w:highlight w:val="green"/>
          <w:rPrChange w:id="110" w:author="Author" w:date="2020-09-21T17:27:00Z">
            <w:rPr>
              <w:rFonts w:asciiTheme="majorBidi" w:hAnsiTheme="majorBidi" w:cstheme="majorBidi"/>
              <w:sz w:val="20"/>
              <w:szCs w:val="20"/>
              <w:highlight w:val="green"/>
            </w:rPr>
          </w:rPrChange>
        </w:rPr>
        <w:t>* z0²</w:t>
      </w:r>
      <w:r w:rsidR="00C21905" w:rsidRPr="007C707F">
        <w:rPr>
          <w:rFonts w:asciiTheme="majorBidi" w:hAnsiTheme="majorBidi" w:cstheme="majorBidi"/>
          <w:sz w:val="24"/>
          <w:szCs w:val="20"/>
          <w:highlight w:val="green"/>
          <w:rPrChange w:id="111" w:author="Author" w:date="2020-09-21T17:27:00Z">
            <w:rPr>
              <w:rFonts w:asciiTheme="majorBidi" w:hAnsiTheme="majorBidi" w:cstheme="majorBidi"/>
              <w:sz w:val="20"/>
              <w:szCs w:val="20"/>
              <w:highlight w:val="green"/>
            </w:rPr>
          </w:rPrChange>
        </w:rPr>
        <w:tab/>
      </w:r>
      <w:r w:rsidR="00FD4351" w:rsidRPr="007C707F">
        <w:rPr>
          <w:rFonts w:asciiTheme="majorBidi" w:hAnsiTheme="majorBidi" w:cstheme="majorBidi"/>
          <w:sz w:val="24"/>
          <w:szCs w:val="20"/>
          <w:highlight w:val="green"/>
          <w:rPrChange w:id="112" w:author="Author" w:date="2020-09-21T17:27:00Z">
            <w:rPr>
              <w:rFonts w:asciiTheme="majorBidi" w:hAnsiTheme="majorBidi" w:cstheme="majorBidi"/>
              <w:sz w:val="20"/>
              <w:szCs w:val="20"/>
              <w:highlight w:val="green"/>
            </w:rPr>
          </w:rPrChange>
        </w:rPr>
        <w:t>.</w:t>
      </w:r>
    </w:p>
    <w:p w14:paraId="1570341D" w14:textId="77777777" w:rsidR="000F51FC" w:rsidRPr="007C707F" w:rsidRDefault="00D819D7" w:rsidP="00E71A53">
      <w:pPr>
        <w:autoSpaceDE w:val="0"/>
        <w:autoSpaceDN w:val="0"/>
        <w:adjustRightInd w:val="0"/>
        <w:spacing w:after="0" w:line="240" w:lineRule="auto"/>
        <w:jc w:val="both"/>
        <w:rPr>
          <w:rFonts w:asciiTheme="majorBidi" w:hAnsiTheme="majorBidi" w:cstheme="majorBidi"/>
          <w:sz w:val="24"/>
          <w:szCs w:val="20"/>
          <w:rPrChange w:id="113" w:author="Author" w:date="2020-09-21T17:27:00Z">
            <w:rPr>
              <w:rFonts w:asciiTheme="majorBidi" w:hAnsiTheme="majorBidi" w:cstheme="majorBidi"/>
              <w:sz w:val="20"/>
              <w:szCs w:val="20"/>
            </w:rPr>
          </w:rPrChange>
        </w:rPr>
      </w:pPr>
      <w:r w:rsidRPr="007C707F">
        <w:rPr>
          <w:rFonts w:asciiTheme="majorBidi" w:hAnsiTheme="majorBidi" w:cstheme="majorBidi"/>
          <w:sz w:val="24"/>
          <w:szCs w:val="20"/>
          <w:highlight w:val="green"/>
          <w:rPrChange w:id="114" w:author="Author" w:date="2020-09-21T17:27:00Z">
            <w:rPr>
              <w:rFonts w:asciiTheme="majorBidi" w:hAnsiTheme="majorBidi" w:cstheme="majorBidi"/>
              <w:sz w:val="20"/>
              <w:szCs w:val="20"/>
              <w:highlight w:val="green"/>
            </w:rPr>
          </w:rPrChange>
        </w:rPr>
        <w:t>This term was applied analogously in eq. S.3.6.</w:t>
      </w:r>
      <w:r w:rsidR="000F51FC" w:rsidRPr="007C707F">
        <w:rPr>
          <w:rFonts w:asciiTheme="majorBidi" w:hAnsiTheme="majorBidi" w:cstheme="majorBidi"/>
          <w:sz w:val="24"/>
          <w:szCs w:val="20"/>
          <w:rPrChange w:id="115" w:author="Author" w:date="2020-09-21T17:27:00Z">
            <w:rPr>
              <w:rFonts w:asciiTheme="majorBidi" w:hAnsiTheme="majorBidi" w:cstheme="majorBidi"/>
              <w:sz w:val="20"/>
              <w:szCs w:val="20"/>
            </w:rPr>
          </w:rPrChange>
        </w:rPr>
        <w:t xml:space="preserve"> </w:t>
      </w:r>
      <w:r w:rsidR="000F51FC" w:rsidRPr="007C707F">
        <w:rPr>
          <w:rFonts w:asciiTheme="majorBidi" w:hAnsiTheme="majorBidi" w:cstheme="majorBidi"/>
          <w:sz w:val="24"/>
          <w:szCs w:val="20"/>
          <w:highlight w:val="yellow"/>
          <w:rPrChange w:id="116" w:author="Author" w:date="2020-09-21T17:27:00Z">
            <w:rPr>
              <w:rFonts w:asciiTheme="majorBidi" w:hAnsiTheme="majorBidi" w:cstheme="majorBidi"/>
              <w:sz w:val="20"/>
              <w:szCs w:val="20"/>
              <w:highlight w:val="yellow"/>
            </w:rPr>
          </w:rPrChange>
        </w:rPr>
        <w:t>As stated above the prediction of the reviewer 151-179 was confirmed by the reevaluation of our data.</w:t>
      </w:r>
    </w:p>
    <w:p w14:paraId="0C8BF602" w14:textId="77777777" w:rsidR="000F51FC" w:rsidRPr="007C707F" w:rsidRDefault="000F51FC" w:rsidP="00E71A53">
      <w:pPr>
        <w:autoSpaceDE w:val="0"/>
        <w:autoSpaceDN w:val="0"/>
        <w:adjustRightInd w:val="0"/>
        <w:spacing w:after="0" w:line="240" w:lineRule="auto"/>
        <w:jc w:val="both"/>
        <w:rPr>
          <w:rFonts w:asciiTheme="majorBidi" w:hAnsiTheme="majorBidi" w:cstheme="majorBidi"/>
          <w:sz w:val="24"/>
          <w:szCs w:val="20"/>
          <w:rPrChange w:id="117" w:author="Author" w:date="2020-09-21T17:27:00Z">
            <w:rPr>
              <w:rFonts w:asciiTheme="majorBidi" w:hAnsiTheme="majorBidi" w:cstheme="majorBidi"/>
              <w:sz w:val="20"/>
              <w:szCs w:val="20"/>
            </w:rPr>
          </w:rPrChange>
        </w:rPr>
      </w:pPr>
    </w:p>
    <w:p w14:paraId="70696A6A" w14:textId="77777777" w:rsidR="00710325" w:rsidRPr="00152F8C" w:rsidRDefault="00710325" w:rsidP="00152F8C">
      <w:pPr>
        <w:autoSpaceDE w:val="0"/>
        <w:autoSpaceDN w:val="0"/>
        <w:adjustRightInd w:val="0"/>
        <w:spacing w:after="0" w:line="240" w:lineRule="auto"/>
        <w:ind w:firstLine="195"/>
        <w:jc w:val="both"/>
        <w:rPr>
          <w:rFonts w:asciiTheme="majorBidi" w:hAnsiTheme="majorBidi" w:cstheme="majorBidi"/>
          <w:sz w:val="20"/>
          <w:szCs w:val="20"/>
        </w:rPr>
      </w:pPr>
    </w:p>
    <w:p w14:paraId="17244D7C" w14:textId="77777777" w:rsidR="00152F8C" w:rsidRPr="00CB605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CB605C">
        <w:rPr>
          <w:rFonts w:asciiTheme="majorBidi" w:hAnsiTheme="majorBidi" w:cstheme="majorBidi"/>
          <w:sz w:val="20"/>
          <w:szCs w:val="20"/>
          <w:highlight w:val="green"/>
        </w:rPr>
        <w:t>Section 4</w:t>
      </w:r>
    </w:p>
    <w:p w14:paraId="66BD53F4" w14:textId="77777777" w:rsidR="00152F8C"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proofErr w:type="spellStart"/>
      <w:r w:rsidRPr="00CB605C">
        <w:rPr>
          <w:rFonts w:asciiTheme="majorBidi" w:hAnsiTheme="majorBidi" w:cstheme="majorBidi"/>
          <w:sz w:val="20"/>
          <w:szCs w:val="20"/>
          <w:highlight w:val="green"/>
        </w:rPr>
        <w:t>Eq</w:t>
      </w:r>
      <w:proofErr w:type="spellEnd"/>
      <w:r w:rsidRPr="00CB605C">
        <w:rPr>
          <w:rFonts w:asciiTheme="majorBidi" w:hAnsiTheme="majorBidi" w:cstheme="majorBidi"/>
          <w:sz w:val="20"/>
          <w:szCs w:val="20"/>
          <w:highlight w:val="green"/>
        </w:rPr>
        <w:t xml:space="preserve"> S.2 should have AL in the numerator, not Az.</w:t>
      </w:r>
    </w:p>
    <w:p w14:paraId="084AA38B" w14:textId="77777777" w:rsidR="009F5D95" w:rsidRDefault="009F5D95" w:rsidP="00CB605C">
      <w:pPr>
        <w:autoSpaceDE w:val="0"/>
        <w:autoSpaceDN w:val="0"/>
        <w:adjustRightInd w:val="0"/>
        <w:spacing w:after="0" w:line="240" w:lineRule="auto"/>
        <w:jc w:val="both"/>
        <w:rPr>
          <w:rFonts w:asciiTheme="majorBidi" w:hAnsiTheme="majorBidi" w:cstheme="majorBidi"/>
          <w:sz w:val="20"/>
          <w:szCs w:val="20"/>
        </w:rPr>
      </w:pPr>
    </w:p>
    <w:p w14:paraId="3270AE30" w14:textId="77777777" w:rsidR="00CB605C" w:rsidRPr="00B63C1E" w:rsidRDefault="005A54EA" w:rsidP="00CB605C">
      <w:pPr>
        <w:autoSpaceDE w:val="0"/>
        <w:autoSpaceDN w:val="0"/>
        <w:adjustRightInd w:val="0"/>
        <w:spacing w:after="0" w:line="240" w:lineRule="auto"/>
        <w:jc w:val="both"/>
        <w:rPr>
          <w:rFonts w:asciiTheme="majorBidi" w:hAnsiTheme="majorBidi" w:cstheme="majorBidi"/>
          <w:sz w:val="24"/>
          <w:szCs w:val="24"/>
        </w:rPr>
      </w:pPr>
      <w:r w:rsidRPr="00B63C1E">
        <w:rPr>
          <w:rFonts w:asciiTheme="majorBidi" w:hAnsiTheme="majorBidi" w:cstheme="majorBidi"/>
          <w:sz w:val="24"/>
          <w:szCs w:val="24"/>
          <w:highlight w:val="green"/>
        </w:rPr>
        <w:t xml:space="preserve">The formula was corrected; </w:t>
      </w:r>
      <w:r w:rsidR="00443DAE" w:rsidRPr="00B63C1E">
        <w:rPr>
          <w:rFonts w:asciiTheme="majorBidi" w:hAnsiTheme="majorBidi" w:cstheme="majorBidi"/>
          <w:sz w:val="24"/>
          <w:szCs w:val="24"/>
          <w:highlight w:val="green"/>
        </w:rPr>
        <w:t>(</w:t>
      </w:r>
      <w:r w:rsidRPr="00B63C1E">
        <w:rPr>
          <w:rFonts w:asciiTheme="majorBidi" w:hAnsiTheme="majorBidi" w:cstheme="majorBidi"/>
          <w:sz w:val="24"/>
          <w:szCs w:val="24"/>
          <w:highlight w:val="green"/>
        </w:rPr>
        <w:t>in addition</w:t>
      </w:r>
      <w:r w:rsidR="009F5D95" w:rsidRPr="00B63C1E">
        <w:rPr>
          <w:rFonts w:asciiTheme="majorBidi" w:hAnsiTheme="majorBidi" w:cstheme="majorBidi"/>
          <w:sz w:val="24"/>
          <w:szCs w:val="24"/>
          <w:highlight w:val="green"/>
        </w:rPr>
        <w:t>,</w:t>
      </w:r>
      <w:r w:rsidRPr="00B63C1E">
        <w:rPr>
          <w:rFonts w:asciiTheme="majorBidi" w:hAnsiTheme="majorBidi" w:cstheme="majorBidi"/>
          <w:sz w:val="24"/>
          <w:szCs w:val="24"/>
          <w:highlight w:val="green"/>
        </w:rPr>
        <w:t xml:space="preserve"> we chose to include the chapter numbers</w:t>
      </w:r>
      <w:r w:rsidR="009F5D95" w:rsidRPr="00B63C1E">
        <w:rPr>
          <w:rFonts w:asciiTheme="majorBidi" w:hAnsiTheme="majorBidi" w:cstheme="majorBidi"/>
          <w:sz w:val="24"/>
          <w:szCs w:val="24"/>
          <w:highlight w:val="green"/>
        </w:rPr>
        <w:t xml:space="preserve"> in all formula names.</w:t>
      </w:r>
      <w:r w:rsidR="00443DAE" w:rsidRPr="00B63C1E">
        <w:rPr>
          <w:rFonts w:asciiTheme="majorBidi" w:hAnsiTheme="majorBidi" w:cstheme="majorBidi"/>
          <w:sz w:val="24"/>
          <w:szCs w:val="24"/>
          <w:highlight w:val="green"/>
        </w:rPr>
        <w:t>)</w:t>
      </w:r>
    </w:p>
    <w:p w14:paraId="27D7451A" w14:textId="77777777" w:rsidR="00152F8C" w:rsidRPr="00152F8C" w:rsidRDefault="00152F8C" w:rsidP="00152F8C">
      <w:pPr>
        <w:autoSpaceDE w:val="0"/>
        <w:autoSpaceDN w:val="0"/>
        <w:adjustRightInd w:val="0"/>
        <w:spacing w:after="0" w:line="240" w:lineRule="auto"/>
        <w:ind w:firstLine="255"/>
        <w:jc w:val="both"/>
        <w:rPr>
          <w:rFonts w:asciiTheme="majorBidi" w:hAnsiTheme="majorBidi" w:cstheme="majorBidi"/>
          <w:sz w:val="20"/>
          <w:szCs w:val="20"/>
        </w:rPr>
      </w:pPr>
    </w:p>
    <w:p w14:paraId="0882ABDF" w14:textId="77777777" w:rsidR="00152F8C" w:rsidRPr="00B60326"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B60326">
        <w:rPr>
          <w:rFonts w:asciiTheme="majorBidi" w:hAnsiTheme="majorBidi" w:cstheme="majorBidi"/>
          <w:sz w:val="20"/>
          <w:szCs w:val="20"/>
          <w:highlight w:val="green"/>
        </w:rPr>
        <w:t>Section 5</w:t>
      </w:r>
    </w:p>
    <w:p w14:paraId="1808510C" w14:textId="77777777" w:rsidR="00152F8C"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r w:rsidRPr="00B60326">
        <w:rPr>
          <w:rFonts w:asciiTheme="majorBidi" w:hAnsiTheme="majorBidi" w:cstheme="majorBidi"/>
          <w:sz w:val="20"/>
          <w:szCs w:val="20"/>
          <w:highlight w:val="green"/>
        </w:rPr>
        <w:lastRenderedPageBreak/>
        <w:t>For the classical calibration with simplified trapezoidal channel, the pseudo code for T1 should use the extrapolated b at x = 0 rather than b0</w:t>
      </w:r>
    </w:p>
    <w:p w14:paraId="1219F455" w14:textId="77777777" w:rsidR="00C7638F" w:rsidRDefault="00C7638F" w:rsidP="00152F8C">
      <w:pPr>
        <w:pStyle w:val="ListParagraph"/>
        <w:autoSpaceDE w:val="0"/>
        <w:autoSpaceDN w:val="0"/>
        <w:adjustRightInd w:val="0"/>
        <w:spacing w:after="0" w:line="240" w:lineRule="auto"/>
        <w:jc w:val="both"/>
        <w:rPr>
          <w:rFonts w:asciiTheme="majorBidi" w:hAnsiTheme="majorBidi" w:cstheme="majorBidi"/>
          <w:sz w:val="20"/>
          <w:szCs w:val="20"/>
        </w:rPr>
      </w:pPr>
    </w:p>
    <w:p w14:paraId="08BF127C" w14:textId="77777777" w:rsidR="000770C4" w:rsidRPr="00B63C1E" w:rsidRDefault="000770C4" w:rsidP="00C7638F">
      <w:pPr>
        <w:autoSpaceDE w:val="0"/>
        <w:autoSpaceDN w:val="0"/>
        <w:adjustRightInd w:val="0"/>
        <w:spacing w:after="0" w:line="240" w:lineRule="auto"/>
        <w:jc w:val="both"/>
        <w:rPr>
          <w:rFonts w:asciiTheme="majorBidi" w:hAnsiTheme="majorBidi" w:cstheme="majorBidi"/>
          <w:sz w:val="24"/>
          <w:szCs w:val="24"/>
          <w:highlight w:val="green"/>
        </w:rPr>
      </w:pPr>
      <w:r w:rsidRPr="00B63C1E">
        <w:rPr>
          <w:rFonts w:asciiTheme="majorBidi" w:hAnsiTheme="majorBidi" w:cstheme="majorBidi"/>
          <w:sz w:val="24"/>
          <w:szCs w:val="24"/>
          <w:highlight w:val="green"/>
        </w:rPr>
        <w:t xml:space="preserve">As stated, the old b0 was reassigned as b1. </w:t>
      </w:r>
    </w:p>
    <w:p w14:paraId="2534DBF7" w14:textId="77777777" w:rsidR="000770C4" w:rsidRPr="00B63C1E" w:rsidRDefault="008B2E7D" w:rsidP="00C7638F">
      <w:pPr>
        <w:autoSpaceDE w:val="0"/>
        <w:autoSpaceDN w:val="0"/>
        <w:adjustRightInd w:val="0"/>
        <w:spacing w:after="0" w:line="240" w:lineRule="auto"/>
        <w:jc w:val="both"/>
        <w:rPr>
          <w:rFonts w:asciiTheme="majorBidi" w:hAnsiTheme="majorBidi" w:cstheme="majorBidi"/>
          <w:sz w:val="24"/>
          <w:szCs w:val="24"/>
          <w:highlight w:val="green"/>
        </w:rPr>
      </w:pPr>
      <w:r w:rsidRPr="00B63C1E">
        <w:rPr>
          <w:rFonts w:asciiTheme="majorBidi" w:hAnsiTheme="majorBidi" w:cstheme="majorBidi"/>
          <w:sz w:val="24"/>
          <w:szCs w:val="24"/>
          <w:highlight w:val="green"/>
        </w:rPr>
        <w:t>W</w:t>
      </w:r>
      <w:r w:rsidR="00D5045C" w:rsidRPr="00B63C1E">
        <w:rPr>
          <w:rFonts w:asciiTheme="majorBidi" w:hAnsiTheme="majorBidi" w:cstheme="majorBidi"/>
          <w:sz w:val="24"/>
          <w:szCs w:val="24"/>
          <w:highlight w:val="green"/>
        </w:rPr>
        <w:t>e included a formula based on e2(x) in order to extrapolate</w:t>
      </w:r>
      <w:r w:rsidR="000770C4" w:rsidRPr="00B63C1E">
        <w:rPr>
          <w:rFonts w:asciiTheme="majorBidi" w:hAnsiTheme="majorBidi" w:cstheme="majorBidi"/>
          <w:sz w:val="24"/>
          <w:szCs w:val="24"/>
          <w:highlight w:val="green"/>
        </w:rPr>
        <w:t xml:space="preserve"> for the new b0. </w:t>
      </w:r>
    </w:p>
    <w:p w14:paraId="77E7600E" w14:textId="4C9814ED" w:rsidR="00C7638F" w:rsidRPr="00B63C1E" w:rsidRDefault="00C83250" w:rsidP="00C7638F">
      <w:pPr>
        <w:autoSpaceDE w:val="0"/>
        <w:autoSpaceDN w:val="0"/>
        <w:adjustRightInd w:val="0"/>
        <w:spacing w:after="0" w:line="240" w:lineRule="auto"/>
        <w:jc w:val="both"/>
        <w:rPr>
          <w:rFonts w:asciiTheme="majorBidi" w:hAnsiTheme="majorBidi" w:cstheme="majorBidi"/>
          <w:sz w:val="24"/>
          <w:szCs w:val="24"/>
        </w:rPr>
      </w:pPr>
      <w:r w:rsidRPr="00B63C1E">
        <w:rPr>
          <w:rFonts w:asciiTheme="majorBidi" w:hAnsiTheme="majorBidi" w:cstheme="majorBidi"/>
          <w:sz w:val="24"/>
          <w:szCs w:val="24"/>
          <w:highlight w:val="green"/>
        </w:rPr>
        <w:t xml:space="preserve">Indeed, this is simply </w:t>
      </w:r>
      <w:r w:rsidR="000770C4" w:rsidRPr="00B63C1E">
        <w:rPr>
          <w:rFonts w:asciiTheme="majorBidi" w:hAnsiTheme="majorBidi" w:cstheme="majorBidi"/>
          <w:sz w:val="24"/>
          <w:szCs w:val="24"/>
          <w:highlight w:val="green"/>
        </w:rPr>
        <w:t xml:space="preserve">achieved by b0=e2(0) and </w:t>
      </w:r>
      <w:proofErr w:type="spellStart"/>
      <w:r w:rsidR="000770C4" w:rsidRPr="00B63C1E">
        <w:rPr>
          <w:rFonts w:asciiTheme="majorBidi" w:hAnsiTheme="majorBidi" w:cstheme="majorBidi"/>
          <w:sz w:val="24"/>
          <w:szCs w:val="24"/>
          <w:highlight w:val="green"/>
        </w:rPr>
        <w:t>bL</w:t>
      </w:r>
      <w:proofErr w:type="spellEnd"/>
      <w:r w:rsidR="000770C4" w:rsidRPr="00B63C1E">
        <w:rPr>
          <w:rFonts w:asciiTheme="majorBidi" w:hAnsiTheme="majorBidi" w:cstheme="majorBidi"/>
          <w:sz w:val="24"/>
          <w:szCs w:val="24"/>
          <w:highlight w:val="green"/>
        </w:rPr>
        <w:t xml:space="preserve"> = e</w:t>
      </w:r>
      <w:r w:rsidR="00482DEC" w:rsidRPr="00B63C1E">
        <w:rPr>
          <w:rFonts w:asciiTheme="majorBidi" w:hAnsiTheme="majorBidi" w:cstheme="majorBidi"/>
          <w:sz w:val="24"/>
          <w:szCs w:val="24"/>
          <w:highlight w:val="green"/>
        </w:rPr>
        <w:t>2</w:t>
      </w:r>
      <w:r w:rsidR="000770C4" w:rsidRPr="00B63C1E">
        <w:rPr>
          <w:rFonts w:asciiTheme="majorBidi" w:hAnsiTheme="majorBidi" w:cstheme="majorBidi"/>
          <w:sz w:val="24"/>
          <w:szCs w:val="24"/>
          <w:highlight w:val="green"/>
        </w:rPr>
        <w:t>(L).</w:t>
      </w:r>
      <w:r w:rsidRPr="00B63C1E">
        <w:rPr>
          <w:rFonts w:asciiTheme="majorBidi" w:hAnsiTheme="majorBidi" w:cstheme="majorBidi"/>
          <w:sz w:val="24"/>
          <w:szCs w:val="24"/>
          <w:highlight w:val="green"/>
        </w:rPr>
        <w:t xml:space="preserve"> This only affects </w:t>
      </w:r>
      <w:r w:rsidR="00600841" w:rsidRPr="00B63C1E">
        <w:rPr>
          <w:rFonts w:asciiTheme="majorBidi" w:hAnsiTheme="majorBidi" w:cstheme="majorBidi"/>
          <w:sz w:val="24"/>
          <w:szCs w:val="24"/>
          <w:highlight w:val="green"/>
        </w:rPr>
        <w:t>method</w:t>
      </w:r>
      <w:r w:rsidRPr="00B63C1E">
        <w:rPr>
          <w:rFonts w:asciiTheme="majorBidi" w:hAnsiTheme="majorBidi" w:cstheme="majorBidi"/>
          <w:sz w:val="24"/>
          <w:szCs w:val="24"/>
          <w:highlight w:val="green"/>
        </w:rPr>
        <w:t xml:space="preserve"> 2</w:t>
      </w:r>
      <w:r w:rsidR="00600841" w:rsidRPr="00B63C1E">
        <w:rPr>
          <w:rFonts w:asciiTheme="majorBidi" w:hAnsiTheme="majorBidi" w:cstheme="majorBidi"/>
          <w:sz w:val="24"/>
          <w:szCs w:val="24"/>
          <w:highlight w:val="green"/>
        </w:rPr>
        <w:t>(</w:t>
      </w:r>
      <w:proofErr w:type="spellStart"/>
      <w:r w:rsidR="00600841" w:rsidRPr="00B63C1E">
        <w:rPr>
          <w:rFonts w:asciiTheme="majorBidi" w:hAnsiTheme="majorBidi" w:cstheme="majorBidi"/>
          <w:sz w:val="24"/>
          <w:szCs w:val="24"/>
          <w:highlight w:val="green"/>
        </w:rPr>
        <w:t>w</w:t>
      </w:r>
      <w:r w:rsidR="00600841" w:rsidRPr="00B63C1E">
        <w:rPr>
          <w:rFonts w:asciiTheme="majorBidi" w:hAnsiTheme="majorBidi" w:cstheme="majorBidi"/>
          <w:sz w:val="24"/>
          <w:szCs w:val="24"/>
          <w:highlight w:val="green"/>
          <w:vertAlign w:val="superscript"/>
        </w:rPr>
        <w:t>appGeo</w:t>
      </w:r>
      <w:proofErr w:type="spellEnd"/>
      <w:r w:rsidR="00600841" w:rsidRPr="00B63C1E">
        <w:rPr>
          <w:rFonts w:asciiTheme="majorBidi" w:hAnsiTheme="majorBidi" w:cstheme="majorBidi"/>
          <w:sz w:val="24"/>
          <w:szCs w:val="24"/>
          <w:highlight w:val="green"/>
        </w:rPr>
        <w:t>)</w:t>
      </w:r>
      <w:r w:rsidRPr="00B63C1E">
        <w:rPr>
          <w:rFonts w:asciiTheme="majorBidi" w:hAnsiTheme="majorBidi" w:cstheme="majorBidi"/>
          <w:sz w:val="24"/>
          <w:szCs w:val="24"/>
          <w:highlight w:val="green"/>
        </w:rPr>
        <w:t>. The correspon</w:t>
      </w:r>
      <w:r w:rsidR="00600841" w:rsidRPr="00B63C1E">
        <w:rPr>
          <w:rFonts w:asciiTheme="majorBidi" w:hAnsiTheme="majorBidi" w:cstheme="majorBidi"/>
          <w:sz w:val="24"/>
          <w:szCs w:val="24"/>
          <w:highlight w:val="green"/>
        </w:rPr>
        <w:t xml:space="preserve">ding illustrations were adapted and </w:t>
      </w:r>
      <w:ins w:id="118" w:author="Author" w:date="2020-09-21T17:29:00Z">
        <w:r w:rsidR="007C059E">
          <w:rPr>
            <w:rFonts w:asciiTheme="majorBidi" w:hAnsiTheme="majorBidi" w:cstheme="majorBidi"/>
            <w:sz w:val="24"/>
            <w:szCs w:val="24"/>
            <w:highlight w:val="green"/>
          </w:rPr>
          <w:t xml:space="preserve">the </w:t>
        </w:r>
      </w:ins>
      <w:r w:rsidR="00600841" w:rsidRPr="00B63C1E">
        <w:rPr>
          <w:rFonts w:asciiTheme="majorBidi" w:hAnsiTheme="majorBidi" w:cstheme="majorBidi"/>
          <w:sz w:val="24"/>
          <w:szCs w:val="24"/>
          <w:highlight w:val="yellow"/>
        </w:rPr>
        <w:t xml:space="preserve">data reevaluated </w:t>
      </w:r>
    </w:p>
    <w:p w14:paraId="025CE450" w14:textId="77777777" w:rsidR="00C7638F" w:rsidRPr="00152F8C" w:rsidRDefault="00C7638F" w:rsidP="00152F8C">
      <w:pPr>
        <w:pStyle w:val="ListParagraph"/>
        <w:autoSpaceDE w:val="0"/>
        <w:autoSpaceDN w:val="0"/>
        <w:adjustRightInd w:val="0"/>
        <w:spacing w:after="0" w:line="240" w:lineRule="auto"/>
        <w:jc w:val="both"/>
        <w:rPr>
          <w:rFonts w:asciiTheme="majorBidi" w:hAnsiTheme="majorBidi" w:cstheme="majorBidi"/>
          <w:sz w:val="20"/>
          <w:szCs w:val="20"/>
        </w:rPr>
      </w:pPr>
    </w:p>
    <w:p w14:paraId="40AF81D7" w14:textId="77777777" w:rsidR="00152F8C" w:rsidRPr="004577E7"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4577E7">
        <w:rPr>
          <w:rFonts w:asciiTheme="majorBidi" w:hAnsiTheme="majorBidi" w:cstheme="majorBidi"/>
          <w:sz w:val="20"/>
          <w:szCs w:val="20"/>
          <w:highlight w:val="green"/>
        </w:rPr>
        <w:t xml:space="preserve">For the calibration of channel height by </w:t>
      </w:r>
      <w:proofErr w:type="spellStart"/>
      <w:r w:rsidRPr="004577E7">
        <w:rPr>
          <w:rFonts w:asciiTheme="majorBidi" w:hAnsiTheme="majorBidi" w:cstheme="majorBidi"/>
          <w:sz w:val="20"/>
          <w:szCs w:val="20"/>
          <w:highlight w:val="green"/>
        </w:rPr>
        <w:t>Vgeo</w:t>
      </w:r>
      <w:proofErr w:type="spellEnd"/>
      <w:r w:rsidRPr="004577E7">
        <w:rPr>
          <w:rFonts w:asciiTheme="majorBidi" w:hAnsiTheme="majorBidi" w:cstheme="majorBidi"/>
          <w:sz w:val="20"/>
          <w:szCs w:val="20"/>
          <w:highlight w:val="green"/>
        </w:rPr>
        <w:t xml:space="preserve">, the pseudocode for m2 is missing a negative sign. Also, Az should not be calculated. </w:t>
      </w:r>
      <w:proofErr w:type="spellStart"/>
      <w:r w:rsidRPr="004577E7">
        <w:rPr>
          <w:rFonts w:asciiTheme="majorBidi" w:hAnsiTheme="majorBidi" w:cstheme="majorBidi"/>
          <w:sz w:val="20"/>
          <w:szCs w:val="20"/>
          <w:highlight w:val="green"/>
        </w:rPr>
        <w:t>w</w:t>
      </w:r>
      <w:proofErr w:type="spellEnd"/>
      <w:r w:rsidRPr="004577E7">
        <w:rPr>
          <w:rFonts w:asciiTheme="majorBidi" w:hAnsiTheme="majorBidi" w:cstheme="majorBidi"/>
          <w:sz w:val="20"/>
          <w:szCs w:val="20"/>
          <w:highlight w:val="green"/>
        </w:rPr>
        <w:t xml:space="preserve"> should be estimated from AL / S, and </w:t>
      </w:r>
      <w:proofErr w:type="spellStart"/>
      <w:r w:rsidRPr="004577E7">
        <w:rPr>
          <w:rFonts w:asciiTheme="majorBidi" w:hAnsiTheme="majorBidi" w:cstheme="majorBidi"/>
          <w:sz w:val="20"/>
          <w:szCs w:val="20"/>
          <w:highlight w:val="green"/>
        </w:rPr>
        <w:t>Vgeo</w:t>
      </w:r>
      <w:proofErr w:type="spellEnd"/>
      <w:r w:rsidRPr="004577E7">
        <w:rPr>
          <w:rFonts w:asciiTheme="majorBidi" w:hAnsiTheme="majorBidi" w:cstheme="majorBidi"/>
          <w:sz w:val="20"/>
          <w:szCs w:val="20"/>
          <w:highlight w:val="green"/>
        </w:rPr>
        <w:t xml:space="preserve"> should be estimated from AL w. With the incorrect use of Az, one would expect w to be underestimated by around 12% and V0 by around</w:t>
      </w:r>
      <w:r w:rsidR="00AD4B44">
        <w:rPr>
          <w:rFonts w:asciiTheme="majorBidi" w:hAnsiTheme="majorBidi" w:cstheme="majorBidi"/>
          <w:sz w:val="20"/>
          <w:szCs w:val="20"/>
          <w:highlight w:val="green"/>
        </w:rPr>
        <w:tab/>
      </w:r>
      <w:r w:rsidRPr="004577E7">
        <w:rPr>
          <w:rFonts w:asciiTheme="majorBidi" w:hAnsiTheme="majorBidi" w:cstheme="majorBidi"/>
          <w:sz w:val="20"/>
          <w:szCs w:val="20"/>
          <w:highlight w:val="green"/>
        </w:rPr>
        <w:t xml:space="preserve"> 25%. </w:t>
      </w:r>
    </w:p>
    <w:p w14:paraId="2814F877" w14:textId="77777777" w:rsidR="004577E7" w:rsidRDefault="004577E7" w:rsidP="004577E7">
      <w:pPr>
        <w:autoSpaceDE w:val="0"/>
        <w:autoSpaceDN w:val="0"/>
        <w:adjustRightInd w:val="0"/>
        <w:spacing w:after="0" w:line="240" w:lineRule="auto"/>
        <w:jc w:val="both"/>
        <w:rPr>
          <w:rFonts w:asciiTheme="majorBidi" w:hAnsiTheme="majorBidi" w:cstheme="majorBidi"/>
          <w:sz w:val="20"/>
          <w:szCs w:val="20"/>
        </w:rPr>
      </w:pPr>
    </w:p>
    <w:p w14:paraId="478CB22A" w14:textId="4BC9C76B" w:rsidR="004577E7" w:rsidRPr="00B63C1E" w:rsidRDefault="004577E7" w:rsidP="004577E7">
      <w:pPr>
        <w:autoSpaceDE w:val="0"/>
        <w:autoSpaceDN w:val="0"/>
        <w:adjustRightInd w:val="0"/>
        <w:spacing w:after="0" w:line="240" w:lineRule="auto"/>
        <w:jc w:val="both"/>
        <w:rPr>
          <w:rFonts w:asciiTheme="majorBidi" w:hAnsiTheme="majorBidi" w:cstheme="majorBidi"/>
          <w:sz w:val="24"/>
          <w:szCs w:val="24"/>
        </w:rPr>
      </w:pPr>
      <w:r w:rsidRPr="00B63C1E">
        <w:rPr>
          <w:rFonts w:asciiTheme="majorBidi" w:hAnsiTheme="majorBidi" w:cstheme="majorBidi"/>
          <w:sz w:val="24"/>
          <w:szCs w:val="24"/>
          <w:highlight w:val="green"/>
        </w:rPr>
        <w:t xml:space="preserve">We exchanged </w:t>
      </w:r>
      <w:r w:rsidR="0014677B" w:rsidRPr="00B63C1E">
        <w:rPr>
          <w:rFonts w:asciiTheme="majorBidi" w:hAnsiTheme="majorBidi" w:cstheme="majorBidi"/>
          <w:sz w:val="24"/>
          <w:szCs w:val="24"/>
          <w:highlight w:val="green"/>
        </w:rPr>
        <w:t xml:space="preserve">the erroneous usage of Az </w:t>
      </w:r>
      <w:r w:rsidR="008C673A" w:rsidRPr="00B63C1E">
        <w:rPr>
          <w:rFonts w:asciiTheme="majorBidi" w:hAnsiTheme="majorBidi" w:cstheme="majorBidi"/>
          <w:sz w:val="24"/>
          <w:szCs w:val="24"/>
          <w:highlight w:val="green"/>
        </w:rPr>
        <w:t>by</w:t>
      </w:r>
      <w:r w:rsidR="00AD045D" w:rsidRPr="00B63C1E">
        <w:rPr>
          <w:rFonts w:asciiTheme="majorBidi" w:hAnsiTheme="majorBidi" w:cstheme="majorBidi"/>
          <w:sz w:val="24"/>
          <w:szCs w:val="24"/>
          <w:highlight w:val="green"/>
        </w:rPr>
        <w:t xml:space="preserve"> AL.</w:t>
      </w:r>
      <w:r w:rsidR="00953F78" w:rsidRPr="00B63C1E">
        <w:rPr>
          <w:rFonts w:asciiTheme="majorBidi" w:hAnsiTheme="majorBidi" w:cstheme="majorBidi"/>
          <w:sz w:val="24"/>
          <w:szCs w:val="24"/>
          <w:highlight w:val="green"/>
        </w:rPr>
        <w:t xml:space="preserve"> </w:t>
      </w:r>
      <w:r w:rsidR="00FD3C97" w:rsidRPr="00B63C1E">
        <w:rPr>
          <w:rFonts w:asciiTheme="majorBidi" w:hAnsiTheme="majorBidi" w:cstheme="majorBidi"/>
          <w:sz w:val="24"/>
          <w:szCs w:val="24"/>
          <w:highlight w:val="green"/>
        </w:rPr>
        <w:t>Indeed, an increase of ~14% for w could be observed. However,</w:t>
      </w:r>
      <w:r w:rsidR="00FA0FF7" w:rsidRPr="00B63C1E">
        <w:rPr>
          <w:rFonts w:asciiTheme="majorBidi" w:hAnsiTheme="majorBidi" w:cstheme="majorBidi"/>
          <w:sz w:val="24"/>
          <w:szCs w:val="24"/>
          <w:highlight w:val="green"/>
        </w:rPr>
        <w:t xml:space="preserve"> still w is significantly underestimated by this method, thereby, none of</w:t>
      </w:r>
      <w:r w:rsidR="002A7C9A" w:rsidRPr="00B63C1E">
        <w:rPr>
          <w:rFonts w:asciiTheme="majorBidi" w:hAnsiTheme="majorBidi" w:cstheme="majorBidi"/>
          <w:sz w:val="24"/>
          <w:szCs w:val="24"/>
          <w:highlight w:val="green"/>
        </w:rPr>
        <w:t xml:space="preserve"> our</w:t>
      </w:r>
      <w:r w:rsidR="00FA0FF7" w:rsidRPr="00B63C1E">
        <w:rPr>
          <w:rFonts w:asciiTheme="majorBidi" w:hAnsiTheme="majorBidi" w:cstheme="majorBidi"/>
          <w:sz w:val="24"/>
          <w:szCs w:val="24"/>
          <w:highlight w:val="green"/>
        </w:rPr>
        <w:t xml:space="preserve"> interpretations were affected by </w:t>
      </w:r>
      <w:r w:rsidR="002A7C9A" w:rsidRPr="00B63C1E">
        <w:rPr>
          <w:rFonts w:asciiTheme="majorBidi" w:hAnsiTheme="majorBidi" w:cstheme="majorBidi"/>
          <w:sz w:val="24"/>
          <w:szCs w:val="24"/>
          <w:highlight w:val="green"/>
        </w:rPr>
        <w:t xml:space="preserve">removing </w:t>
      </w:r>
      <w:r w:rsidR="00FA0FF7" w:rsidRPr="00B63C1E">
        <w:rPr>
          <w:rFonts w:asciiTheme="majorBidi" w:hAnsiTheme="majorBidi" w:cstheme="majorBidi"/>
          <w:sz w:val="24"/>
          <w:szCs w:val="24"/>
          <w:highlight w:val="green"/>
        </w:rPr>
        <w:t>this error.</w:t>
      </w:r>
      <w:r w:rsidR="00731F6B" w:rsidRPr="00B63C1E">
        <w:rPr>
          <w:rFonts w:asciiTheme="majorBidi" w:hAnsiTheme="majorBidi" w:cstheme="majorBidi"/>
          <w:sz w:val="24"/>
          <w:szCs w:val="24"/>
          <w:highlight w:val="green"/>
        </w:rPr>
        <w:t xml:space="preserve"> </w:t>
      </w:r>
      <w:r w:rsidR="00BF05D3" w:rsidRPr="00B63C1E">
        <w:rPr>
          <w:rFonts w:asciiTheme="majorBidi" w:hAnsiTheme="majorBidi" w:cstheme="majorBidi"/>
          <w:sz w:val="24"/>
          <w:szCs w:val="24"/>
          <w:highlight w:val="green"/>
        </w:rPr>
        <w:t xml:space="preserve">As there was no need for the calculation </w:t>
      </w:r>
      <w:ins w:id="119" w:author="Author" w:date="2020-09-21T17:30:00Z">
        <w:r w:rsidR="00AA3E4A">
          <w:rPr>
            <w:rFonts w:asciiTheme="majorBidi" w:hAnsiTheme="majorBidi" w:cstheme="majorBidi"/>
            <w:sz w:val="24"/>
            <w:szCs w:val="24"/>
            <w:highlight w:val="green"/>
          </w:rPr>
          <w:t xml:space="preserve">of </w:t>
        </w:r>
      </w:ins>
      <w:r w:rsidR="00BF05D3" w:rsidRPr="00B63C1E">
        <w:rPr>
          <w:rFonts w:asciiTheme="majorBidi" w:hAnsiTheme="majorBidi" w:cstheme="majorBidi"/>
          <w:sz w:val="24"/>
          <w:szCs w:val="24"/>
          <w:highlight w:val="green"/>
        </w:rPr>
        <w:t xml:space="preserve">Az anymore, </w:t>
      </w:r>
      <w:r w:rsidR="00E045CF" w:rsidRPr="00B63C1E">
        <w:rPr>
          <w:rFonts w:asciiTheme="majorBidi" w:hAnsiTheme="majorBidi" w:cstheme="majorBidi"/>
          <w:sz w:val="24"/>
          <w:szCs w:val="24"/>
          <w:highlight w:val="green"/>
        </w:rPr>
        <w:t xml:space="preserve">the </w:t>
      </w:r>
      <w:r w:rsidR="00F13E13" w:rsidRPr="00B63C1E">
        <w:rPr>
          <w:rFonts w:asciiTheme="majorBidi" w:hAnsiTheme="majorBidi" w:cstheme="majorBidi"/>
          <w:sz w:val="24"/>
          <w:szCs w:val="24"/>
          <w:highlight w:val="green"/>
        </w:rPr>
        <w:t>step was completely removed. Thereby, also the calculation of m2 in this</w:t>
      </w:r>
      <w:r w:rsidR="002B6911" w:rsidRPr="00B63C1E">
        <w:rPr>
          <w:rFonts w:asciiTheme="majorBidi" w:hAnsiTheme="majorBidi" w:cstheme="majorBidi"/>
          <w:sz w:val="24"/>
          <w:szCs w:val="24"/>
          <w:highlight w:val="green"/>
        </w:rPr>
        <w:t xml:space="preserve"> step could be dropped entirely (Indeed, the </w:t>
      </w:r>
      <w:r w:rsidR="00653132" w:rsidRPr="00B63C1E">
        <w:rPr>
          <w:rFonts w:asciiTheme="majorBidi" w:hAnsiTheme="majorBidi" w:cstheme="majorBidi"/>
          <w:sz w:val="24"/>
          <w:szCs w:val="24"/>
          <w:highlight w:val="green"/>
        </w:rPr>
        <w:t xml:space="preserve">negative sign was present, but merged with </w:t>
      </w:r>
      <w:ins w:id="120" w:author="Author" w:date="2020-09-21T17:30:00Z">
        <w:r w:rsidR="00AA3E4A">
          <w:rPr>
            <w:rFonts w:asciiTheme="majorBidi" w:hAnsiTheme="majorBidi" w:cstheme="majorBidi"/>
            <w:sz w:val="24"/>
            <w:szCs w:val="24"/>
            <w:highlight w:val="green"/>
          </w:rPr>
          <w:t xml:space="preserve">the </w:t>
        </w:r>
      </w:ins>
      <w:r w:rsidR="00653132" w:rsidRPr="00B63C1E">
        <w:rPr>
          <w:rFonts w:asciiTheme="majorBidi" w:hAnsiTheme="majorBidi" w:cstheme="majorBidi"/>
          <w:sz w:val="24"/>
          <w:szCs w:val="24"/>
          <w:highlight w:val="green"/>
        </w:rPr>
        <w:t>numerator</w:t>
      </w:r>
      <w:r w:rsidR="00BA7B77">
        <w:rPr>
          <w:rFonts w:asciiTheme="majorBidi" w:hAnsiTheme="majorBidi" w:cstheme="majorBidi"/>
          <w:sz w:val="24"/>
          <w:szCs w:val="24"/>
          <w:highlight w:val="green"/>
        </w:rPr>
        <w:t>)</w:t>
      </w:r>
      <w:r w:rsidR="00251EEE">
        <w:rPr>
          <w:rFonts w:asciiTheme="majorBidi" w:hAnsiTheme="majorBidi" w:cstheme="majorBidi"/>
          <w:sz w:val="24"/>
          <w:szCs w:val="24"/>
        </w:rPr>
        <w:t>.</w:t>
      </w:r>
    </w:p>
    <w:p w14:paraId="7B9BD34A" w14:textId="77777777" w:rsidR="00A3507E" w:rsidRPr="00A3507E" w:rsidRDefault="00A3507E" w:rsidP="00A3507E">
      <w:pPr>
        <w:autoSpaceDE w:val="0"/>
        <w:autoSpaceDN w:val="0"/>
        <w:adjustRightInd w:val="0"/>
        <w:spacing w:after="0" w:line="240" w:lineRule="auto"/>
        <w:ind w:left="360"/>
        <w:jc w:val="both"/>
        <w:rPr>
          <w:rFonts w:asciiTheme="majorBidi" w:hAnsiTheme="majorBidi" w:cstheme="majorBidi"/>
          <w:sz w:val="20"/>
          <w:szCs w:val="20"/>
        </w:rPr>
      </w:pPr>
    </w:p>
    <w:p w14:paraId="2405BC83" w14:textId="77777777" w:rsidR="004577E7" w:rsidRPr="00B63D46" w:rsidRDefault="00152F8C" w:rsidP="00F864E6">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B63D46">
        <w:rPr>
          <w:rFonts w:asciiTheme="majorBidi" w:hAnsiTheme="majorBidi" w:cstheme="majorBidi"/>
          <w:sz w:val="20"/>
          <w:szCs w:val="20"/>
          <w:highlight w:val="green"/>
        </w:rPr>
        <w:t xml:space="preserve">For the calibration of channel height by </w:t>
      </w:r>
      <w:proofErr w:type="spellStart"/>
      <w:r w:rsidRPr="00B63D46">
        <w:rPr>
          <w:rFonts w:asciiTheme="majorBidi" w:hAnsiTheme="majorBidi" w:cstheme="majorBidi"/>
          <w:sz w:val="20"/>
          <w:szCs w:val="20"/>
          <w:highlight w:val="green"/>
        </w:rPr>
        <w:t>Vhyd</w:t>
      </w:r>
      <w:proofErr w:type="spellEnd"/>
      <w:r w:rsidRPr="00B63D46">
        <w:rPr>
          <w:rFonts w:asciiTheme="majorBidi" w:hAnsiTheme="majorBidi" w:cstheme="majorBidi"/>
          <w:sz w:val="20"/>
          <w:szCs w:val="20"/>
          <w:highlight w:val="green"/>
        </w:rPr>
        <w:t xml:space="preserve">, the final calculation of </w:t>
      </w:r>
      <w:proofErr w:type="spellStart"/>
      <w:r w:rsidRPr="00B63D46">
        <w:rPr>
          <w:rFonts w:asciiTheme="majorBidi" w:hAnsiTheme="majorBidi" w:cstheme="majorBidi"/>
          <w:sz w:val="20"/>
          <w:szCs w:val="20"/>
          <w:highlight w:val="green"/>
        </w:rPr>
        <w:t>Vhyd</w:t>
      </w:r>
      <w:proofErr w:type="spellEnd"/>
      <w:r w:rsidRPr="00B63D46">
        <w:rPr>
          <w:rFonts w:asciiTheme="majorBidi" w:hAnsiTheme="majorBidi" w:cstheme="majorBidi"/>
          <w:sz w:val="20"/>
          <w:szCs w:val="20"/>
          <w:highlight w:val="green"/>
        </w:rPr>
        <w:t xml:space="preserve"> should be given by the product of AL and w.</w:t>
      </w:r>
    </w:p>
    <w:p w14:paraId="0B1DC689" w14:textId="77777777" w:rsidR="00152F8C" w:rsidRPr="00152F8C" w:rsidRDefault="00AA3E4A" w:rsidP="00152F8C">
      <w:pPr>
        <w:autoSpaceDE w:val="0"/>
        <w:autoSpaceDN w:val="0"/>
        <w:adjustRightInd w:val="0"/>
        <w:spacing w:after="0" w:line="240" w:lineRule="auto"/>
        <w:ind w:firstLine="195"/>
        <w:jc w:val="both"/>
        <w:rPr>
          <w:rFonts w:asciiTheme="majorBidi" w:hAnsiTheme="majorBidi" w:cstheme="majorBidi"/>
          <w:sz w:val="20"/>
          <w:szCs w:val="20"/>
        </w:rPr>
      </w:pPr>
      <w:commentRangeStart w:id="121"/>
      <w:commentRangeEnd w:id="121"/>
      <w:r>
        <w:rPr>
          <w:rStyle w:val="CommentReference"/>
        </w:rPr>
        <w:commentReference w:id="121"/>
      </w:r>
    </w:p>
    <w:p w14:paraId="10561A30" w14:textId="77777777" w:rsidR="00152F8C" w:rsidRPr="00A834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red"/>
        </w:rPr>
      </w:pPr>
      <w:r w:rsidRPr="00A8348C">
        <w:rPr>
          <w:rFonts w:asciiTheme="majorBidi" w:hAnsiTheme="majorBidi" w:cstheme="majorBidi"/>
          <w:sz w:val="20"/>
          <w:szCs w:val="20"/>
          <w:highlight w:val="red"/>
        </w:rPr>
        <w:t>Section 7</w:t>
      </w:r>
    </w:p>
    <w:p w14:paraId="5237618D" w14:textId="77777777" w:rsidR="00BC1B41" w:rsidRPr="00A8348C" w:rsidRDefault="00152F8C" w:rsidP="00BC1B41">
      <w:pPr>
        <w:pStyle w:val="ListParagraph"/>
        <w:autoSpaceDE w:val="0"/>
        <w:autoSpaceDN w:val="0"/>
        <w:adjustRightInd w:val="0"/>
        <w:spacing w:after="0" w:line="240" w:lineRule="auto"/>
        <w:jc w:val="both"/>
        <w:rPr>
          <w:rFonts w:asciiTheme="majorBidi" w:hAnsiTheme="majorBidi" w:cstheme="majorBidi"/>
          <w:sz w:val="20"/>
          <w:szCs w:val="20"/>
          <w:highlight w:val="red"/>
        </w:rPr>
      </w:pPr>
      <w:r w:rsidRPr="00A8348C">
        <w:rPr>
          <w:rFonts w:asciiTheme="majorBidi" w:hAnsiTheme="majorBidi" w:cstheme="majorBidi"/>
          <w:sz w:val="20"/>
          <w:szCs w:val="20"/>
          <w:highlight w:val="red"/>
        </w:rPr>
        <w:t xml:space="preserve">The flow conditions during sample introduction and focusing are not clear from the tables given in Section 7 of the supplementary information. In Table S.1, for example, the channel outlet flow rate Ve is given as 1 mL/min. This must be during elution. The first minute is designated E = Elution yet there is no cross flow. Does this mean that channel inlet flow rate is also 1 mL/min? From 1 to 3 minutes is also designated E with cross flow rate of 2.5 </w:t>
      </w:r>
      <w:r w:rsidR="002B2C9D" w:rsidRPr="00A8348C">
        <w:rPr>
          <w:rFonts w:asciiTheme="majorBidi" w:hAnsiTheme="majorBidi" w:cstheme="majorBidi"/>
          <w:sz w:val="20"/>
          <w:szCs w:val="20"/>
          <w:highlight w:val="red"/>
        </w:rPr>
        <w:t>mL/min. Does this mean that chan</w:t>
      </w:r>
      <w:r w:rsidRPr="00A8348C">
        <w:rPr>
          <w:rFonts w:asciiTheme="majorBidi" w:hAnsiTheme="majorBidi" w:cstheme="majorBidi"/>
          <w:sz w:val="20"/>
          <w:szCs w:val="20"/>
          <w:highlight w:val="red"/>
        </w:rPr>
        <w:t xml:space="preserve">nel inlet flow rate was 3.5 mL/min during this time with Ve = 1 mL/min? From 3 to 4 minutes is designate F = Focus with a focus flow rate of 1.5 mL/min. Is this flow split at a certain ratio to enter the channel at the inlet and outlet? If so, the ratio should be given as this determines z%. This focus flow would result in a cross flow rate of 1.5 mL/min also, but no cross flow rate is listed. The same conditions apply to the period from 4 to 8 minutes, designated F+I = </w:t>
      </w:r>
      <w:proofErr w:type="spellStart"/>
      <w:r w:rsidRPr="00A8348C">
        <w:rPr>
          <w:rFonts w:asciiTheme="majorBidi" w:hAnsiTheme="majorBidi" w:cstheme="majorBidi"/>
          <w:sz w:val="20"/>
          <w:szCs w:val="20"/>
          <w:highlight w:val="red"/>
        </w:rPr>
        <w:t>Focus+Injection</w:t>
      </w:r>
      <w:proofErr w:type="spellEnd"/>
      <w:r w:rsidRPr="00A8348C">
        <w:rPr>
          <w:rFonts w:asciiTheme="majorBidi" w:hAnsiTheme="majorBidi" w:cstheme="majorBidi"/>
          <w:sz w:val="20"/>
          <w:szCs w:val="20"/>
          <w:highlight w:val="red"/>
        </w:rPr>
        <w:t xml:space="preserve">. </w:t>
      </w:r>
    </w:p>
    <w:p w14:paraId="31A64E51" w14:textId="77777777" w:rsidR="00DF05D3" w:rsidRPr="00A8348C" w:rsidRDefault="00DF05D3" w:rsidP="00DF05D3">
      <w:pPr>
        <w:autoSpaceDE w:val="0"/>
        <w:autoSpaceDN w:val="0"/>
        <w:adjustRightInd w:val="0"/>
        <w:spacing w:after="0" w:line="240" w:lineRule="auto"/>
        <w:jc w:val="both"/>
        <w:rPr>
          <w:rFonts w:asciiTheme="majorBidi" w:hAnsiTheme="majorBidi" w:cstheme="majorBidi"/>
          <w:sz w:val="20"/>
          <w:szCs w:val="20"/>
          <w:highlight w:val="red"/>
        </w:rPr>
      </w:pPr>
    </w:p>
    <w:p w14:paraId="54174913" w14:textId="77777777" w:rsidR="00F946B9" w:rsidRPr="007C707F" w:rsidRDefault="00F946B9" w:rsidP="00DF05D3">
      <w:pPr>
        <w:autoSpaceDE w:val="0"/>
        <w:autoSpaceDN w:val="0"/>
        <w:adjustRightInd w:val="0"/>
        <w:spacing w:after="0" w:line="240" w:lineRule="auto"/>
        <w:jc w:val="both"/>
        <w:rPr>
          <w:rFonts w:asciiTheme="majorBidi" w:hAnsiTheme="majorBidi" w:cstheme="majorBidi"/>
          <w:sz w:val="24"/>
          <w:szCs w:val="20"/>
          <w:highlight w:val="red"/>
          <w:rPrChange w:id="122" w:author="Author" w:date="2020-09-21T17:33:00Z">
            <w:rPr>
              <w:rFonts w:asciiTheme="majorBidi" w:hAnsiTheme="majorBidi" w:cstheme="majorBidi"/>
              <w:sz w:val="20"/>
              <w:szCs w:val="20"/>
              <w:highlight w:val="red"/>
            </w:rPr>
          </w:rPrChange>
        </w:rPr>
      </w:pPr>
      <w:r w:rsidRPr="007C707F">
        <w:rPr>
          <w:rFonts w:asciiTheme="majorBidi" w:hAnsiTheme="majorBidi" w:cstheme="majorBidi"/>
          <w:sz w:val="24"/>
          <w:szCs w:val="20"/>
          <w:highlight w:val="red"/>
          <w:rPrChange w:id="123" w:author="Author" w:date="2020-09-21T17:33:00Z">
            <w:rPr>
              <w:rFonts w:asciiTheme="majorBidi" w:hAnsiTheme="majorBidi" w:cstheme="majorBidi"/>
              <w:sz w:val="20"/>
              <w:szCs w:val="20"/>
              <w:highlight w:val="red"/>
            </w:rPr>
          </w:rPrChange>
        </w:rPr>
        <w:t>In general, t</w:t>
      </w:r>
      <w:r w:rsidR="00DF05D3" w:rsidRPr="007C707F">
        <w:rPr>
          <w:rFonts w:asciiTheme="majorBidi" w:hAnsiTheme="majorBidi" w:cstheme="majorBidi"/>
          <w:sz w:val="24"/>
          <w:szCs w:val="20"/>
          <w:highlight w:val="red"/>
          <w:rPrChange w:id="124" w:author="Author" w:date="2020-09-21T17:33:00Z">
            <w:rPr>
              <w:rFonts w:asciiTheme="majorBidi" w:hAnsiTheme="majorBidi" w:cstheme="majorBidi"/>
              <w:sz w:val="20"/>
              <w:szCs w:val="20"/>
              <w:highlight w:val="red"/>
            </w:rPr>
          </w:rPrChange>
        </w:rPr>
        <w:t xml:space="preserve">he given data refer exactly to the possible </w:t>
      </w:r>
      <w:r w:rsidR="00627E2C" w:rsidRPr="007C707F">
        <w:rPr>
          <w:rFonts w:asciiTheme="majorBidi" w:hAnsiTheme="majorBidi" w:cstheme="majorBidi"/>
          <w:sz w:val="24"/>
          <w:szCs w:val="20"/>
          <w:highlight w:val="red"/>
          <w:rPrChange w:id="125" w:author="Author" w:date="2020-09-21T17:33:00Z">
            <w:rPr>
              <w:rFonts w:asciiTheme="majorBidi" w:hAnsiTheme="majorBidi" w:cstheme="majorBidi"/>
              <w:sz w:val="20"/>
              <w:szCs w:val="20"/>
              <w:highlight w:val="red"/>
            </w:rPr>
          </w:rPrChange>
        </w:rPr>
        <w:t>control options for our Wyatt Eclips</w:t>
      </w:r>
      <w:r w:rsidRPr="007C707F">
        <w:rPr>
          <w:rFonts w:asciiTheme="majorBidi" w:hAnsiTheme="majorBidi" w:cstheme="majorBidi"/>
          <w:sz w:val="24"/>
          <w:szCs w:val="20"/>
          <w:highlight w:val="red"/>
          <w:rPrChange w:id="126" w:author="Author" w:date="2020-09-21T17:33:00Z">
            <w:rPr>
              <w:rFonts w:asciiTheme="majorBidi" w:hAnsiTheme="majorBidi" w:cstheme="majorBidi"/>
              <w:sz w:val="20"/>
              <w:szCs w:val="20"/>
              <w:highlight w:val="red"/>
            </w:rPr>
          </w:rPrChange>
        </w:rPr>
        <w:t xml:space="preserve">e </w:t>
      </w:r>
      <w:proofErr w:type="spellStart"/>
      <w:r w:rsidRPr="007C707F">
        <w:rPr>
          <w:rFonts w:asciiTheme="majorBidi" w:hAnsiTheme="majorBidi" w:cstheme="majorBidi"/>
          <w:sz w:val="24"/>
          <w:szCs w:val="20"/>
          <w:highlight w:val="red"/>
          <w:rPrChange w:id="127" w:author="Author" w:date="2020-09-21T17:33:00Z">
            <w:rPr>
              <w:rFonts w:asciiTheme="majorBidi" w:hAnsiTheme="majorBidi" w:cstheme="majorBidi"/>
              <w:sz w:val="20"/>
              <w:szCs w:val="20"/>
              <w:highlight w:val="red"/>
            </w:rPr>
          </w:rPrChange>
        </w:rPr>
        <w:t>Dualtec</w:t>
      </w:r>
      <w:proofErr w:type="spellEnd"/>
      <w:r w:rsidRPr="007C707F">
        <w:rPr>
          <w:rFonts w:asciiTheme="majorBidi" w:hAnsiTheme="majorBidi" w:cstheme="majorBidi"/>
          <w:sz w:val="24"/>
          <w:szCs w:val="20"/>
          <w:highlight w:val="red"/>
          <w:rPrChange w:id="128" w:author="Author" w:date="2020-09-21T17:33:00Z">
            <w:rPr>
              <w:rFonts w:asciiTheme="majorBidi" w:hAnsiTheme="majorBidi" w:cstheme="majorBidi"/>
              <w:sz w:val="20"/>
              <w:szCs w:val="20"/>
              <w:highlight w:val="red"/>
            </w:rPr>
          </w:rPrChange>
        </w:rPr>
        <w:t xml:space="preserve"> from the user perspective.</w:t>
      </w:r>
      <w:r w:rsidR="002B6D7C" w:rsidRPr="007C707F">
        <w:rPr>
          <w:rFonts w:asciiTheme="majorBidi" w:hAnsiTheme="majorBidi" w:cstheme="majorBidi"/>
          <w:sz w:val="24"/>
          <w:szCs w:val="20"/>
          <w:highlight w:val="red"/>
          <w:rPrChange w:id="129" w:author="Author" w:date="2020-09-21T17:33:00Z">
            <w:rPr>
              <w:rFonts w:asciiTheme="majorBidi" w:hAnsiTheme="majorBidi" w:cstheme="majorBidi"/>
              <w:sz w:val="20"/>
              <w:szCs w:val="20"/>
              <w:highlight w:val="red"/>
            </w:rPr>
          </w:rPrChange>
        </w:rPr>
        <w:t xml:space="preserve"> Th</w:t>
      </w:r>
      <w:r w:rsidR="00270E2C" w:rsidRPr="007C707F">
        <w:rPr>
          <w:rFonts w:asciiTheme="majorBidi" w:hAnsiTheme="majorBidi" w:cstheme="majorBidi"/>
          <w:sz w:val="24"/>
          <w:szCs w:val="20"/>
          <w:highlight w:val="red"/>
          <w:rPrChange w:id="130" w:author="Author" w:date="2020-09-21T17:33:00Z">
            <w:rPr>
              <w:rFonts w:asciiTheme="majorBidi" w:hAnsiTheme="majorBidi" w:cstheme="majorBidi"/>
              <w:sz w:val="20"/>
              <w:szCs w:val="20"/>
              <w:highlight w:val="red"/>
            </w:rPr>
          </w:rPrChange>
        </w:rPr>
        <w:t>e exact same format of data has</w:t>
      </w:r>
      <w:r w:rsidR="002B6D7C" w:rsidRPr="007C707F">
        <w:rPr>
          <w:rFonts w:asciiTheme="majorBidi" w:hAnsiTheme="majorBidi" w:cstheme="majorBidi"/>
          <w:sz w:val="24"/>
          <w:szCs w:val="20"/>
          <w:highlight w:val="red"/>
          <w:rPrChange w:id="131" w:author="Author" w:date="2020-09-21T17:33:00Z">
            <w:rPr>
              <w:rFonts w:asciiTheme="majorBidi" w:hAnsiTheme="majorBidi" w:cstheme="majorBidi"/>
              <w:sz w:val="20"/>
              <w:szCs w:val="20"/>
              <w:highlight w:val="red"/>
            </w:rPr>
          </w:rPrChange>
        </w:rPr>
        <w:t xml:space="preserve"> been given</w:t>
      </w:r>
      <w:r w:rsidR="00270E2C" w:rsidRPr="007C707F">
        <w:rPr>
          <w:rFonts w:asciiTheme="majorBidi" w:hAnsiTheme="majorBidi" w:cstheme="majorBidi"/>
          <w:sz w:val="24"/>
          <w:szCs w:val="20"/>
          <w:highlight w:val="red"/>
          <w:rPrChange w:id="132" w:author="Author" w:date="2020-09-21T17:33:00Z">
            <w:rPr>
              <w:rFonts w:asciiTheme="majorBidi" w:hAnsiTheme="majorBidi" w:cstheme="majorBidi"/>
              <w:sz w:val="20"/>
              <w:szCs w:val="20"/>
              <w:highlight w:val="red"/>
            </w:rPr>
          </w:rPrChange>
        </w:rPr>
        <w:t xml:space="preserve"> in literature with this device.</w:t>
      </w:r>
    </w:p>
    <w:p w14:paraId="1C5B3AF7" w14:textId="7D8F8106" w:rsidR="00F946B9" w:rsidRPr="007C707F" w:rsidRDefault="00627E2C" w:rsidP="00DF05D3">
      <w:pPr>
        <w:autoSpaceDE w:val="0"/>
        <w:autoSpaceDN w:val="0"/>
        <w:adjustRightInd w:val="0"/>
        <w:spacing w:after="0" w:line="240" w:lineRule="auto"/>
        <w:jc w:val="both"/>
        <w:rPr>
          <w:rFonts w:asciiTheme="majorBidi" w:hAnsiTheme="majorBidi" w:cstheme="majorBidi"/>
          <w:sz w:val="24"/>
          <w:szCs w:val="20"/>
          <w:highlight w:val="red"/>
          <w:rPrChange w:id="133" w:author="Author" w:date="2020-09-21T17:33:00Z">
            <w:rPr>
              <w:rFonts w:asciiTheme="majorBidi" w:hAnsiTheme="majorBidi" w:cstheme="majorBidi"/>
              <w:sz w:val="20"/>
              <w:szCs w:val="20"/>
              <w:highlight w:val="red"/>
            </w:rPr>
          </w:rPrChange>
        </w:rPr>
      </w:pPr>
      <w:r w:rsidRPr="007C707F">
        <w:rPr>
          <w:rFonts w:asciiTheme="majorBidi" w:hAnsiTheme="majorBidi" w:cstheme="majorBidi"/>
          <w:sz w:val="24"/>
          <w:szCs w:val="20"/>
          <w:highlight w:val="red"/>
          <w:rPrChange w:id="134" w:author="Author" w:date="2020-09-21T17:33:00Z">
            <w:rPr>
              <w:rFonts w:asciiTheme="majorBidi" w:hAnsiTheme="majorBidi" w:cstheme="majorBidi"/>
              <w:sz w:val="20"/>
              <w:szCs w:val="20"/>
              <w:highlight w:val="red"/>
            </w:rPr>
          </w:rPrChange>
        </w:rPr>
        <w:t>The Dual</w:t>
      </w:r>
      <w:r w:rsidR="00CB56C0" w:rsidRPr="007C707F">
        <w:rPr>
          <w:rFonts w:asciiTheme="majorBidi" w:hAnsiTheme="majorBidi" w:cstheme="majorBidi"/>
          <w:sz w:val="24"/>
          <w:szCs w:val="20"/>
          <w:highlight w:val="red"/>
          <w:rPrChange w:id="135" w:author="Author" w:date="2020-09-21T17:33:00Z">
            <w:rPr>
              <w:rFonts w:asciiTheme="majorBidi" w:hAnsiTheme="majorBidi" w:cstheme="majorBidi"/>
              <w:sz w:val="20"/>
              <w:szCs w:val="20"/>
              <w:highlight w:val="red"/>
            </w:rPr>
          </w:rPrChange>
        </w:rPr>
        <w:t>T</w:t>
      </w:r>
      <w:r w:rsidRPr="007C707F">
        <w:rPr>
          <w:rFonts w:asciiTheme="majorBidi" w:hAnsiTheme="majorBidi" w:cstheme="majorBidi"/>
          <w:sz w:val="24"/>
          <w:szCs w:val="20"/>
          <w:highlight w:val="red"/>
          <w:rPrChange w:id="136" w:author="Author" w:date="2020-09-21T17:33:00Z">
            <w:rPr>
              <w:rFonts w:asciiTheme="majorBidi" w:hAnsiTheme="majorBidi" w:cstheme="majorBidi"/>
              <w:sz w:val="20"/>
              <w:szCs w:val="20"/>
              <w:highlight w:val="red"/>
            </w:rPr>
          </w:rPrChange>
        </w:rPr>
        <w:t>ec allows the user to set the focus point explicitly to a certain focusing point</w:t>
      </w:r>
      <w:ins w:id="137" w:author="Author" w:date="2020-09-21T17:33:00Z">
        <w:r w:rsidR="009F4955">
          <w:rPr>
            <w:rFonts w:asciiTheme="majorBidi" w:hAnsiTheme="majorBidi" w:cstheme="majorBidi"/>
            <w:sz w:val="24"/>
            <w:szCs w:val="20"/>
            <w:highlight w:val="red"/>
          </w:rPr>
          <w:t>,</w:t>
        </w:r>
      </w:ins>
      <w:r w:rsidRPr="007C707F">
        <w:rPr>
          <w:rFonts w:asciiTheme="majorBidi" w:hAnsiTheme="majorBidi" w:cstheme="majorBidi"/>
          <w:sz w:val="24"/>
          <w:szCs w:val="20"/>
          <w:highlight w:val="red"/>
          <w:rPrChange w:id="138" w:author="Author" w:date="2020-09-21T17:33:00Z">
            <w:rPr>
              <w:rFonts w:asciiTheme="majorBidi" w:hAnsiTheme="majorBidi" w:cstheme="majorBidi"/>
              <w:sz w:val="20"/>
              <w:szCs w:val="20"/>
              <w:highlight w:val="red"/>
            </w:rPr>
          </w:rPrChange>
        </w:rPr>
        <w:t xml:space="preserve"> which was 1</w:t>
      </w:r>
      <w:r w:rsidR="00F946B9" w:rsidRPr="007C707F">
        <w:rPr>
          <w:rFonts w:asciiTheme="majorBidi" w:hAnsiTheme="majorBidi" w:cstheme="majorBidi"/>
          <w:sz w:val="24"/>
          <w:szCs w:val="20"/>
          <w:highlight w:val="red"/>
          <w:rPrChange w:id="139" w:author="Author" w:date="2020-09-21T17:33:00Z">
            <w:rPr>
              <w:rFonts w:asciiTheme="majorBidi" w:hAnsiTheme="majorBidi" w:cstheme="majorBidi"/>
              <w:sz w:val="20"/>
              <w:szCs w:val="20"/>
              <w:highlight w:val="red"/>
            </w:rPr>
          </w:rPrChange>
        </w:rPr>
        <w:t>2% of the total channel length in our case.</w:t>
      </w:r>
    </w:p>
    <w:p w14:paraId="72F1E022" w14:textId="77777777" w:rsidR="00621E10" w:rsidRPr="007C707F" w:rsidRDefault="00621E10" w:rsidP="00DF05D3">
      <w:pPr>
        <w:autoSpaceDE w:val="0"/>
        <w:autoSpaceDN w:val="0"/>
        <w:adjustRightInd w:val="0"/>
        <w:spacing w:after="0" w:line="240" w:lineRule="auto"/>
        <w:jc w:val="both"/>
        <w:rPr>
          <w:rFonts w:asciiTheme="majorBidi" w:hAnsiTheme="majorBidi" w:cstheme="majorBidi"/>
          <w:sz w:val="24"/>
          <w:szCs w:val="20"/>
          <w:highlight w:val="red"/>
          <w:rPrChange w:id="140" w:author="Author" w:date="2020-09-21T17:33:00Z">
            <w:rPr>
              <w:rFonts w:asciiTheme="majorBidi" w:hAnsiTheme="majorBidi" w:cstheme="majorBidi"/>
              <w:sz w:val="20"/>
              <w:szCs w:val="20"/>
              <w:highlight w:val="red"/>
            </w:rPr>
          </w:rPrChange>
        </w:rPr>
      </w:pPr>
      <w:r w:rsidRPr="007C707F">
        <w:rPr>
          <w:rFonts w:asciiTheme="majorBidi" w:hAnsiTheme="majorBidi" w:cstheme="majorBidi"/>
          <w:sz w:val="24"/>
          <w:szCs w:val="20"/>
          <w:highlight w:val="red"/>
          <w:rPrChange w:id="141" w:author="Author" w:date="2020-09-21T17:33:00Z">
            <w:rPr>
              <w:rFonts w:asciiTheme="majorBidi" w:hAnsiTheme="majorBidi" w:cstheme="majorBidi"/>
              <w:sz w:val="20"/>
              <w:szCs w:val="20"/>
              <w:highlight w:val="red"/>
            </w:rPr>
          </w:rPrChange>
        </w:rPr>
        <w:t xml:space="preserve">The injection option has no influence on the flow properties in the channel as it triggers only </w:t>
      </w:r>
      <w:r w:rsidR="00193562" w:rsidRPr="007C707F">
        <w:rPr>
          <w:rFonts w:asciiTheme="majorBidi" w:hAnsiTheme="majorBidi" w:cstheme="majorBidi"/>
          <w:sz w:val="24"/>
          <w:szCs w:val="20"/>
          <w:highlight w:val="red"/>
          <w:rPrChange w:id="142" w:author="Author" w:date="2020-09-21T17:33:00Z">
            <w:rPr>
              <w:rFonts w:asciiTheme="majorBidi" w:hAnsiTheme="majorBidi" w:cstheme="majorBidi"/>
              <w:sz w:val="20"/>
              <w:szCs w:val="20"/>
              <w:highlight w:val="red"/>
            </w:rPr>
          </w:rPrChange>
        </w:rPr>
        <w:t>an indirection loop through the autosampler.</w:t>
      </w:r>
    </w:p>
    <w:p w14:paraId="4430605A" w14:textId="77777777" w:rsidR="00DF05D3" w:rsidRPr="007C707F" w:rsidRDefault="00A7295C" w:rsidP="00DF05D3">
      <w:pPr>
        <w:autoSpaceDE w:val="0"/>
        <w:autoSpaceDN w:val="0"/>
        <w:adjustRightInd w:val="0"/>
        <w:spacing w:after="0" w:line="240" w:lineRule="auto"/>
        <w:jc w:val="both"/>
        <w:rPr>
          <w:rFonts w:asciiTheme="majorBidi" w:hAnsiTheme="majorBidi" w:cstheme="majorBidi"/>
          <w:sz w:val="24"/>
          <w:szCs w:val="20"/>
          <w:highlight w:val="red"/>
          <w:rPrChange w:id="143" w:author="Author" w:date="2020-09-21T17:33:00Z">
            <w:rPr>
              <w:rFonts w:asciiTheme="majorBidi" w:hAnsiTheme="majorBidi" w:cstheme="majorBidi"/>
              <w:sz w:val="20"/>
              <w:szCs w:val="20"/>
              <w:highlight w:val="red"/>
            </w:rPr>
          </w:rPrChange>
        </w:rPr>
      </w:pPr>
      <w:r w:rsidRPr="007C707F">
        <w:rPr>
          <w:rFonts w:asciiTheme="majorBidi" w:hAnsiTheme="majorBidi" w:cstheme="majorBidi"/>
          <w:sz w:val="24"/>
          <w:szCs w:val="20"/>
          <w:highlight w:val="red"/>
          <w:rPrChange w:id="144" w:author="Author" w:date="2020-09-21T17:33:00Z">
            <w:rPr>
              <w:rFonts w:asciiTheme="majorBidi" w:hAnsiTheme="majorBidi" w:cstheme="majorBidi"/>
              <w:sz w:val="20"/>
              <w:szCs w:val="20"/>
              <w:highlight w:val="red"/>
            </w:rPr>
          </w:rPrChange>
        </w:rPr>
        <w:t xml:space="preserve">An explicit cross-flow is only given in elution </w:t>
      </w:r>
      <w:proofErr w:type="gramStart"/>
      <w:r w:rsidRPr="007C707F">
        <w:rPr>
          <w:rFonts w:asciiTheme="majorBidi" w:hAnsiTheme="majorBidi" w:cstheme="majorBidi"/>
          <w:sz w:val="24"/>
          <w:szCs w:val="20"/>
          <w:highlight w:val="red"/>
          <w:rPrChange w:id="145" w:author="Author" w:date="2020-09-21T17:33:00Z">
            <w:rPr>
              <w:rFonts w:asciiTheme="majorBidi" w:hAnsiTheme="majorBidi" w:cstheme="majorBidi"/>
              <w:sz w:val="20"/>
              <w:szCs w:val="20"/>
              <w:highlight w:val="red"/>
            </w:rPr>
          </w:rPrChange>
        </w:rPr>
        <w:t xml:space="preserve">mode </w:t>
      </w:r>
      <w:r w:rsidR="00B0667F" w:rsidRPr="007C707F">
        <w:rPr>
          <w:rFonts w:asciiTheme="majorBidi" w:hAnsiTheme="majorBidi" w:cstheme="majorBidi"/>
          <w:sz w:val="24"/>
          <w:szCs w:val="20"/>
          <w:highlight w:val="red"/>
          <w:rPrChange w:id="146" w:author="Author" w:date="2020-09-21T17:33:00Z">
            <w:rPr>
              <w:rFonts w:asciiTheme="majorBidi" w:hAnsiTheme="majorBidi" w:cstheme="majorBidi"/>
              <w:sz w:val="20"/>
              <w:szCs w:val="20"/>
              <w:highlight w:val="red"/>
            </w:rPr>
          </w:rPrChange>
        </w:rPr>
        <w:t>,</w:t>
      </w:r>
      <w:proofErr w:type="gramEnd"/>
      <w:r w:rsidR="00B0667F" w:rsidRPr="007C707F">
        <w:rPr>
          <w:rFonts w:asciiTheme="majorBidi" w:hAnsiTheme="majorBidi" w:cstheme="majorBidi"/>
          <w:sz w:val="24"/>
          <w:szCs w:val="20"/>
          <w:highlight w:val="red"/>
          <w:rPrChange w:id="147" w:author="Author" w:date="2020-09-21T17:33:00Z">
            <w:rPr>
              <w:rFonts w:asciiTheme="majorBidi" w:hAnsiTheme="majorBidi" w:cstheme="majorBidi"/>
              <w:sz w:val="20"/>
              <w:szCs w:val="20"/>
              <w:highlight w:val="red"/>
            </w:rPr>
          </w:rPrChange>
        </w:rPr>
        <w:t xml:space="preserve"> </w:t>
      </w:r>
      <w:r w:rsidRPr="007C707F">
        <w:rPr>
          <w:rFonts w:asciiTheme="majorBidi" w:hAnsiTheme="majorBidi" w:cstheme="majorBidi"/>
          <w:sz w:val="24"/>
          <w:szCs w:val="20"/>
          <w:highlight w:val="red"/>
          <w:rPrChange w:id="148" w:author="Author" w:date="2020-09-21T17:33:00Z">
            <w:rPr>
              <w:rFonts w:asciiTheme="majorBidi" w:hAnsiTheme="majorBidi" w:cstheme="majorBidi"/>
              <w:sz w:val="20"/>
              <w:szCs w:val="20"/>
              <w:highlight w:val="red"/>
            </w:rPr>
          </w:rPrChange>
        </w:rPr>
        <w:t xml:space="preserve">here, </w:t>
      </w:r>
      <w:r w:rsidR="00B0667F" w:rsidRPr="007C707F">
        <w:rPr>
          <w:rFonts w:asciiTheme="majorBidi" w:hAnsiTheme="majorBidi" w:cstheme="majorBidi"/>
          <w:sz w:val="24"/>
          <w:szCs w:val="20"/>
          <w:highlight w:val="red"/>
          <w:rPrChange w:id="149" w:author="Author" w:date="2020-09-21T17:33:00Z">
            <w:rPr>
              <w:rFonts w:asciiTheme="majorBidi" w:hAnsiTheme="majorBidi" w:cstheme="majorBidi"/>
              <w:sz w:val="20"/>
              <w:szCs w:val="20"/>
              <w:highlight w:val="red"/>
            </w:rPr>
          </w:rPrChange>
        </w:rPr>
        <w:t>Vin = Ve + Vc is valid as described by equation S.2.3.</w:t>
      </w:r>
    </w:p>
    <w:p w14:paraId="0EED3B09" w14:textId="77777777" w:rsidR="00382DC2" w:rsidRPr="007C707F" w:rsidRDefault="00953182" w:rsidP="00DF05D3">
      <w:pPr>
        <w:autoSpaceDE w:val="0"/>
        <w:autoSpaceDN w:val="0"/>
        <w:adjustRightInd w:val="0"/>
        <w:spacing w:after="0" w:line="240" w:lineRule="auto"/>
        <w:jc w:val="both"/>
        <w:rPr>
          <w:rFonts w:asciiTheme="majorBidi" w:hAnsiTheme="majorBidi" w:cstheme="majorBidi"/>
          <w:sz w:val="24"/>
          <w:szCs w:val="20"/>
          <w:highlight w:val="red"/>
          <w:rPrChange w:id="150" w:author="Author" w:date="2020-09-21T17:33:00Z">
            <w:rPr>
              <w:rFonts w:asciiTheme="majorBidi" w:hAnsiTheme="majorBidi" w:cstheme="majorBidi"/>
              <w:sz w:val="20"/>
              <w:szCs w:val="20"/>
              <w:highlight w:val="red"/>
            </w:rPr>
          </w:rPrChange>
        </w:rPr>
      </w:pPr>
      <w:r w:rsidRPr="007C707F">
        <w:rPr>
          <w:rFonts w:asciiTheme="majorBidi" w:hAnsiTheme="majorBidi" w:cstheme="majorBidi"/>
          <w:sz w:val="24"/>
          <w:szCs w:val="20"/>
          <w:highlight w:val="red"/>
          <w:rPrChange w:id="151" w:author="Author" w:date="2020-09-21T17:33:00Z">
            <w:rPr>
              <w:rFonts w:asciiTheme="majorBidi" w:hAnsiTheme="majorBidi" w:cstheme="majorBidi"/>
              <w:sz w:val="20"/>
              <w:szCs w:val="20"/>
              <w:highlight w:val="red"/>
            </w:rPr>
          </w:rPrChange>
        </w:rPr>
        <w:t xml:space="preserve">In focusing </w:t>
      </w:r>
      <w:proofErr w:type="gramStart"/>
      <w:r w:rsidRPr="007C707F">
        <w:rPr>
          <w:rFonts w:asciiTheme="majorBidi" w:hAnsiTheme="majorBidi" w:cstheme="majorBidi"/>
          <w:sz w:val="24"/>
          <w:szCs w:val="20"/>
          <w:highlight w:val="red"/>
          <w:rPrChange w:id="152" w:author="Author" w:date="2020-09-21T17:33:00Z">
            <w:rPr>
              <w:rFonts w:asciiTheme="majorBidi" w:hAnsiTheme="majorBidi" w:cstheme="majorBidi"/>
              <w:sz w:val="20"/>
              <w:szCs w:val="20"/>
              <w:highlight w:val="red"/>
            </w:rPr>
          </w:rPrChange>
        </w:rPr>
        <w:t>mode</w:t>
      </w:r>
      <w:proofErr w:type="gramEnd"/>
      <w:r w:rsidR="005C0AF7" w:rsidRPr="007C707F">
        <w:rPr>
          <w:rFonts w:asciiTheme="majorBidi" w:hAnsiTheme="majorBidi" w:cstheme="majorBidi"/>
          <w:sz w:val="24"/>
          <w:szCs w:val="20"/>
          <w:highlight w:val="red"/>
          <w:rPrChange w:id="153" w:author="Author" w:date="2020-09-21T17:33:00Z">
            <w:rPr>
              <w:rFonts w:asciiTheme="majorBidi" w:hAnsiTheme="majorBidi" w:cstheme="majorBidi"/>
              <w:sz w:val="20"/>
              <w:szCs w:val="20"/>
              <w:highlight w:val="red"/>
            </w:rPr>
          </w:rPrChange>
        </w:rPr>
        <w:t xml:space="preserve"> the total flow (elution + focusing flow) is split into two parts</w:t>
      </w:r>
      <w:r w:rsidR="00B93711" w:rsidRPr="007C707F">
        <w:rPr>
          <w:rFonts w:asciiTheme="majorBidi" w:hAnsiTheme="majorBidi" w:cstheme="majorBidi"/>
          <w:sz w:val="24"/>
          <w:szCs w:val="20"/>
          <w:highlight w:val="red"/>
          <w:rPrChange w:id="154" w:author="Author" w:date="2020-09-21T17:33:00Z">
            <w:rPr>
              <w:rFonts w:asciiTheme="majorBidi" w:hAnsiTheme="majorBidi" w:cstheme="majorBidi"/>
              <w:sz w:val="20"/>
              <w:szCs w:val="20"/>
              <w:highlight w:val="red"/>
            </w:rPr>
          </w:rPrChange>
        </w:rPr>
        <w:t xml:space="preserve"> from both sides</w:t>
      </w:r>
      <w:r w:rsidR="005C0AF7" w:rsidRPr="007C707F">
        <w:rPr>
          <w:rFonts w:asciiTheme="majorBidi" w:hAnsiTheme="majorBidi" w:cstheme="majorBidi"/>
          <w:sz w:val="24"/>
          <w:szCs w:val="20"/>
          <w:highlight w:val="red"/>
          <w:rPrChange w:id="155" w:author="Author" w:date="2020-09-21T17:33:00Z">
            <w:rPr>
              <w:rFonts w:asciiTheme="majorBidi" w:hAnsiTheme="majorBidi" w:cstheme="majorBidi"/>
              <w:sz w:val="20"/>
              <w:szCs w:val="20"/>
              <w:highlight w:val="red"/>
            </w:rPr>
          </w:rPrChange>
        </w:rPr>
        <w:t xml:space="preserve"> and the elution</w:t>
      </w:r>
      <w:r w:rsidR="00B93711" w:rsidRPr="007C707F">
        <w:rPr>
          <w:rFonts w:asciiTheme="majorBidi" w:hAnsiTheme="majorBidi" w:cstheme="majorBidi"/>
          <w:sz w:val="24"/>
          <w:szCs w:val="20"/>
          <w:highlight w:val="red"/>
          <w:rPrChange w:id="156" w:author="Author" w:date="2020-09-21T17:33:00Z">
            <w:rPr>
              <w:rFonts w:asciiTheme="majorBidi" w:hAnsiTheme="majorBidi" w:cstheme="majorBidi"/>
              <w:sz w:val="20"/>
              <w:szCs w:val="20"/>
              <w:highlight w:val="red"/>
            </w:rPr>
          </w:rPrChange>
        </w:rPr>
        <w:t xml:space="preserve"> flow</w:t>
      </w:r>
      <w:r w:rsidR="005C0AF7" w:rsidRPr="007C707F">
        <w:rPr>
          <w:rFonts w:asciiTheme="majorBidi" w:hAnsiTheme="majorBidi" w:cstheme="majorBidi"/>
          <w:sz w:val="24"/>
          <w:szCs w:val="20"/>
          <w:highlight w:val="red"/>
          <w:rPrChange w:id="157" w:author="Author" w:date="2020-09-21T17:33:00Z">
            <w:rPr>
              <w:rFonts w:asciiTheme="majorBidi" w:hAnsiTheme="majorBidi" w:cstheme="majorBidi"/>
              <w:sz w:val="20"/>
              <w:szCs w:val="20"/>
              <w:highlight w:val="red"/>
            </w:rPr>
          </w:rPrChange>
        </w:rPr>
        <w:t xml:space="preserve"> volume is </w:t>
      </w:r>
      <w:r w:rsidR="00D1204F" w:rsidRPr="007C707F">
        <w:rPr>
          <w:rFonts w:asciiTheme="majorBidi" w:hAnsiTheme="majorBidi" w:cstheme="majorBidi"/>
          <w:sz w:val="24"/>
          <w:szCs w:val="20"/>
          <w:highlight w:val="red"/>
          <w:rPrChange w:id="158" w:author="Author" w:date="2020-09-21T17:33:00Z">
            <w:rPr>
              <w:rFonts w:asciiTheme="majorBidi" w:hAnsiTheme="majorBidi" w:cstheme="majorBidi"/>
              <w:sz w:val="20"/>
              <w:szCs w:val="20"/>
              <w:highlight w:val="red"/>
            </w:rPr>
          </w:rPrChange>
        </w:rPr>
        <w:t>split</w:t>
      </w:r>
      <w:r w:rsidR="00B93711" w:rsidRPr="007C707F">
        <w:rPr>
          <w:rFonts w:asciiTheme="majorBidi" w:hAnsiTheme="majorBidi" w:cstheme="majorBidi"/>
          <w:sz w:val="24"/>
          <w:szCs w:val="20"/>
          <w:highlight w:val="red"/>
          <w:rPrChange w:id="159" w:author="Author" w:date="2020-09-21T17:33:00Z">
            <w:rPr>
              <w:rFonts w:asciiTheme="majorBidi" w:hAnsiTheme="majorBidi" w:cstheme="majorBidi"/>
              <w:sz w:val="20"/>
              <w:szCs w:val="20"/>
              <w:highlight w:val="red"/>
            </w:rPr>
          </w:rPrChange>
        </w:rPr>
        <w:t>.</w:t>
      </w:r>
      <w:r w:rsidR="00D1204F" w:rsidRPr="007C707F">
        <w:rPr>
          <w:rFonts w:asciiTheme="majorBidi" w:hAnsiTheme="majorBidi" w:cstheme="majorBidi"/>
          <w:sz w:val="24"/>
          <w:szCs w:val="20"/>
          <w:highlight w:val="red"/>
          <w:rPrChange w:id="160" w:author="Author" w:date="2020-09-21T17:33:00Z">
            <w:rPr>
              <w:rFonts w:asciiTheme="majorBidi" w:hAnsiTheme="majorBidi" w:cstheme="majorBidi"/>
              <w:sz w:val="20"/>
              <w:szCs w:val="20"/>
              <w:highlight w:val="red"/>
            </w:rPr>
          </w:rPrChange>
        </w:rPr>
        <w:t xml:space="preserve"> </w:t>
      </w:r>
      <w:r w:rsidR="00213600" w:rsidRPr="007C707F">
        <w:rPr>
          <w:rFonts w:asciiTheme="majorBidi" w:hAnsiTheme="majorBidi" w:cstheme="majorBidi"/>
          <w:sz w:val="24"/>
          <w:szCs w:val="20"/>
          <w:highlight w:val="red"/>
          <w:rPrChange w:id="161" w:author="Author" w:date="2020-09-21T17:33:00Z">
            <w:rPr>
              <w:rFonts w:asciiTheme="majorBidi" w:hAnsiTheme="majorBidi" w:cstheme="majorBidi"/>
              <w:sz w:val="20"/>
              <w:szCs w:val="20"/>
              <w:highlight w:val="red"/>
            </w:rPr>
          </w:rPrChange>
        </w:rPr>
        <w:t xml:space="preserve">The </w:t>
      </w:r>
      <w:r w:rsidR="00D1204F" w:rsidRPr="007C707F">
        <w:rPr>
          <w:rFonts w:asciiTheme="majorBidi" w:hAnsiTheme="majorBidi" w:cstheme="majorBidi"/>
          <w:sz w:val="24"/>
          <w:szCs w:val="20"/>
          <w:highlight w:val="red"/>
          <w:rPrChange w:id="162" w:author="Author" w:date="2020-09-21T17:33:00Z">
            <w:rPr>
              <w:rFonts w:asciiTheme="majorBidi" w:hAnsiTheme="majorBidi" w:cstheme="majorBidi"/>
              <w:sz w:val="20"/>
              <w:szCs w:val="20"/>
              <w:highlight w:val="red"/>
            </w:rPr>
          </w:rPrChange>
        </w:rPr>
        <w:t>ratio</w:t>
      </w:r>
      <w:r w:rsidR="00213600" w:rsidRPr="007C707F">
        <w:rPr>
          <w:rFonts w:asciiTheme="majorBidi" w:hAnsiTheme="majorBidi" w:cstheme="majorBidi"/>
          <w:sz w:val="24"/>
          <w:szCs w:val="20"/>
          <w:highlight w:val="red"/>
          <w:rPrChange w:id="163" w:author="Author" w:date="2020-09-21T17:33:00Z">
            <w:rPr>
              <w:rFonts w:asciiTheme="majorBidi" w:hAnsiTheme="majorBidi" w:cstheme="majorBidi"/>
              <w:sz w:val="20"/>
              <w:szCs w:val="20"/>
              <w:highlight w:val="red"/>
            </w:rPr>
          </w:rPrChange>
        </w:rPr>
        <w:t xml:space="preserve"> of those</w:t>
      </w:r>
      <w:r w:rsidR="00D1204F" w:rsidRPr="007C707F">
        <w:rPr>
          <w:rFonts w:asciiTheme="majorBidi" w:hAnsiTheme="majorBidi" w:cstheme="majorBidi"/>
          <w:sz w:val="24"/>
          <w:szCs w:val="20"/>
          <w:highlight w:val="red"/>
          <w:rPrChange w:id="164" w:author="Author" w:date="2020-09-21T17:33:00Z">
            <w:rPr>
              <w:rFonts w:asciiTheme="majorBidi" w:hAnsiTheme="majorBidi" w:cstheme="majorBidi"/>
              <w:sz w:val="20"/>
              <w:szCs w:val="20"/>
              <w:highlight w:val="red"/>
            </w:rPr>
          </w:rPrChange>
        </w:rPr>
        <w:t xml:space="preserve"> is</w:t>
      </w:r>
      <w:r w:rsidR="00811677" w:rsidRPr="007C707F">
        <w:rPr>
          <w:rFonts w:asciiTheme="majorBidi" w:hAnsiTheme="majorBidi" w:cstheme="majorBidi"/>
          <w:sz w:val="24"/>
          <w:szCs w:val="20"/>
          <w:highlight w:val="red"/>
          <w:rPrChange w:id="165" w:author="Author" w:date="2020-09-21T17:33:00Z">
            <w:rPr>
              <w:rFonts w:asciiTheme="majorBidi" w:hAnsiTheme="majorBidi" w:cstheme="majorBidi"/>
              <w:sz w:val="20"/>
              <w:szCs w:val="20"/>
              <w:highlight w:val="red"/>
            </w:rPr>
          </w:rPrChange>
        </w:rPr>
        <w:t xml:space="preserve"> calculated</w:t>
      </w:r>
      <w:r w:rsidR="00D1204F" w:rsidRPr="007C707F">
        <w:rPr>
          <w:rFonts w:asciiTheme="majorBidi" w:hAnsiTheme="majorBidi" w:cstheme="majorBidi"/>
          <w:sz w:val="24"/>
          <w:szCs w:val="20"/>
          <w:highlight w:val="red"/>
          <w:rPrChange w:id="166" w:author="Author" w:date="2020-09-21T17:33:00Z">
            <w:rPr>
              <w:rFonts w:asciiTheme="majorBidi" w:hAnsiTheme="majorBidi" w:cstheme="majorBidi"/>
              <w:sz w:val="20"/>
              <w:szCs w:val="20"/>
              <w:highlight w:val="red"/>
            </w:rPr>
          </w:rPrChange>
        </w:rPr>
        <w:t xml:space="preserve"> handled </w:t>
      </w:r>
      <w:r w:rsidR="00213600" w:rsidRPr="007C707F">
        <w:rPr>
          <w:rFonts w:asciiTheme="majorBidi" w:hAnsiTheme="majorBidi" w:cstheme="majorBidi"/>
          <w:sz w:val="24"/>
          <w:szCs w:val="20"/>
          <w:highlight w:val="red"/>
          <w:rPrChange w:id="167" w:author="Author" w:date="2020-09-21T17:33:00Z">
            <w:rPr>
              <w:rFonts w:asciiTheme="majorBidi" w:hAnsiTheme="majorBidi" w:cstheme="majorBidi"/>
              <w:sz w:val="20"/>
              <w:szCs w:val="20"/>
              <w:highlight w:val="red"/>
            </w:rPr>
          </w:rPrChange>
        </w:rPr>
        <w:t>by the device</w:t>
      </w:r>
      <w:r w:rsidR="00811677" w:rsidRPr="007C707F">
        <w:rPr>
          <w:rFonts w:asciiTheme="majorBidi" w:hAnsiTheme="majorBidi" w:cstheme="majorBidi"/>
          <w:sz w:val="24"/>
          <w:szCs w:val="20"/>
          <w:highlight w:val="red"/>
          <w:rPrChange w:id="168" w:author="Author" w:date="2020-09-21T17:33:00Z">
            <w:rPr>
              <w:rFonts w:asciiTheme="majorBidi" w:hAnsiTheme="majorBidi" w:cstheme="majorBidi"/>
              <w:sz w:val="20"/>
              <w:szCs w:val="20"/>
              <w:highlight w:val="red"/>
            </w:rPr>
          </w:rPrChange>
        </w:rPr>
        <w:t xml:space="preserve"> by a needle valve, which reacts on the focus position set by the user.</w:t>
      </w:r>
    </w:p>
    <w:p w14:paraId="3DFE6FAF" w14:textId="271722DB" w:rsidR="00382DC2" w:rsidRPr="007C707F" w:rsidRDefault="00382DC2" w:rsidP="00DF05D3">
      <w:pPr>
        <w:autoSpaceDE w:val="0"/>
        <w:autoSpaceDN w:val="0"/>
        <w:adjustRightInd w:val="0"/>
        <w:spacing w:after="0" w:line="240" w:lineRule="auto"/>
        <w:jc w:val="both"/>
        <w:rPr>
          <w:rFonts w:asciiTheme="majorBidi" w:hAnsiTheme="majorBidi" w:cstheme="majorBidi"/>
          <w:sz w:val="24"/>
          <w:szCs w:val="20"/>
          <w:rPrChange w:id="169" w:author="Author" w:date="2020-09-21T17:33:00Z">
            <w:rPr>
              <w:rFonts w:asciiTheme="majorBidi" w:hAnsiTheme="majorBidi" w:cstheme="majorBidi"/>
              <w:sz w:val="20"/>
              <w:szCs w:val="20"/>
            </w:rPr>
          </w:rPrChange>
        </w:rPr>
      </w:pPr>
      <w:r w:rsidRPr="007C707F">
        <w:rPr>
          <w:rFonts w:asciiTheme="majorBidi" w:hAnsiTheme="majorBidi" w:cstheme="majorBidi"/>
          <w:sz w:val="24"/>
          <w:szCs w:val="20"/>
          <w:highlight w:val="red"/>
          <w:rPrChange w:id="170" w:author="Author" w:date="2020-09-21T17:33:00Z">
            <w:rPr>
              <w:rFonts w:asciiTheme="majorBidi" w:hAnsiTheme="majorBidi" w:cstheme="majorBidi"/>
              <w:sz w:val="20"/>
              <w:szCs w:val="20"/>
              <w:highlight w:val="red"/>
            </w:rPr>
          </w:rPrChange>
        </w:rPr>
        <w:t>In our analysis we trusted that the autofocus method, which was supposed to focus the sample at 12%.</w:t>
      </w:r>
      <w:r w:rsidR="005C757E" w:rsidRPr="007C707F">
        <w:rPr>
          <w:rFonts w:asciiTheme="majorBidi" w:hAnsiTheme="majorBidi" w:cstheme="majorBidi"/>
          <w:sz w:val="24"/>
          <w:szCs w:val="20"/>
          <w:highlight w:val="red"/>
          <w:rPrChange w:id="171" w:author="Author" w:date="2020-09-21T17:33:00Z">
            <w:rPr>
              <w:rFonts w:asciiTheme="majorBidi" w:hAnsiTheme="majorBidi" w:cstheme="majorBidi"/>
              <w:sz w:val="20"/>
              <w:szCs w:val="20"/>
              <w:highlight w:val="red"/>
            </w:rPr>
          </w:rPrChange>
        </w:rPr>
        <w:t xml:space="preserve"> However, as for the literature data, </w:t>
      </w:r>
      <w:r w:rsidR="00251C7F" w:rsidRPr="007C707F">
        <w:rPr>
          <w:rFonts w:asciiTheme="majorBidi" w:hAnsiTheme="majorBidi" w:cstheme="majorBidi"/>
          <w:sz w:val="24"/>
          <w:szCs w:val="20"/>
          <w:highlight w:val="red"/>
          <w:rPrChange w:id="172" w:author="Author" w:date="2020-09-21T17:33:00Z">
            <w:rPr>
              <w:rFonts w:asciiTheme="majorBidi" w:hAnsiTheme="majorBidi" w:cstheme="majorBidi"/>
              <w:sz w:val="20"/>
              <w:szCs w:val="20"/>
              <w:highlight w:val="red"/>
            </w:rPr>
          </w:rPrChange>
        </w:rPr>
        <w:t>alt</w:t>
      </w:r>
      <w:ins w:id="173" w:author="Author" w:date="2020-09-21T17:34:00Z">
        <w:r w:rsidR="009F4955">
          <w:rPr>
            <w:rFonts w:asciiTheme="majorBidi" w:hAnsiTheme="majorBidi" w:cstheme="majorBidi"/>
            <w:sz w:val="24"/>
            <w:szCs w:val="20"/>
            <w:highlight w:val="red"/>
          </w:rPr>
          <w:t>h</w:t>
        </w:r>
      </w:ins>
      <w:r w:rsidR="00251C7F" w:rsidRPr="007C707F">
        <w:rPr>
          <w:rFonts w:asciiTheme="majorBidi" w:hAnsiTheme="majorBidi" w:cstheme="majorBidi"/>
          <w:sz w:val="24"/>
          <w:szCs w:val="20"/>
          <w:highlight w:val="red"/>
          <w:rPrChange w:id="174" w:author="Author" w:date="2020-09-21T17:33:00Z">
            <w:rPr>
              <w:rFonts w:asciiTheme="majorBidi" w:hAnsiTheme="majorBidi" w:cstheme="majorBidi"/>
              <w:sz w:val="20"/>
              <w:szCs w:val="20"/>
              <w:highlight w:val="red"/>
            </w:rPr>
          </w:rPrChange>
        </w:rPr>
        <w:t>ough</w:t>
      </w:r>
      <w:r w:rsidR="005C757E" w:rsidRPr="007C707F">
        <w:rPr>
          <w:rFonts w:asciiTheme="majorBidi" w:hAnsiTheme="majorBidi" w:cstheme="majorBidi"/>
          <w:sz w:val="24"/>
          <w:szCs w:val="20"/>
          <w:highlight w:val="red"/>
          <w:rPrChange w:id="175" w:author="Author" w:date="2020-09-21T17:33:00Z">
            <w:rPr>
              <w:rFonts w:asciiTheme="majorBidi" w:hAnsiTheme="majorBidi" w:cstheme="majorBidi"/>
              <w:sz w:val="20"/>
              <w:szCs w:val="20"/>
              <w:highlight w:val="red"/>
            </w:rPr>
          </w:rPrChange>
        </w:rPr>
        <w:t xml:space="preserve"> we assumed </w:t>
      </w:r>
      <w:r w:rsidR="00251C7F" w:rsidRPr="007C707F">
        <w:rPr>
          <w:rFonts w:asciiTheme="majorBidi" w:hAnsiTheme="majorBidi" w:cstheme="majorBidi"/>
          <w:sz w:val="24"/>
          <w:szCs w:val="20"/>
          <w:highlight w:val="red"/>
          <w:rPrChange w:id="176" w:author="Author" w:date="2020-09-21T17:33:00Z">
            <w:rPr>
              <w:rFonts w:asciiTheme="majorBidi" w:hAnsiTheme="majorBidi" w:cstheme="majorBidi"/>
              <w:sz w:val="20"/>
              <w:szCs w:val="20"/>
              <w:highlight w:val="red"/>
            </w:rPr>
          </w:rPrChange>
        </w:rPr>
        <w:t>to</w:t>
      </w:r>
      <w:ins w:id="177" w:author="Author" w:date="2020-09-21T17:34:00Z">
        <w:r w:rsidR="009F4955">
          <w:rPr>
            <w:rFonts w:asciiTheme="majorBidi" w:hAnsiTheme="majorBidi" w:cstheme="majorBidi"/>
            <w:sz w:val="24"/>
            <w:szCs w:val="20"/>
            <w:highlight w:val="red"/>
          </w:rPr>
          <w:t xml:space="preserve"> </w:t>
        </w:r>
      </w:ins>
      <w:r w:rsidR="00251C7F" w:rsidRPr="007C707F">
        <w:rPr>
          <w:rFonts w:asciiTheme="majorBidi" w:hAnsiTheme="majorBidi" w:cstheme="majorBidi"/>
          <w:sz w:val="24"/>
          <w:szCs w:val="20"/>
          <w:highlight w:val="red"/>
          <w:rPrChange w:id="178" w:author="Author" w:date="2020-09-21T17:33:00Z">
            <w:rPr>
              <w:rFonts w:asciiTheme="majorBidi" w:hAnsiTheme="majorBidi" w:cstheme="majorBidi"/>
              <w:sz w:val="20"/>
              <w:szCs w:val="20"/>
              <w:highlight w:val="red"/>
            </w:rPr>
          </w:rPrChange>
        </w:rPr>
        <w:t>calculate with the very</w:t>
      </w:r>
      <w:r w:rsidR="005C757E" w:rsidRPr="007C707F">
        <w:rPr>
          <w:rFonts w:asciiTheme="majorBidi" w:hAnsiTheme="majorBidi" w:cstheme="majorBidi"/>
          <w:sz w:val="24"/>
          <w:szCs w:val="20"/>
          <w:highlight w:val="red"/>
          <w:rPrChange w:id="179" w:author="Author" w:date="2020-09-21T17:33:00Z">
            <w:rPr>
              <w:rFonts w:asciiTheme="majorBidi" w:hAnsiTheme="majorBidi" w:cstheme="majorBidi"/>
              <w:sz w:val="20"/>
              <w:szCs w:val="20"/>
              <w:highlight w:val="red"/>
            </w:rPr>
          </w:rPrChange>
        </w:rPr>
        <w:t xml:space="preserve"> focus position</w:t>
      </w:r>
      <w:r w:rsidR="00AB21C7" w:rsidRPr="007C707F">
        <w:rPr>
          <w:rFonts w:asciiTheme="majorBidi" w:hAnsiTheme="majorBidi" w:cstheme="majorBidi"/>
          <w:sz w:val="24"/>
          <w:szCs w:val="20"/>
          <w:highlight w:val="red"/>
          <w:rPrChange w:id="180" w:author="Author" w:date="2020-09-21T17:33:00Z">
            <w:rPr>
              <w:rFonts w:asciiTheme="majorBidi" w:hAnsiTheme="majorBidi" w:cstheme="majorBidi"/>
              <w:sz w:val="20"/>
              <w:szCs w:val="20"/>
              <w:highlight w:val="red"/>
            </w:rPr>
          </w:rPrChange>
        </w:rPr>
        <w:t xml:space="preserve"> we explicitly configurated the device with</w:t>
      </w:r>
      <w:r w:rsidR="005C757E" w:rsidRPr="007C707F">
        <w:rPr>
          <w:rFonts w:asciiTheme="majorBidi" w:hAnsiTheme="majorBidi" w:cstheme="majorBidi"/>
          <w:sz w:val="24"/>
          <w:szCs w:val="20"/>
          <w:highlight w:val="red"/>
          <w:rPrChange w:id="181" w:author="Author" w:date="2020-09-21T17:33:00Z">
            <w:rPr>
              <w:rFonts w:asciiTheme="majorBidi" w:hAnsiTheme="majorBidi" w:cstheme="majorBidi"/>
              <w:sz w:val="20"/>
              <w:szCs w:val="20"/>
              <w:highlight w:val="red"/>
            </w:rPr>
          </w:rPrChange>
        </w:rPr>
        <w:t>, we expanded our analysis in order to show that a possible deviation from this set value does</w:t>
      </w:r>
      <w:r w:rsidR="007318F9" w:rsidRPr="007C707F">
        <w:rPr>
          <w:rFonts w:asciiTheme="majorBidi" w:hAnsiTheme="majorBidi" w:cstheme="majorBidi"/>
          <w:sz w:val="24"/>
          <w:szCs w:val="20"/>
          <w:highlight w:val="red"/>
          <w:rPrChange w:id="182" w:author="Author" w:date="2020-09-21T17:33:00Z">
            <w:rPr>
              <w:rFonts w:asciiTheme="majorBidi" w:hAnsiTheme="majorBidi" w:cstheme="majorBidi"/>
              <w:sz w:val="20"/>
              <w:szCs w:val="20"/>
              <w:highlight w:val="red"/>
            </w:rPr>
          </w:rPrChange>
        </w:rPr>
        <w:t xml:space="preserve"> affect the numerical values, however, is not </w:t>
      </w:r>
      <w:r w:rsidR="008D356F" w:rsidRPr="007C707F">
        <w:rPr>
          <w:rFonts w:asciiTheme="majorBidi" w:hAnsiTheme="majorBidi" w:cstheme="majorBidi"/>
          <w:sz w:val="24"/>
          <w:szCs w:val="20"/>
          <w:highlight w:val="red"/>
          <w:rPrChange w:id="183" w:author="Author" w:date="2020-09-21T17:33:00Z">
            <w:rPr>
              <w:rFonts w:asciiTheme="majorBidi" w:hAnsiTheme="majorBidi" w:cstheme="majorBidi"/>
              <w:sz w:val="20"/>
              <w:szCs w:val="20"/>
              <w:highlight w:val="red"/>
            </w:rPr>
          </w:rPrChange>
        </w:rPr>
        <w:lastRenderedPageBreak/>
        <w:t>critical the conclusions drawn for our observations.</w:t>
      </w:r>
      <w:r w:rsidR="008F4CF1" w:rsidRPr="007C707F">
        <w:rPr>
          <w:rFonts w:asciiTheme="majorBidi" w:hAnsiTheme="majorBidi" w:cstheme="majorBidi"/>
          <w:sz w:val="24"/>
          <w:szCs w:val="20"/>
          <w:rPrChange w:id="184" w:author="Author" w:date="2020-09-21T17:33:00Z">
            <w:rPr>
              <w:rFonts w:asciiTheme="majorBidi" w:hAnsiTheme="majorBidi" w:cstheme="majorBidi"/>
              <w:sz w:val="20"/>
              <w:szCs w:val="20"/>
            </w:rPr>
          </w:rPrChange>
        </w:rPr>
        <w:t xml:space="preserve"> </w:t>
      </w:r>
      <w:r w:rsidR="008F4CF1" w:rsidRPr="007C707F">
        <w:rPr>
          <w:rFonts w:asciiTheme="majorBidi" w:hAnsiTheme="majorBidi" w:cstheme="majorBidi"/>
          <w:sz w:val="24"/>
          <w:szCs w:val="20"/>
          <w:highlight w:val="yellow"/>
          <w:rPrChange w:id="185" w:author="Author" w:date="2020-09-21T17:33:00Z">
            <w:rPr>
              <w:rFonts w:asciiTheme="majorBidi" w:hAnsiTheme="majorBidi" w:cstheme="majorBidi"/>
              <w:sz w:val="20"/>
              <w:szCs w:val="20"/>
              <w:highlight w:val="yellow"/>
            </w:rPr>
          </w:rPrChange>
        </w:rPr>
        <w:t xml:space="preserve">Thereby, we repeated the analysis of the single values for a focus position of </w:t>
      </w:r>
      <w:commentRangeStart w:id="186"/>
      <w:r w:rsidR="008F4CF1" w:rsidRPr="007C707F">
        <w:rPr>
          <w:rFonts w:asciiTheme="majorBidi" w:hAnsiTheme="majorBidi" w:cstheme="majorBidi"/>
          <w:sz w:val="24"/>
          <w:szCs w:val="20"/>
          <w:highlight w:val="yellow"/>
          <w:rPrChange w:id="187" w:author="Author" w:date="2020-09-21T17:33:00Z">
            <w:rPr>
              <w:rFonts w:asciiTheme="majorBidi" w:hAnsiTheme="majorBidi" w:cstheme="majorBidi"/>
              <w:sz w:val="20"/>
              <w:szCs w:val="20"/>
              <w:highlight w:val="yellow"/>
            </w:rPr>
          </w:rPrChange>
        </w:rPr>
        <w:t>8% and 1</w:t>
      </w:r>
      <w:ins w:id="188" w:author="Author" w:date="2020-09-25T14:15:00Z">
        <w:r w:rsidR="007C707F">
          <w:rPr>
            <w:rFonts w:asciiTheme="majorBidi" w:hAnsiTheme="majorBidi" w:cstheme="majorBidi"/>
            <w:sz w:val="24"/>
            <w:szCs w:val="20"/>
            <w:highlight w:val="yellow"/>
          </w:rPr>
          <w:t>6</w:t>
        </w:r>
      </w:ins>
      <w:ins w:id="189" w:author="Author" w:date="2020-09-21T17:35:00Z">
        <w:del w:id="190" w:author="Author" w:date="2020-09-25T14:15:00Z">
          <w:r w:rsidR="009F4955" w:rsidDel="007C707F">
            <w:rPr>
              <w:rFonts w:asciiTheme="majorBidi" w:hAnsiTheme="majorBidi" w:cstheme="majorBidi"/>
              <w:sz w:val="24"/>
              <w:szCs w:val="20"/>
              <w:highlight w:val="yellow"/>
            </w:rPr>
            <w:delText>5</w:delText>
          </w:r>
        </w:del>
      </w:ins>
      <w:del w:id="191" w:author="Author" w:date="2020-09-21T17:35:00Z">
        <w:r w:rsidR="008F4CF1" w:rsidRPr="007C707F" w:rsidDel="009F4955">
          <w:rPr>
            <w:rFonts w:asciiTheme="majorBidi" w:hAnsiTheme="majorBidi" w:cstheme="majorBidi"/>
            <w:sz w:val="24"/>
            <w:szCs w:val="20"/>
            <w:highlight w:val="yellow"/>
            <w:rPrChange w:id="192" w:author="Author" w:date="2020-09-21T17:33:00Z">
              <w:rPr>
                <w:rFonts w:asciiTheme="majorBidi" w:hAnsiTheme="majorBidi" w:cstheme="majorBidi"/>
                <w:sz w:val="20"/>
                <w:szCs w:val="20"/>
                <w:highlight w:val="yellow"/>
              </w:rPr>
            </w:rPrChange>
          </w:rPr>
          <w:delText>6</w:delText>
        </w:r>
      </w:del>
      <w:r w:rsidR="008F4CF1" w:rsidRPr="007C707F">
        <w:rPr>
          <w:rFonts w:asciiTheme="majorBidi" w:hAnsiTheme="majorBidi" w:cstheme="majorBidi"/>
          <w:sz w:val="24"/>
          <w:szCs w:val="20"/>
          <w:highlight w:val="yellow"/>
          <w:rPrChange w:id="193" w:author="Author" w:date="2020-09-21T17:33:00Z">
            <w:rPr>
              <w:rFonts w:asciiTheme="majorBidi" w:hAnsiTheme="majorBidi" w:cstheme="majorBidi"/>
              <w:sz w:val="20"/>
              <w:szCs w:val="20"/>
              <w:highlight w:val="yellow"/>
            </w:rPr>
          </w:rPrChange>
        </w:rPr>
        <w:t>%.</w:t>
      </w:r>
      <w:commentRangeEnd w:id="186"/>
      <w:r w:rsidR="009F4955">
        <w:rPr>
          <w:rStyle w:val="CommentReference"/>
        </w:rPr>
        <w:commentReference w:id="186"/>
      </w:r>
    </w:p>
    <w:p w14:paraId="650F54E1" w14:textId="77777777" w:rsidR="00BC1B41" w:rsidRDefault="00BC1B41" w:rsidP="00BC1B41">
      <w:pPr>
        <w:pStyle w:val="ListParagraph"/>
        <w:autoSpaceDE w:val="0"/>
        <w:autoSpaceDN w:val="0"/>
        <w:adjustRightInd w:val="0"/>
        <w:spacing w:after="0" w:line="240" w:lineRule="auto"/>
        <w:jc w:val="both"/>
        <w:rPr>
          <w:rFonts w:asciiTheme="majorBidi" w:hAnsiTheme="majorBidi" w:cstheme="majorBidi"/>
          <w:sz w:val="20"/>
          <w:szCs w:val="20"/>
        </w:rPr>
      </w:pPr>
    </w:p>
    <w:p w14:paraId="18382072" w14:textId="77777777" w:rsidR="00152F8C" w:rsidRPr="003444CD" w:rsidRDefault="00152F8C" w:rsidP="00BC1B41">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3444CD">
        <w:rPr>
          <w:rFonts w:asciiTheme="majorBidi" w:hAnsiTheme="majorBidi" w:cstheme="majorBidi"/>
          <w:sz w:val="20"/>
          <w:szCs w:val="20"/>
          <w:highlight w:val="green"/>
        </w:rPr>
        <w:t>Does the</w:t>
      </w:r>
      <w:r w:rsidR="00BC1B41" w:rsidRPr="003444CD">
        <w:rPr>
          <w:rFonts w:asciiTheme="majorBidi" w:hAnsiTheme="majorBidi" w:cstheme="majorBidi"/>
          <w:sz w:val="20"/>
          <w:szCs w:val="20"/>
          <w:highlight w:val="green"/>
        </w:rPr>
        <w:t xml:space="preserve"> </w:t>
      </w:r>
      <w:r w:rsidRPr="003444CD">
        <w:rPr>
          <w:rFonts w:asciiTheme="majorBidi" w:hAnsiTheme="majorBidi" w:cstheme="majorBidi"/>
          <w:sz w:val="20"/>
          <w:szCs w:val="20"/>
          <w:highlight w:val="green"/>
        </w:rPr>
        <w:t>injection flow contribute to cross flow, or is focus flow reduced to keep a constant cross flow? From 8 to 43 minutes is designated E = Elution for which cross flow rate is given as 2.5 mL/min and Ve is supposedly 1 mL/min so that channel inlet flow rate must be 3.5 mL/min.</w:t>
      </w:r>
    </w:p>
    <w:p w14:paraId="3C416DB0" w14:textId="77777777" w:rsidR="00A8348C" w:rsidRPr="003444CD" w:rsidRDefault="00A8348C" w:rsidP="00A8348C">
      <w:pPr>
        <w:autoSpaceDE w:val="0"/>
        <w:autoSpaceDN w:val="0"/>
        <w:adjustRightInd w:val="0"/>
        <w:spacing w:after="0" w:line="240" w:lineRule="auto"/>
        <w:ind w:left="360"/>
        <w:jc w:val="both"/>
        <w:rPr>
          <w:rFonts w:asciiTheme="majorBidi" w:hAnsiTheme="majorBidi" w:cstheme="majorBidi"/>
          <w:sz w:val="20"/>
          <w:szCs w:val="20"/>
          <w:highlight w:val="green"/>
        </w:rPr>
      </w:pPr>
    </w:p>
    <w:p w14:paraId="3519BC39" w14:textId="77777777" w:rsidR="00A8348C" w:rsidRPr="007C707F" w:rsidRDefault="00A8348C" w:rsidP="00A8348C">
      <w:pPr>
        <w:autoSpaceDE w:val="0"/>
        <w:autoSpaceDN w:val="0"/>
        <w:adjustRightInd w:val="0"/>
        <w:spacing w:after="0" w:line="240" w:lineRule="auto"/>
        <w:ind w:left="360"/>
        <w:jc w:val="both"/>
        <w:rPr>
          <w:rFonts w:asciiTheme="majorBidi" w:hAnsiTheme="majorBidi" w:cstheme="majorBidi"/>
          <w:sz w:val="24"/>
          <w:szCs w:val="20"/>
          <w:rPrChange w:id="194" w:author="Author" w:date="2020-09-21T17:36:00Z">
            <w:rPr>
              <w:rFonts w:asciiTheme="majorBidi" w:hAnsiTheme="majorBidi" w:cstheme="majorBidi"/>
              <w:sz w:val="20"/>
              <w:szCs w:val="20"/>
            </w:rPr>
          </w:rPrChange>
        </w:rPr>
      </w:pPr>
      <w:r w:rsidRPr="007C707F">
        <w:rPr>
          <w:rFonts w:asciiTheme="majorBidi" w:hAnsiTheme="majorBidi" w:cstheme="majorBidi"/>
          <w:sz w:val="24"/>
          <w:szCs w:val="20"/>
          <w:highlight w:val="green"/>
          <w:rPrChange w:id="195" w:author="Author" w:date="2020-09-21T17:36:00Z">
            <w:rPr>
              <w:rFonts w:asciiTheme="majorBidi" w:hAnsiTheme="majorBidi" w:cstheme="majorBidi"/>
              <w:sz w:val="20"/>
              <w:szCs w:val="20"/>
              <w:highlight w:val="green"/>
            </w:rPr>
          </w:rPrChange>
        </w:rPr>
        <w:t>As described abo</w:t>
      </w:r>
      <w:r w:rsidR="005760BB" w:rsidRPr="007C707F">
        <w:rPr>
          <w:rFonts w:asciiTheme="majorBidi" w:hAnsiTheme="majorBidi" w:cstheme="majorBidi"/>
          <w:sz w:val="24"/>
          <w:szCs w:val="20"/>
          <w:highlight w:val="green"/>
          <w:rPrChange w:id="196" w:author="Author" w:date="2020-09-21T17:36:00Z">
            <w:rPr>
              <w:rFonts w:asciiTheme="majorBidi" w:hAnsiTheme="majorBidi" w:cstheme="majorBidi"/>
              <w:sz w:val="20"/>
              <w:szCs w:val="20"/>
              <w:highlight w:val="green"/>
            </w:rPr>
          </w:rPrChange>
        </w:rPr>
        <w:t>ve, the sample is injected at the same point where Vin en</w:t>
      </w:r>
      <w:r w:rsidR="00A60AFD" w:rsidRPr="007C707F">
        <w:rPr>
          <w:rFonts w:asciiTheme="majorBidi" w:hAnsiTheme="majorBidi" w:cstheme="majorBidi"/>
          <w:sz w:val="24"/>
          <w:szCs w:val="20"/>
          <w:highlight w:val="green"/>
          <w:rPrChange w:id="197" w:author="Author" w:date="2020-09-21T17:36:00Z">
            <w:rPr>
              <w:rFonts w:asciiTheme="majorBidi" w:hAnsiTheme="majorBidi" w:cstheme="majorBidi"/>
              <w:sz w:val="20"/>
              <w:szCs w:val="20"/>
              <w:highlight w:val="green"/>
            </w:rPr>
          </w:rPrChange>
        </w:rPr>
        <w:t xml:space="preserve">ters the channel during elution. The injection option only </w:t>
      </w:r>
      <w:r w:rsidR="00CB5906" w:rsidRPr="007C707F">
        <w:rPr>
          <w:rFonts w:asciiTheme="majorBidi" w:hAnsiTheme="majorBidi" w:cstheme="majorBidi"/>
          <w:sz w:val="24"/>
          <w:szCs w:val="20"/>
          <w:highlight w:val="green"/>
          <w:rPrChange w:id="198" w:author="Author" w:date="2020-09-21T17:36:00Z">
            <w:rPr>
              <w:rFonts w:asciiTheme="majorBidi" w:hAnsiTheme="majorBidi" w:cstheme="majorBidi"/>
              <w:sz w:val="20"/>
              <w:szCs w:val="20"/>
              <w:highlight w:val="green"/>
            </w:rPr>
          </w:rPrChange>
        </w:rPr>
        <w:t>directs the complete in</w:t>
      </w:r>
      <w:r w:rsidR="00072D48" w:rsidRPr="007C707F">
        <w:rPr>
          <w:rFonts w:asciiTheme="majorBidi" w:hAnsiTheme="majorBidi" w:cstheme="majorBidi"/>
          <w:sz w:val="24"/>
          <w:szCs w:val="20"/>
          <w:highlight w:val="green"/>
          <w:rPrChange w:id="199" w:author="Author" w:date="2020-09-21T17:36:00Z">
            <w:rPr>
              <w:rFonts w:asciiTheme="majorBidi" w:hAnsiTheme="majorBidi" w:cstheme="majorBidi"/>
              <w:sz w:val="20"/>
              <w:szCs w:val="20"/>
              <w:highlight w:val="green"/>
            </w:rPr>
          </w:rPrChange>
        </w:rPr>
        <w:t xml:space="preserve">flow through the autosampler. Thereby, </w:t>
      </w:r>
      <w:del w:id="200" w:author="Author" w:date="2020-09-21T17:37:00Z">
        <w:r w:rsidR="00072D48" w:rsidRPr="007C707F" w:rsidDel="00B8239D">
          <w:rPr>
            <w:rFonts w:asciiTheme="majorBidi" w:hAnsiTheme="majorBidi" w:cstheme="majorBidi"/>
            <w:sz w:val="24"/>
            <w:szCs w:val="20"/>
            <w:highlight w:val="green"/>
            <w:rPrChange w:id="201" w:author="Author" w:date="2020-09-21T17:36:00Z">
              <w:rPr>
                <w:rFonts w:asciiTheme="majorBidi" w:hAnsiTheme="majorBidi" w:cstheme="majorBidi"/>
                <w:sz w:val="20"/>
                <w:szCs w:val="20"/>
                <w:highlight w:val="green"/>
              </w:rPr>
            </w:rPrChange>
          </w:rPr>
          <w:delText xml:space="preserve"> </w:delText>
        </w:r>
      </w:del>
      <w:r w:rsidR="00072D48" w:rsidRPr="007C707F">
        <w:rPr>
          <w:rFonts w:asciiTheme="majorBidi" w:hAnsiTheme="majorBidi" w:cstheme="majorBidi"/>
          <w:sz w:val="24"/>
          <w:szCs w:val="20"/>
          <w:highlight w:val="green"/>
          <w:rPrChange w:id="202" w:author="Author" w:date="2020-09-21T17:36:00Z">
            <w:rPr>
              <w:rFonts w:asciiTheme="majorBidi" w:hAnsiTheme="majorBidi" w:cstheme="majorBidi"/>
              <w:sz w:val="20"/>
              <w:szCs w:val="20"/>
              <w:highlight w:val="green"/>
            </w:rPr>
          </w:rPrChange>
        </w:rPr>
        <w:t>there is not</w:t>
      </w:r>
      <w:del w:id="203" w:author="Author" w:date="2020-09-21T17:37:00Z">
        <w:r w:rsidR="00072D48" w:rsidRPr="007C707F" w:rsidDel="00B8239D">
          <w:rPr>
            <w:rFonts w:asciiTheme="majorBidi" w:hAnsiTheme="majorBidi" w:cstheme="majorBidi"/>
            <w:sz w:val="24"/>
            <w:szCs w:val="20"/>
            <w:highlight w:val="green"/>
            <w:rPrChange w:id="204" w:author="Author" w:date="2020-09-21T17:36:00Z">
              <w:rPr>
                <w:rFonts w:asciiTheme="majorBidi" w:hAnsiTheme="majorBidi" w:cstheme="majorBidi"/>
                <w:sz w:val="20"/>
                <w:szCs w:val="20"/>
                <w:highlight w:val="green"/>
              </w:rPr>
            </w:rPrChange>
          </w:rPr>
          <w:delText>hing</w:delText>
        </w:r>
      </w:del>
      <w:r w:rsidR="00072D48" w:rsidRPr="007C707F">
        <w:rPr>
          <w:rFonts w:asciiTheme="majorBidi" w:hAnsiTheme="majorBidi" w:cstheme="majorBidi"/>
          <w:sz w:val="24"/>
          <w:szCs w:val="20"/>
          <w:highlight w:val="green"/>
          <w:rPrChange w:id="205" w:author="Author" w:date="2020-09-21T17:36:00Z">
            <w:rPr>
              <w:rFonts w:asciiTheme="majorBidi" w:hAnsiTheme="majorBidi" w:cstheme="majorBidi"/>
              <w:sz w:val="20"/>
              <w:szCs w:val="20"/>
              <w:highlight w:val="green"/>
            </w:rPr>
          </w:rPrChange>
        </w:rPr>
        <w:t xml:space="preserve"> such a separate injection flow.</w:t>
      </w:r>
    </w:p>
    <w:p w14:paraId="3756B4E5" w14:textId="77777777" w:rsidR="0059738A" w:rsidRPr="002B2C9D" w:rsidRDefault="0059738A" w:rsidP="00D4067C">
      <w:pPr>
        <w:autoSpaceDE w:val="0"/>
        <w:autoSpaceDN w:val="0"/>
        <w:adjustRightInd w:val="0"/>
        <w:spacing w:after="0" w:line="240" w:lineRule="auto"/>
        <w:jc w:val="both"/>
        <w:rPr>
          <w:rFonts w:asciiTheme="majorBidi" w:hAnsiTheme="majorBidi" w:cstheme="majorBidi"/>
          <w:b/>
          <w:sz w:val="24"/>
          <w:szCs w:val="24"/>
        </w:rPr>
      </w:pPr>
    </w:p>
    <w:p w14:paraId="14667509" w14:textId="77777777" w:rsidR="00152F8C" w:rsidRPr="002B2C9D" w:rsidRDefault="00152F8C" w:rsidP="00D4067C">
      <w:pPr>
        <w:autoSpaceDE w:val="0"/>
        <w:autoSpaceDN w:val="0"/>
        <w:adjustRightInd w:val="0"/>
        <w:spacing w:after="0" w:line="240" w:lineRule="auto"/>
        <w:jc w:val="both"/>
        <w:rPr>
          <w:rFonts w:asciiTheme="majorBidi" w:hAnsiTheme="majorBidi" w:cstheme="majorBidi"/>
          <w:b/>
          <w:sz w:val="24"/>
          <w:szCs w:val="24"/>
        </w:rPr>
      </w:pPr>
      <w:r w:rsidRPr="002B2C9D">
        <w:rPr>
          <w:rFonts w:asciiTheme="majorBidi" w:hAnsiTheme="majorBidi" w:cstheme="majorBidi"/>
          <w:b/>
          <w:sz w:val="24"/>
          <w:szCs w:val="24"/>
        </w:rPr>
        <w:t>Second reviewer:</w:t>
      </w:r>
    </w:p>
    <w:p w14:paraId="39A48474" w14:textId="77777777" w:rsidR="00152F8C" w:rsidRDefault="00152F8C" w:rsidP="00D4067C">
      <w:pPr>
        <w:autoSpaceDE w:val="0"/>
        <w:autoSpaceDN w:val="0"/>
        <w:adjustRightInd w:val="0"/>
        <w:spacing w:after="0" w:line="240" w:lineRule="auto"/>
        <w:jc w:val="both"/>
        <w:rPr>
          <w:rFonts w:asciiTheme="majorBidi" w:hAnsiTheme="majorBidi" w:cstheme="majorBidi"/>
          <w:sz w:val="24"/>
          <w:szCs w:val="24"/>
        </w:rPr>
      </w:pPr>
    </w:p>
    <w:p w14:paraId="777A3A18" w14:textId="77777777" w:rsidR="00BC3EF4" w:rsidRPr="0059738A" w:rsidRDefault="00BC3EF4" w:rsidP="00BC3EF4">
      <w:pPr>
        <w:pStyle w:val="ListParagraph"/>
        <w:numPr>
          <w:ilvl w:val="0"/>
          <w:numId w:val="4"/>
        </w:numPr>
        <w:autoSpaceDE w:val="0"/>
        <w:autoSpaceDN w:val="0"/>
        <w:adjustRightInd w:val="0"/>
        <w:spacing w:after="0" w:line="240" w:lineRule="auto"/>
        <w:jc w:val="both"/>
        <w:rPr>
          <w:rFonts w:asciiTheme="majorBidi" w:hAnsiTheme="majorBidi" w:cstheme="majorBidi"/>
          <w:sz w:val="20"/>
          <w:szCs w:val="20"/>
        </w:rPr>
      </w:pPr>
      <w:r w:rsidRPr="0059738A">
        <w:rPr>
          <w:rFonts w:asciiTheme="majorBidi" w:hAnsiTheme="majorBidi" w:cstheme="majorBidi"/>
          <w:sz w:val="20"/>
          <w:szCs w:val="20"/>
        </w:rPr>
        <w:t>“Th[e] authors claimed that the AF4 system setup used in the manuscript was inadequate to provide the requirements for measuring D absolutely. The authors concluded that the only possible option is to calibrate the retention time using size standards and channel volume.”</w:t>
      </w:r>
    </w:p>
    <w:p w14:paraId="27139066" w14:textId="77777777" w:rsidR="00F22BD5" w:rsidRDefault="00F22BD5" w:rsidP="00F22BD5">
      <w:pPr>
        <w:autoSpaceDE w:val="0"/>
        <w:autoSpaceDN w:val="0"/>
        <w:adjustRightInd w:val="0"/>
        <w:spacing w:after="0" w:line="240" w:lineRule="auto"/>
        <w:ind w:left="360"/>
        <w:jc w:val="both"/>
        <w:rPr>
          <w:rFonts w:asciiTheme="majorBidi" w:hAnsiTheme="majorBidi" w:cstheme="majorBidi"/>
          <w:sz w:val="24"/>
          <w:szCs w:val="24"/>
        </w:rPr>
      </w:pPr>
    </w:p>
    <w:p w14:paraId="34975F43" w14:textId="526AA6A9" w:rsidR="00F22BD5" w:rsidRPr="00E7747A" w:rsidRDefault="00F22BD5" w:rsidP="00F22BD5">
      <w:pPr>
        <w:autoSpaceDE w:val="0"/>
        <w:autoSpaceDN w:val="0"/>
        <w:adjustRightInd w:val="0"/>
        <w:spacing w:after="0" w:line="240" w:lineRule="auto"/>
        <w:jc w:val="both"/>
        <w:rPr>
          <w:rFonts w:asciiTheme="majorBidi" w:hAnsiTheme="majorBidi" w:cstheme="majorBidi"/>
          <w:sz w:val="24"/>
          <w:szCs w:val="24"/>
        </w:rPr>
      </w:pPr>
      <w:commentRangeStart w:id="206"/>
      <w:del w:id="207" w:author="Author" w:date="2020-09-25T14:18:00Z">
        <w:r w:rsidRPr="00D3115C" w:rsidDel="00D3115C">
          <w:rPr>
            <w:rFonts w:asciiTheme="majorBidi" w:hAnsiTheme="majorBidi" w:cstheme="majorBidi"/>
            <w:sz w:val="24"/>
            <w:szCs w:val="24"/>
            <w:highlight w:val="green"/>
            <w:rPrChange w:id="208" w:author="Author" w:date="2020-09-25T14:17:00Z">
              <w:rPr>
                <w:rFonts w:asciiTheme="majorBidi" w:hAnsiTheme="majorBidi" w:cstheme="majorBidi"/>
                <w:sz w:val="24"/>
                <w:szCs w:val="24"/>
              </w:rPr>
            </w:rPrChange>
          </w:rPr>
          <w:delText>xxxxx</w:delText>
        </w:r>
        <w:commentRangeEnd w:id="206"/>
        <w:r w:rsidR="00932563" w:rsidRPr="00D3115C" w:rsidDel="00D3115C">
          <w:rPr>
            <w:rStyle w:val="CommentReference"/>
            <w:highlight w:val="green"/>
            <w:rPrChange w:id="209" w:author="Author" w:date="2020-09-25T14:17:00Z">
              <w:rPr>
                <w:rStyle w:val="CommentReference"/>
              </w:rPr>
            </w:rPrChange>
          </w:rPr>
          <w:commentReference w:id="206"/>
        </w:r>
      </w:del>
      <w:ins w:id="210" w:author="Author" w:date="2020-09-25T14:18:00Z">
        <w:r w:rsidR="00D3115C">
          <w:rPr>
            <w:rFonts w:asciiTheme="majorBidi" w:hAnsiTheme="majorBidi" w:cstheme="majorBidi"/>
            <w:sz w:val="24"/>
            <w:szCs w:val="24"/>
          </w:rPr>
          <w:t>To be more precise, we conclude that the only valid option is the usage of the</w:t>
        </w:r>
        <w:r w:rsidR="000D39F3">
          <w:rPr>
            <w:rFonts w:asciiTheme="majorBidi" w:hAnsiTheme="majorBidi" w:cstheme="majorBidi"/>
            <w:sz w:val="24"/>
            <w:szCs w:val="24"/>
          </w:rPr>
          <w:t xml:space="preserve"> correct</w:t>
        </w:r>
        <w:r w:rsidR="00D3115C">
          <w:rPr>
            <w:rFonts w:asciiTheme="majorBidi" w:hAnsiTheme="majorBidi" w:cstheme="majorBidi"/>
            <w:sz w:val="24"/>
            <w:szCs w:val="24"/>
          </w:rPr>
          <w:t xml:space="preserve"> </w:t>
        </w:r>
        <w:r w:rsidR="000D39F3">
          <w:rPr>
            <w:rFonts w:asciiTheme="majorBidi" w:hAnsiTheme="majorBidi" w:cstheme="majorBidi"/>
            <w:sz w:val="24"/>
            <w:szCs w:val="24"/>
          </w:rPr>
          <w:t>physical dimensions of the channel</w:t>
        </w:r>
      </w:ins>
      <w:ins w:id="211" w:author="Author" w:date="2020-09-25T14:19:00Z">
        <w:r w:rsidR="00A721AC">
          <w:rPr>
            <w:rFonts w:asciiTheme="majorBidi" w:hAnsiTheme="majorBidi" w:cstheme="majorBidi"/>
            <w:sz w:val="24"/>
            <w:szCs w:val="24"/>
          </w:rPr>
          <w:t xml:space="preserve"> </w:t>
        </w:r>
      </w:ins>
      <w:ins w:id="212" w:author="Author" w:date="2020-09-25T14:20:00Z">
        <w:r w:rsidR="00A721AC">
          <w:rPr>
            <w:rFonts w:asciiTheme="majorBidi" w:hAnsiTheme="majorBidi" w:cstheme="majorBidi"/>
            <w:sz w:val="24"/>
            <w:szCs w:val="24"/>
          </w:rPr>
          <w:t xml:space="preserve">in combination with </w:t>
        </w:r>
        <w:r w:rsidR="00646712">
          <w:rPr>
            <w:rFonts w:asciiTheme="majorBidi" w:hAnsiTheme="majorBidi" w:cstheme="majorBidi"/>
            <w:sz w:val="24"/>
            <w:szCs w:val="24"/>
          </w:rPr>
          <w:t xml:space="preserve">(the other variants are still </w:t>
        </w:r>
        <w:r w:rsidR="00646712" w:rsidRPr="00B01947">
          <w:rPr>
            <w:rFonts w:asciiTheme="majorBidi" w:hAnsiTheme="majorBidi" w:cstheme="majorBidi"/>
            <w:i/>
            <w:sz w:val="24"/>
            <w:szCs w:val="24"/>
            <w:rPrChange w:id="213" w:author="Author" w:date="2020-09-25T14:22:00Z">
              <w:rPr>
                <w:rFonts w:asciiTheme="majorBidi" w:hAnsiTheme="majorBidi" w:cstheme="majorBidi"/>
                <w:sz w:val="24"/>
                <w:szCs w:val="24"/>
              </w:rPr>
            </w:rPrChange>
          </w:rPr>
          <w:t>possible</w:t>
        </w:r>
      </w:ins>
      <w:ins w:id="214" w:author="Author" w:date="2020-09-25T14:22:00Z">
        <w:r w:rsidR="00CC5AE2">
          <w:rPr>
            <w:rFonts w:asciiTheme="majorBidi" w:hAnsiTheme="majorBidi" w:cstheme="majorBidi"/>
            <w:sz w:val="24"/>
            <w:szCs w:val="24"/>
          </w:rPr>
          <w:t>,</w:t>
        </w:r>
      </w:ins>
      <w:ins w:id="215" w:author="Author" w:date="2020-09-25T14:21:00Z">
        <w:del w:id="216" w:author="Author" w:date="2020-09-25T14:22:00Z">
          <w:r w:rsidR="00920D81" w:rsidDel="00CC5AE2">
            <w:rPr>
              <w:rFonts w:asciiTheme="majorBidi" w:hAnsiTheme="majorBidi" w:cstheme="majorBidi"/>
              <w:sz w:val="24"/>
              <w:szCs w:val="24"/>
            </w:rPr>
            <w:delText xml:space="preserve"> </w:delText>
          </w:r>
        </w:del>
      </w:ins>
      <w:ins w:id="217" w:author="Author" w:date="2020-09-25T14:22:00Z">
        <w:r w:rsidR="00B01947">
          <w:rPr>
            <w:rFonts w:asciiTheme="majorBidi" w:hAnsiTheme="majorBidi" w:cstheme="majorBidi"/>
            <w:sz w:val="24"/>
            <w:szCs w:val="24"/>
          </w:rPr>
          <w:t xml:space="preserve"> </w:t>
        </w:r>
      </w:ins>
      <w:ins w:id="218" w:author="Author" w:date="2020-09-25T14:21:00Z">
        <w:del w:id="219" w:author="Author" w:date="2020-09-25T14:22:00Z">
          <w:r w:rsidR="00920D81" w:rsidDel="00B01947">
            <w:rPr>
              <w:rFonts w:asciiTheme="majorBidi" w:hAnsiTheme="majorBidi" w:cstheme="majorBidi"/>
              <w:sz w:val="24"/>
              <w:szCs w:val="24"/>
            </w:rPr>
            <w:delText>without damaging the device</w:delText>
          </w:r>
        </w:del>
      </w:ins>
      <w:ins w:id="220" w:author="Author" w:date="2020-09-25T14:20:00Z">
        <w:del w:id="221" w:author="Author" w:date="2020-09-25T14:22:00Z">
          <w:r w:rsidR="00646712" w:rsidDel="00B01947">
            <w:rPr>
              <w:rFonts w:asciiTheme="majorBidi" w:hAnsiTheme="majorBidi" w:cstheme="majorBidi"/>
              <w:sz w:val="24"/>
              <w:szCs w:val="24"/>
            </w:rPr>
            <w:delText xml:space="preserve"> </w:delText>
          </w:r>
        </w:del>
        <w:r w:rsidR="00646712">
          <w:rPr>
            <w:rFonts w:asciiTheme="majorBidi" w:hAnsiTheme="majorBidi" w:cstheme="majorBidi"/>
            <w:sz w:val="24"/>
            <w:szCs w:val="24"/>
          </w:rPr>
          <w:t>but will</w:t>
        </w:r>
      </w:ins>
      <w:ins w:id="222" w:author="Author" w:date="2020-09-25T14:21:00Z">
        <w:r w:rsidR="00646712">
          <w:rPr>
            <w:rFonts w:asciiTheme="majorBidi" w:hAnsiTheme="majorBidi" w:cstheme="majorBidi"/>
            <w:sz w:val="24"/>
            <w:szCs w:val="24"/>
          </w:rPr>
          <w:t xml:space="preserve"> lead to erron</w:t>
        </w:r>
        <w:del w:id="223" w:author="Author" w:date="2020-09-25T14:21:00Z">
          <w:r w:rsidR="00646712" w:rsidDel="004B3422">
            <w:rPr>
              <w:rFonts w:asciiTheme="majorBidi" w:hAnsiTheme="majorBidi" w:cstheme="majorBidi"/>
              <w:sz w:val="24"/>
              <w:szCs w:val="24"/>
            </w:rPr>
            <w:delText>eu</w:delText>
          </w:r>
        </w:del>
        <w:r w:rsidR="004B3422">
          <w:rPr>
            <w:rFonts w:asciiTheme="majorBidi" w:hAnsiTheme="majorBidi" w:cstheme="majorBidi"/>
            <w:sz w:val="24"/>
            <w:szCs w:val="24"/>
          </w:rPr>
          <w:t>e</w:t>
        </w:r>
        <w:r w:rsidR="00646712">
          <w:rPr>
            <w:rFonts w:asciiTheme="majorBidi" w:hAnsiTheme="majorBidi" w:cstheme="majorBidi"/>
            <w:sz w:val="24"/>
            <w:szCs w:val="24"/>
          </w:rPr>
          <w:t>ous results</w:t>
        </w:r>
      </w:ins>
      <w:ins w:id="224" w:author="Author" w:date="2020-09-25T14:20:00Z">
        <w:r w:rsidR="00646712">
          <w:rPr>
            <w:rFonts w:asciiTheme="majorBidi" w:hAnsiTheme="majorBidi" w:cstheme="majorBidi"/>
            <w:sz w:val="24"/>
            <w:szCs w:val="24"/>
          </w:rPr>
          <w:t>)</w:t>
        </w:r>
      </w:ins>
      <w:ins w:id="225" w:author="Author" w:date="2020-09-25T14:21:00Z">
        <w:r w:rsidR="00646712">
          <w:rPr>
            <w:rFonts w:asciiTheme="majorBidi" w:hAnsiTheme="majorBidi" w:cstheme="majorBidi"/>
            <w:sz w:val="24"/>
            <w:szCs w:val="24"/>
          </w:rPr>
          <w:t>.</w:t>
        </w:r>
      </w:ins>
      <w:ins w:id="226" w:author="Author" w:date="2020-09-25T14:20:00Z">
        <w:r w:rsidR="00646712">
          <w:rPr>
            <w:rFonts w:asciiTheme="majorBidi" w:hAnsiTheme="majorBidi" w:cstheme="majorBidi"/>
            <w:sz w:val="24"/>
            <w:szCs w:val="24"/>
          </w:rPr>
          <w:t xml:space="preserve"> </w:t>
        </w:r>
      </w:ins>
      <w:ins w:id="227" w:author="Author" w:date="2020-09-25T14:18:00Z">
        <w:del w:id="228" w:author="Author" w:date="2020-09-25T14:19:00Z">
          <w:r w:rsidR="000D39F3" w:rsidDel="00A721AC">
            <w:rPr>
              <w:rFonts w:asciiTheme="majorBidi" w:hAnsiTheme="majorBidi" w:cstheme="majorBidi"/>
              <w:sz w:val="24"/>
              <w:szCs w:val="24"/>
            </w:rPr>
            <w:delText>.</w:delText>
          </w:r>
        </w:del>
        <w:del w:id="229" w:author="Author" w:date="2020-09-25T14:20:00Z">
          <w:r w:rsidR="000D39F3" w:rsidDel="00A721AC">
            <w:rPr>
              <w:rFonts w:asciiTheme="majorBidi" w:hAnsiTheme="majorBidi" w:cstheme="majorBidi"/>
              <w:sz w:val="24"/>
              <w:szCs w:val="24"/>
            </w:rPr>
            <w:delText xml:space="preserve"> </w:delText>
          </w:r>
        </w:del>
        <w:r w:rsidR="000D39F3">
          <w:rPr>
            <w:rFonts w:asciiTheme="majorBidi" w:hAnsiTheme="majorBidi" w:cstheme="majorBidi"/>
            <w:sz w:val="24"/>
            <w:szCs w:val="24"/>
          </w:rPr>
          <w:t>The channel volume i</w:t>
        </w:r>
      </w:ins>
      <w:ins w:id="230" w:author="Author" w:date="2020-09-25T14:19:00Z">
        <w:r w:rsidR="000D39F3">
          <w:rPr>
            <w:rFonts w:asciiTheme="majorBidi" w:hAnsiTheme="majorBidi" w:cstheme="majorBidi"/>
            <w:sz w:val="24"/>
            <w:szCs w:val="24"/>
          </w:rPr>
          <w:t>t</w:t>
        </w:r>
      </w:ins>
      <w:ins w:id="231" w:author="Author" w:date="2020-09-25T14:18:00Z">
        <w:r w:rsidR="000D39F3">
          <w:rPr>
            <w:rFonts w:asciiTheme="majorBidi" w:hAnsiTheme="majorBidi" w:cstheme="majorBidi"/>
            <w:sz w:val="24"/>
            <w:szCs w:val="24"/>
          </w:rPr>
          <w:t>s</w:t>
        </w:r>
      </w:ins>
      <w:ins w:id="232" w:author="Author" w:date="2020-09-25T14:19:00Z">
        <w:r w:rsidR="000D39F3">
          <w:rPr>
            <w:rFonts w:asciiTheme="majorBidi" w:hAnsiTheme="majorBidi" w:cstheme="majorBidi"/>
            <w:sz w:val="24"/>
            <w:szCs w:val="24"/>
          </w:rPr>
          <w:t>elf</w:t>
        </w:r>
      </w:ins>
      <w:ins w:id="233" w:author="Author" w:date="2020-09-25T14:18:00Z">
        <w:r w:rsidR="000D39F3">
          <w:rPr>
            <w:rFonts w:asciiTheme="majorBidi" w:hAnsiTheme="majorBidi" w:cstheme="majorBidi"/>
            <w:sz w:val="24"/>
            <w:szCs w:val="24"/>
          </w:rPr>
          <w:t xml:space="preserve"> </w:t>
        </w:r>
      </w:ins>
      <w:ins w:id="234" w:author="Author" w:date="2020-09-25T14:19:00Z">
        <w:r w:rsidR="000D39F3">
          <w:rPr>
            <w:rFonts w:asciiTheme="majorBidi" w:hAnsiTheme="majorBidi" w:cstheme="majorBidi"/>
            <w:sz w:val="24"/>
            <w:szCs w:val="24"/>
          </w:rPr>
          <w:t>is</w:t>
        </w:r>
        <w:r w:rsidR="002C4695">
          <w:rPr>
            <w:rFonts w:asciiTheme="majorBidi" w:hAnsiTheme="majorBidi" w:cstheme="majorBidi"/>
            <w:sz w:val="24"/>
            <w:szCs w:val="24"/>
          </w:rPr>
          <w:t xml:space="preserve"> </w:t>
        </w:r>
        <w:del w:id="235" w:author="Author" w:date="2020-09-25T14:19:00Z">
          <w:r w:rsidR="000D39F3" w:rsidDel="002C4695">
            <w:rPr>
              <w:rFonts w:asciiTheme="majorBidi" w:hAnsiTheme="majorBidi" w:cstheme="majorBidi"/>
              <w:sz w:val="24"/>
              <w:szCs w:val="24"/>
            </w:rPr>
            <w:delText xml:space="preserve"> </w:delText>
          </w:r>
        </w:del>
      </w:ins>
      <w:ins w:id="236" w:author="Author" w:date="2020-09-25T14:18:00Z">
        <w:r w:rsidR="000D39F3">
          <w:rPr>
            <w:rFonts w:asciiTheme="majorBidi" w:hAnsiTheme="majorBidi" w:cstheme="majorBidi"/>
            <w:sz w:val="24"/>
            <w:szCs w:val="24"/>
          </w:rPr>
          <w:t>not</w:t>
        </w:r>
      </w:ins>
      <w:ins w:id="237" w:author="Author" w:date="2020-09-25T14:19:00Z">
        <w:r w:rsidR="002C4695">
          <w:rPr>
            <w:rFonts w:asciiTheme="majorBidi" w:hAnsiTheme="majorBidi" w:cstheme="majorBidi"/>
            <w:sz w:val="24"/>
            <w:szCs w:val="24"/>
          </w:rPr>
          <w:t xml:space="preserve"> a</w:t>
        </w:r>
      </w:ins>
      <w:ins w:id="238" w:author="Author" w:date="2020-09-25T14:18:00Z">
        <w:r w:rsidR="000D39F3">
          <w:rPr>
            <w:rFonts w:asciiTheme="majorBidi" w:hAnsiTheme="majorBidi" w:cstheme="majorBidi"/>
            <w:sz w:val="24"/>
            <w:szCs w:val="24"/>
          </w:rPr>
          <w:t xml:space="preserve"> </w:t>
        </w:r>
      </w:ins>
      <w:ins w:id="239" w:author="Author" w:date="2020-09-25T14:19:00Z">
        <w:r w:rsidR="000D39F3">
          <w:rPr>
            <w:rFonts w:asciiTheme="majorBidi" w:hAnsiTheme="majorBidi" w:cstheme="majorBidi"/>
            <w:sz w:val="24"/>
            <w:szCs w:val="24"/>
          </w:rPr>
          <w:t>sufficient</w:t>
        </w:r>
        <w:r w:rsidR="002C4695">
          <w:rPr>
            <w:rFonts w:asciiTheme="majorBidi" w:hAnsiTheme="majorBidi" w:cstheme="majorBidi"/>
            <w:sz w:val="24"/>
            <w:szCs w:val="24"/>
          </w:rPr>
          <w:t xml:space="preserve"> information</w:t>
        </w:r>
      </w:ins>
      <w:ins w:id="240" w:author="Author" w:date="2020-09-25T14:22:00Z">
        <w:r w:rsidR="00A81003">
          <w:rPr>
            <w:rFonts w:asciiTheme="majorBidi" w:hAnsiTheme="majorBidi" w:cstheme="majorBidi"/>
            <w:sz w:val="24"/>
            <w:szCs w:val="24"/>
          </w:rPr>
          <w:t xml:space="preserve"> for conducting this calibration.</w:t>
        </w:r>
      </w:ins>
      <w:ins w:id="241" w:author="Author" w:date="2020-09-25T14:19:00Z">
        <w:del w:id="242" w:author="Author" w:date="2020-09-25T14:22:00Z">
          <w:r w:rsidR="002C4695" w:rsidDel="00A81003">
            <w:rPr>
              <w:rFonts w:asciiTheme="majorBidi" w:hAnsiTheme="majorBidi" w:cstheme="majorBidi"/>
              <w:sz w:val="24"/>
              <w:szCs w:val="24"/>
            </w:rPr>
            <w:delText>.</w:delText>
          </w:r>
        </w:del>
        <w:del w:id="243" w:author="Author" w:date="2020-09-25T14:19:00Z">
          <w:r w:rsidR="000D39F3" w:rsidDel="002C4695">
            <w:rPr>
              <w:rFonts w:asciiTheme="majorBidi" w:hAnsiTheme="majorBidi" w:cstheme="majorBidi"/>
              <w:sz w:val="24"/>
              <w:szCs w:val="24"/>
            </w:rPr>
            <w:delText>.</w:delText>
          </w:r>
        </w:del>
      </w:ins>
    </w:p>
    <w:p w14:paraId="2E2E6EBF" w14:textId="77777777" w:rsidR="00995574" w:rsidRDefault="00995574" w:rsidP="00BC3EF4">
      <w:pPr>
        <w:autoSpaceDE w:val="0"/>
        <w:autoSpaceDN w:val="0"/>
        <w:adjustRightInd w:val="0"/>
        <w:spacing w:after="0" w:line="240" w:lineRule="auto"/>
        <w:jc w:val="both"/>
        <w:rPr>
          <w:rFonts w:asciiTheme="majorBidi" w:hAnsiTheme="majorBidi" w:cstheme="majorBidi"/>
          <w:sz w:val="24"/>
          <w:szCs w:val="24"/>
        </w:rPr>
      </w:pPr>
    </w:p>
    <w:p w14:paraId="465B7452" w14:textId="3DF7F23C" w:rsidR="003B531A" w:rsidRDefault="00BC3EF4" w:rsidP="00BC3EF4">
      <w:pPr>
        <w:pStyle w:val="ListParagraph"/>
        <w:numPr>
          <w:ilvl w:val="0"/>
          <w:numId w:val="4"/>
        </w:numPr>
        <w:autoSpaceDE w:val="0"/>
        <w:autoSpaceDN w:val="0"/>
        <w:adjustRightInd w:val="0"/>
        <w:spacing w:after="0" w:line="240" w:lineRule="auto"/>
        <w:jc w:val="both"/>
        <w:rPr>
          <w:ins w:id="244" w:author="Author" w:date="2020-09-25T14:23:00Z"/>
          <w:rFonts w:asciiTheme="majorBidi" w:hAnsiTheme="majorBidi" w:cstheme="majorBidi"/>
          <w:sz w:val="20"/>
          <w:szCs w:val="20"/>
        </w:rPr>
      </w:pPr>
      <w:r w:rsidRPr="00BC3EF4">
        <w:rPr>
          <w:rFonts w:asciiTheme="majorBidi" w:hAnsiTheme="majorBidi" w:cstheme="majorBidi"/>
          <w:sz w:val="20"/>
          <w:szCs w:val="20"/>
        </w:rPr>
        <w:t>“</w:t>
      </w:r>
      <w:r w:rsidR="00490A86" w:rsidRPr="00BC3EF4">
        <w:rPr>
          <w:rFonts w:asciiTheme="majorBidi" w:hAnsiTheme="majorBidi" w:cstheme="majorBidi"/>
          <w:sz w:val="20"/>
          <w:szCs w:val="20"/>
        </w:rPr>
        <w:t xml:space="preserve">The authors should explain clearly the discrepancy between the measurands in figure 6. What is the reason of having different channel thickness and volume for BSA at different cross flow rates (3.5 </w:t>
      </w:r>
      <w:r w:rsidR="006764E8" w:rsidRPr="00BC3EF4">
        <w:rPr>
          <w:rFonts w:asciiTheme="majorBidi" w:hAnsiTheme="majorBidi" w:cstheme="majorBidi"/>
          <w:sz w:val="20"/>
          <w:szCs w:val="20"/>
        </w:rPr>
        <w:t>mL/min and 2</w:t>
      </w:r>
      <w:r w:rsidR="00D75F22" w:rsidRPr="00BC3EF4">
        <w:rPr>
          <w:rFonts w:asciiTheme="majorBidi" w:hAnsiTheme="majorBidi" w:cstheme="majorBidi"/>
          <w:sz w:val="20"/>
          <w:szCs w:val="20"/>
        </w:rPr>
        <w:t>.</w:t>
      </w:r>
      <w:r w:rsidR="006764E8" w:rsidRPr="00BC3EF4">
        <w:rPr>
          <w:rFonts w:asciiTheme="majorBidi" w:hAnsiTheme="majorBidi" w:cstheme="majorBidi"/>
          <w:sz w:val="20"/>
          <w:szCs w:val="20"/>
        </w:rPr>
        <w:t>5 mL/min)? The methods have the same %z values (12%) so both methods have the same effective channel area. It is hard to believe that the channel is getting bigger by 20% at higher cross flow rate. Channel dimensions such as thickness and volume (channel length times channel cross section area) should be constant regardless of run conditions</w:t>
      </w:r>
      <w:r w:rsidRPr="00BC3EF4">
        <w:rPr>
          <w:rFonts w:asciiTheme="majorBidi" w:hAnsiTheme="majorBidi" w:cstheme="majorBidi"/>
          <w:sz w:val="20"/>
          <w:szCs w:val="20"/>
        </w:rPr>
        <w:t xml:space="preserve"> and sample type.”</w:t>
      </w:r>
    </w:p>
    <w:p w14:paraId="6C14B160" w14:textId="77777777" w:rsidR="003839C2" w:rsidRPr="00BC3EF4" w:rsidRDefault="003839C2">
      <w:pPr>
        <w:pStyle w:val="ListParagraph"/>
        <w:autoSpaceDE w:val="0"/>
        <w:autoSpaceDN w:val="0"/>
        <w:adjustRightInd w:val="0"/>
        <w:spacing w:after="0" w:line="240" w:lineRule="auto"/>
        <w:jc w:val="both"/>
        <w:rPr>
          <w:rFonts w:asciiTheme="majorBidi" w:hAnsiTheme="majorBidi" w:cstheme="majorBidi"/>
          <w:sz w:val="20"/>
          <w:szCs w:val="20"/>
        </w:rPr>
        <w:pPrChange w:id="245" w:author="Author" w:date="2020-09-25T14:23:00Z">
          <w:pPr>
            <w:pStyle w:val="ListParagraph"/>
            <w:numPr>
              <w:numId w:val="4"/>
            </w:numPr>
            <w:autoSpaceDE w:val="0"/>
            <w:autoSpaceDN w:val="0"/>
            <w:adjustRightInd w:val="0"/>
            <w:spacing w:after="0" w:line="240" w:lineRule="auto"/>
            <w:ind w:hanging="360"/>
            <w:jc w:val="both"/>
          </w:pPr>
        </w:pPrChange>
      </w:pPr>
    </w:p>
    <w:p w14:paraId="1081849D" w14:textId="769AF75E" w:rsidR="003839C2" w:rsidRDefault="003839C2">
      <w:pPr>
        <w:rPr>
          <w:ins w:id="246" w:author="Author" w:date="2020-09-25T14:30:00Z"/>
          <w:rFonts w:asciiTheme="majorBidi" w:hAnsiTheme="majorBidi" w:cstheme="majorBidi"/>
          <w:sz w:val="24"/>
          <w:szCs w:val="24"/>
        </w:rPr>
        <w:pPrChange w:id="247" w:author="Author" w:date="2020-09-25T14:22:00Z">
          <w:pPr>
            <w:pStyle w:val="ListParagraph"/>
          </w:pPr>
        </w:pPrChange>
      </w:pPr>
      <w:ins w:id="248" w:author="Author" w:date="2020-09-25T14:22:00Z">
        <w:r>
          <w:rPr>
            <w:rFonts w:asciiTheme="majorBidi" w:hAnsiTheme="majorBidi" w:cstheme="majorBidi"/>
            <w:sz w:val="24"/>
            <w:szCs w:val="24"/>
          </w:rPr>
          <w:t>W</w:t>
        </w:r>
        <w:r w:rsidRPr="003839C2">
          <w:rPr>
            <w:rFonts w:asciiTheme="majorBidi" w:hAnsiTheme="majorBidi" w:cstheme="majorBidi"/>
            <w:sz w:val="24"/>
            <w:szCs w:val="24"/>
            <w:rPrChange w:id="249" w:author="Author" w:date="2020-09-25T14:22:00Z">
              <w:rPr/>
            </w:rPrChange>
          </w:rPr>
          <w:t>e</w:t>
        </w:r>
      </w:ins>
      <w:ins w:id="250" w:author="Author" w:date="2020-09-25T14:23:00Z">
        <w:r>
          <w:rPr>
            <w:rFonts w:asciiTheme="majorBidi" w:hAnsiTheme="majorBidi" w:cstheme="majorBidi"/>
            <w:sz w:val="24"/>
            <w:szCs w:val="24"/>
          </w:rPr>
          <w:t xml:space="preserve"> have included this observation in our revised version. It should be stated that this effect only occurred </w:t>
        </w:r>
        <w:r w:rsidR="00AF0DB3">
          <w:rPr>
            <w:rFonts w:asciiTheme="majorBidi" w:hAnsiTheme="majorBidi" w:cstheme="majorBidi"/>
            <w:sz w:val="24"/>
            <w:szCs w:val="24"/>
          </w:rPr>
          <w:t xml:space="preserve">for </w:t>
        </w:r>
        <w:del w:id="251" w:author="Author" w:date="2020-09-25T14:24:00Z">
          <w:r w:rsidR="00AF0DB3" w:rsidDel="001D6728">
            <w:rPr>
              <w:rFonts w:asciiTheme="majorBidi" w:hAnsiTheme="majorBidi" w:cstheme="majorBidi"/>
              <w:sz w:val="24"/>
              <w:szCs w:val="24"/>
            </w:rPr>
            <w:delText xml:space="preserve">the </w:delText>
          </w:r>
        </w:del>
        <w:r w:rsidR="00AF0DB3">
          <w:rPr>
            <w:rFonts w:asciiTheme="majorBidi" w:hAnsiTheme="majorBidi" w:cstheme="majorBidi"/>
            <w:sz w:val="24"/>
            <w:szCs w:val="24"/>
          </w:rPr>
          <w:t xml:space="preserve">algorithmic variants which </w:t>
        </w:r>
      </w:ins>
      <w:ins w:id="252" w:author="Author" w:date="2020-09-25T14:24:00Z">
        <w:r w:rsidR="00AF0DB3">
          <w:rPr>
            <w:rFonts w:asciiTheme="majorBidi" w:hAnsiTheme="majorBidi" w:cstheme="majorBidi"/>
            <w:sz w:val="24"/>
            <w:szCs w:val="24"/>
          </w:rPr>
          <w:t xml:space="preserve">were considered </w:t>
        </w:r>
        <w:del w:id="253" w:author="Author" w:date="2020-09-25T14:24:00Z">
          <w:r w:rsidR="00AF0DB3" w:rsidDel="001D6728">
            <w:rPr>
              <w:rFonts w:asciiTheme="majorBidi" w:hAnsiTheme="majorBidi" w:cstheme="majorBidi"/>
              <w:sz w:val="24"/>
              <w:szCs w:val="24"/>
            </w:rPr>
            <w:delText xml:space="preserve"> </w:delText>
          </w:r>
        </w:del>
        <w:r w:rsidR="00AF0DB3">
          <w:rPr>
            <w:rFonts w:asciiTheme="majorBidi" w:hAnsiTheme="majorBidi" w:cstheme="majorBidi"/>
            <w:sz w:val="24"/>
            <w:szCs w:val="24"/>
          </w:rPr>
          <w:t>as invalid.</w:t>
        </w:r>
        <w:r w:rsidR="001D6728">
          <w:rPr>
            <w:rFonts w:asciiTheme="majorBidi" w:hAnsiTheme="majorBidi" w:cstheme="majorBidi"/>
            <w:sz w:val="24"/>
            <w:szCs w:val="24"/>
          </w:rPr>
          <w:t xml:space="preserve"> The </w:t>
        </w:r>
      </w:ins>
      <w:ins w:id="254" w:author="Author" w:date="2020-09-25T14:26:00Z">
        <w:r w:rsidR="00A62923">
          <w:rPr>
            <w:rFonts w:asciiTheme="majorBidi" w:hAnsiTheme="majorBidi" w:cstheme="majorBidi"/>
            <w:sz w:val="24"/>
            <w:szCs w:val="24"/>
          </w:rPr>
          <w:t xml:space="preserve">calibration </w:t>
        </w:r>
      </w:ins>
      <w:ins w:id="255" w:author="Author" w:date="2020-09-25T14:24:00Z">
        <w:r w:rsidR="001D6728">
          <w:rPr>
            <w:rFonts w:asciiTheme="majorBidi" w:hAnsiTheme="majorBidi" w:cstheme="majorBidi"/>
            <w:sz w:val="24"/>
            <w:szCs w:val="24"/>
          </w:rPr>
          <w:t>variant without</w:t>
        </w:r>
      </w:ins>
      <w:ins w:id="256" w:author="Author" w:date="2020-09-25T14:26:00Z">
        <w:r w:rsidR="00A62923">
          <w:rPr>
            <w:rFonts w:asciiTheme="majorBidi" w:hAnsiTheme="majorBidi" w:cstheme="majorBidi"/>
            <w:sz w:val="24"/>
            <w:szCs w:val="24"/>
          </w:rPr>
          <w:t xml:space="preserve"> usage of</w:t>
        </w:r>
      </w:ins>
      <w:ins w:id="257" w:author="Author" w:date="2020-09-25T14:24:00Z">
        <w:r w:rsidR="001D6728">
          <w:rPr>
            <w:rFonts w:asciiTheme="majorBidi" w:hAnsiTheme="majorBidi" w:cstheme="majorBidi"/>
            <w:sz w:val="24"/>
            <w:szCs w:val="24"/>
          </w:rPr>
          <w:t xml:space="preserve"> </w:t>
        </w:r>
      </w:ins>
      <w:ins w:id="258" w:author="Author" w:date="2020-09-25T14:26:00Z">
        <w:r w:rsidR="00A62923">
          <w:rPr>
            <w:rFonts w:asciiTheme="majorBidi" w:hAnsiTheme="majorBidi" w:cstheme="majorBidi"/>
            <w:sz w:val="24"/>
            <w:szCs w:val="24"/>
          </w:rPr>
          <w:t xml:space="preserve">the </w:t>
        </w:r>
      </w:ins>
      <w:ins w:id="259" w:author="Author" w:date="2020-09-25T14:24:00Z">
        <w:r w:rsidR="001D6728">
          <w:rPr>
            <w:rFonts w:asciiTheme="majorBidi" w:hAnsiTheme="majorBidi" w:cstheme="majorBidi"/>
            <w:sz w:val="24"/>
            <w:szCs w:val="24"/>
          </w:rPr>
          <w:t>exper</w:t>
        </w:r>
        <w:del w:id="260" w:author="Author" w:date="2020-09-25T14:25:00Z">
          <w:r w:rsidR="001D6728" w:rsidDel="00A62923">
            <w:rPr>
              <w:rFonts w:asciiTheme="majorBidi" w:hAnsiTheme="majorBidi" w:cstheme="majorBidi"/>
              <w:sz w:val="24"/>
              <w:szCs w:val="24"/>
            </w:rPr>
            <w:delText>iem</w:delText>
          </w:r>
        </w:del>
      </w:ins>
      <w:ins w:id="261" w:author="Author" w:date="2020-09-25T14:25:00Z">
        <w:r w:rsidR="00A62923">
          <w:rPr>
            <w:rFonts w:asciiTheme="majorBidi" w:hAnsiTheme="majorBidi" w:cstheme="majorBidi"/>
            <w:sz w:val="24"/>
            <w:szCs w:val="24"/>
          </w:rPr>
          <w:t>imen</w:t>
        </w:r>
      </w:ins>
      <w:ins w:id="262" w:author="Author" w:date="2020-09-25T14:24:00Z">
        <w:r w:rsidR="001D6728">
          <w:rPr>
            <w:rFonts w:asciiTheme="majorBidi" w:hAnsiTheme="majorBidi" w:cstheme="majorBidi"/>
            <w:sz w:val="24"/>
            <w:szCs w:val="24"/>
          </w:rPr>
          <w:t>tal</w:t>
        </w:r>
      </w:ins>
      <w:ins w:id="263" w:author="Author" w:date="2020-09-25T14:26:00Z">
        <w:r w:rsidR="00A62923">
          <w:rPr>
            <w:rFonts w:asciiTheme="majorBidi" w:hAnsiTheme="majorBidi" w:cstheme="majorBidi"/>
            <w:sz w:val="24"/>
            <w:szCs w:val="24"/>
          </w:rPr>
          <w:t xml:space="preserve">ly </w:t>
        </w:r>
      </w:ins>
      <w:ins w:id="264" w:author="Author" w:date="2020-09-25T14:24:00Z">
        <w:del w:id="265" w:author="Author" w:date="2020-09-25T14:26:00Z">
          <w:r w:rsidR="001D6728" w:rsidDel="00A62923">
            <w:rPr>
              <w:rFonts w:asciiTheme="majorBidi" w:hAnsiTheme="majorBidi" w:cstheme="majorBidi"/>
              <w:sz w:val="24"/>
              <w:szCs w:val="24"/>
            </w:rPr>
            <w:delText xml:space="preserve"> </w:delText>
          </w:r>
        </w:del>
      </w:ins>
      <w:ins w:id="266" w:author="Author" w:date="2020-09-25T14:26:00Z">
        <w:r w:rsidR="00A62923">
          <w:rPr>
            <w:rFonts w:asciiTheme="majorBidi" w:hAnsiTheme="majorBidi" w:cstheme="majorBidi"/>
            <w:sz w:val="24"/>
            <w:szCs w:val="24"/>
          </w:rPr>
          <w:t>determined “void peak” is not affected.</w:t>
        </w:r>
      </w:ins>
      <w:ins w:id="267" w:author="Author" w:date="2020-09-25T14:27:00Z">
        <w:r w:rsidR="000A690F">
          <w:rPr>
            <w:rFonts w:asciiTheme="majorBidi" w:hAnsiTheme="majorBidi" w:cstheme="majorBidi"/>
            <w:sz w:val="24"/>
            <w:szCs w:val="24"/>
          </w:rPr>
          <w:t xml:space="preserve"> Furthermore, it could be shown in </w:t>
        </w:r>
        <w:del w:id="268" w:author="Author" w:date="2020-09-25T14:28:00Z">
          <w:r w:rsidR="000A690F" w:rsidDel="00764F5F">
            <w:rPr>
              <w:rFonts w:asciiTheme="majorBidi" w:hAnsiTheme="majorBidi" w:cstheme="majorBidi"/>
              <w:sz w:val="24"/>
              <w:szCs w:val="24"/>
            </w:rPr>
            <w:delText xml:space="preserve">the added </w:delText>
          </w:r>
        </w:del>
        <w:r w:rsidR="000A690F">
          <w:rPr>
            <w:rFonts w:asciiTheme="majorBidi" w:hAnsiTheme="majorBidi" w:cstheme="majorBidi"/>
            <w:sz w:val="24"/>
            <w:szCs w:val="24"/>
          </w:rPr>
          <w:t xml:space="preserve">Fig. 10 </w:t>
        </w:r>
      </w:ins>
      <w:ins w:id="269" w:author="Author" w:date="2020-09-25T14:28:00Z">
        <w:r w:rsidR="00764F5F">
          <w:rPr>
            <w:rFonts w:asciiTheme="majorBidi" w:hAnsiTheme="majorBidi" w:cstheme="majorBidi"/>
            <w:sz w:val="24"/>
            <w:szCs w:val="24"/>
          </w:rPr>
          <w:t xml:space="preserve">(newly added in this revision) </w:t>
        </w:r>
      </w:ins>
      <w:ins w:id="270" w:author="Author" w:date="2020-09-25T14:27:00Z">
        <w:r w:rsidR="000A690F">
          <w:rPr>
            <w:rFonts w:asciiTheme="majorBidi" w:hAnsiTheme="majorBidi" w:cstheme="majorBidi"/>
            <w:sz w:val="24"/>
            <w:szCs w:val="24"/>
          </w:rPr>
          <w:t>that is discrepancy</w:t>
        </w:r>
      </w:ins>
      <w:ins w:id="271" w:author="Author" w:date="2020-09-25T14:34:00Z">
        <w:r w:rsidR="008566EC">
          <w:rPr>
            <w:rFonts w:asciiTheme="majorBidi" w:hAnsiTheme="majorBidi" w:cstheme="majorBidi"/>
            <w:sz w:val="24"/>
            <w:szCs w:val="24"/>
          </w:rPr>
          <w:t xml:space="preserve"> between the measurements with different crossflows</w:t>
        </w:r>
        <w:del w:id="272" w:author="Author" w:date="2020-09-25T14:34:00Z">
          <w:r w:rsidR="008566EC" w:rsidDel="008D110D">
            <w:rPr>
              <w:rFonts w:asciiTheme="majorBidi" w:hAnsiTheme="majorBidi" w:cstheme="majorBidi"/>
              <w:sz w:val="24"/>
              <w:szCs w:val="24"/>
            </w:rPr>
            <w:delText xml:space="preserve"> </w:delText>
          </w:r>
        </w:del>
      </w:ins>
      <w:ins w:id="273" w:author="Author" w:date="2020-09-25T14:27:00Z">
        <w:r w:rsidR="000A690F">
          <w:rPr>
            <w:rFonts w:asciiTheme="majorBidi" w:hAnsiTheme="majorBidi" w:cstheme="majorBidi"/>
            <w:sz w:val="24"/>
            <w:szCs w:val="24"/>
          </w:rPr>
          <w:t xml:space="preserve"> is completely resolved</w:t>
        </w:r>
        <w:r w:rsidR="00764F5F">
          <w:rPr>
            <w:rFonts w:asciiTheme="majorBidi" w:hAnsiTheme="majorBidi" w:cstheme="majorBidi"/>
            <w:sz w:val="24"/>
            <w:szCs w:val="24"/>
          </w:rPr>
          <w:t xml:space="preserve"> if</w:t>
        </w:r>
      </w:ins>
      <w:ins w:id="274" w:author="Author" w:date="2020-09-25T14:28:00Z">
        <w:r w:rsidR="00692C2F">
          <w:rPr>
            <w:rFonts w:asciiTheme="majorBidi" w:hAnsiTheme="majorBidi" w:cstheme="majorBidi"/>
            <w:sz w:val="24"/>
            <w:szCs w:val="24"/>
          </w:rPr>
          <w:t xml:space="preserve"> the</w:t>
        </w:r>
      </w:ins>
      <w:ins w:id="275" w:author="Author" w:date="2020-09-25T14:27:00Z">
        <w:r w:rsidR="00764F5F">
          <w:rPr>
            <w:rFonts w:asciiTheme="majorBidi" w:hAnsiTheme="majorBidi" w:cstheme="majorBidi"/>
            <w:sz w:val="24"/>
            <w:szCs w:val="24"/>
          </w:rPr>
          <w:t xml:space="preserve"> </w:t>
        </w:r>
      </w:ins>
      <w:ins w:id="276" w:author="Author" w:date="2020-09-25T14:28:00Z">
        <w:del w:id="277" w:author="Author" w:date="2020-09-25T14:29:00Z">
          <w:r w:rsidR="00692C2F" w:rsidDel="004B5EDF">
            <w:rPr>
              <w:rFonts w:asciiTheme="majorBidi" w:hAnsiTheme="majorBidi" w:cstheme="majorBidi"/>
              <w:sz w:val="24"/>
              <w:szCs w:val="24"/>
            </w:rPr>
            <w:delText>experimen</w:delText>
          </w:r>
        </w:del>
      </w:ins>
      <w:ins w:id="278" w:author="Author" w:date="2020-09-25T14:29:00Z">
        <w:r w:rsidR="004B5EDF">
          <w:rPr>
            <w:rFonts w:asciiTheme="majorBidi" w:hAnsiTheme="majorBidi" w:cstheme="majorBidi"/>
            <w:sz w:val="24"/>
            <w:szCs w:val="24"/>
          </w:rPr>
          <w:t xml:space="preserve">experimental value of </w:t>
        </w:r>
        <w:proofErr w:type="spellStart"/>
        <w:r w:rsidR="004B5EDF">
          <w:rPr>
            <w:rFonts w:asciiTheme="majorBidi" w:hAnsiTheme="majorBidi" w:cstheme="majorBidi"/>
            <w:sz w:val="24"/>
            <w:szCs w:val="24"/>
          </w:rPr>
          <w:t>tvoid</w:t>
        </w:r>
        <w:proofErr w:type="spellEnd"/>
        <w:r w:rsidR="004B5EDF">
          <w:rPr>
            <w:rFonts w:asciiTheme="majorBidi" w:hAnsiTheme="majorBidi" w:cstheme="majorBidi"/>
            <w:sz w:val="24"/>
            <w:szCs w:val="24"/>
          </w:rPr>
          <w:t xml:space="preserve"> is replaced by </w:t>
        </w:r>
        <w:r w:rsidR="0004780B">
          <w:rPr>
            <w:rFonts w:asciiTheme="majorBidi" w:hAnsiTheme="majorBidi" w:cstheme="majorBidi"/>
            <w:sz w:val="24"/>
            <w:szCs w:val="24"/>
          </w:rPr>
          <w:t>its intersectional</w:t>
        </w:r>
      </w:ins>
      <w:ins w:id="279" w:author="Author" w:date="2020-09-25T14:28:00Z">
        <w:del w:id="280" w:author="Author" w:date="2020-09-25T14:29:00Z">
          <w:r w:rsidR="00692C2F" w:rsidDel="004B5EDF">
            <w:rPr>
              <w:rFonts w:asciiTheme="majorBidi" w:hAnsiTheme="majorBidi" w:cstheme="majorBidi"/>
              <w:sz w:val="24"/>
              <w:szCs w:val="24"/>
            </w:rPr>
            <w:delText xml:space="preserve">tal </w:delText>
          </w:r>
        </w:del>
      </w:ins>
      <w:ins w:id="281" w:author="Author" w:date="2020-09-25T14:27:00Z">
        <w:del w:id="282" w:author="Author" w:date="2020-09-25T14:29:00Z">
          <w:r w:rsidR="00764F5F" w:rsidDel="004B5EDF">
            <w:rPr>
              <w:rFonts w:asciiTheme="majorBidi" w:hAnsiTheme="majorBidi" w:cstheme="majorBidi"/>
              <w:sz w:val="24"/>
              <w:szCs w:val="24"/>
            </w:rPr>
            <w:delText>tvoid</w:delText>
          </w:r>
        </w:del>
      </w:ins>
      <w:ins w:id="283" w:author="Author" w:date="2020-09-25T14:28:00Z">
        <w:del w:id="284" w:author="Author" w:date="2020-09-25T14:29:00Z">
          <w:r w:rsidR="00692C2F" w:rsidDel="004B5EDF">
            <w:rPr>
              <w:rFonts w:asciiTheme="majorBidi" w:hAnsiTheme="majorBidi" w:cstheme="majorBidi"/>
              <w:sz w:val="24"/>
              <w:szCs w:val="24"/>
            </w:rPr>
            <w:delText xml:space="preserve">  is replaced</w:delText>
          </w:r>
        </w:del>
        <w:del w:id="285" w:author="Author" w:date="2020-09-25T14:28:00Z">
          <w:r w:rsidR="00692C2F" w:rsidDel="004B5EDF">
            <w:rPr>
              <w:rFonts w:asciiTheme="majorBidi" w:hAnsiTheme="majorBidi" w:cstheme="majorBidi"/>
              <w:sz w:val="24"/>
              <w:szCs w:val="24"/>
            </w:rPr>
            <w:delText xml:space="preserve"> </w:delText>
          </w:r>
        </w:del>
      </w:ins>
      <w:ins w:id="286" w:author="Author" w:date="2020-09-25T14:29:00Z">
        <w:r w:rsidR="0004780B">
          <w:rPr>
            <w:rFonts w:asciiTheme="majorBidi" w:hAnsiTheme="majorBidi" w:cstheme="majorBidi"/>
            <w:sz w:val="24"/>
            <w:szCs w:val="24"/>
          </w:rPr>
          <w:t xml:space="preserve"> counterpart i.e. the </w:t>
        </w:r>
        <w:proofErr w:type="spellStart"/>
        <w:r w:rsidR="0004780B">
          <w:rPr>
            <w:rFonts w:asciiTheme="majorBidi" w:hAnsiTheme="majorBidi" w:cstheme="majorBidi"/>
            <w:sz w:val="24"/>
            <w:szCs w:val="24"/>
          </w:rPr>
          <w:t>tvoid</w:t>
        </w:r>
        <w:proofErr w:type="spellEnd"/>
        <w:r w:rsidR="0004780B">
          <w:rPr>
            <w:rFonts w:asciiTheme="majorBidi" w:hAnsiTheme="majorBidi" w:cstheme="majorBidi"/>
            <w:sz w:val="24"/>
            <w:szCs w:val="24"/>
          </w:rPr>
          <w:t xml:space="preserve"> one would expect from the data given due to the calibration measurement.</w:t>
        </w:r>
      </w:ins>
    </w:p>
    <w:p w14:paraId="2E462CCE" w14:textId="6F16F73C" w:rsidR="0079277A" w:rsidDel="0079277A" w:rsidRDefault="0079277A" w:rsidP="00995574">
      <w:pPr>
        <w:autoSpaceDE w:val="0"/>
        <w:autoSpaceDN w:val="0"/>
        <w:adjustRightInd w:val="0"/>
        <w:spacing w:after="0" w:line="240" w:lineRule="auto"/>
        <w:jc w:val="both"/>
        <w:rPr>
          <w:del w:id="287" w:author="Author" w:date="2020-09-25T14:30:00Z"/>
          <w:rFonts w:asciiTheme="majorBidi" w:hAnsiTheme="majorBidi" w:cstheme="majorBidi"/>
          <w:sz w:val="24"/>
          <w:szCs w:val="24"/>
        </w:rPr>
      </w:pPr>
      <w:ins w:id="288" w:author="Author" w:date="2020-09-25T14:31:00Z">
        <w:r>
          <w:rPr>
            <w:rFonts w:asciiTheme="majorBidi" w:hAnsiTheme="majorBidi" w:cstheme="majorBidi"/>
            <w:sz w:val="24"/>
            <w:szCs w:val="24"/>
          </w:rPr>
          <w:t>Thereby,</w:t>
        </w:r>
      </w:ins>
    </w:p>
    <w:p w14:paraId="5F17B4F4" w14:textId="505C3D1A" w:rsidR="0079277A" w:rsidRDefault="0079277A" w:rsidP="00995574">
      <w:pPr>
        <w:autoSpaceDE w:val="0"/>
        <w:autoSpaceDN w:val="0"/>
        <w:adjustRightInd w:val="0"/>
        <w:spacing w:after="0" w:line="240" w:lineRule="auto"/>
        <w:jc w:val="both"/>
        <w:rPr>
          <w:ins w:id="289" w:author="Author" w:date="2020-09-25T14:33:00Z"/>
          <w:rFonts w:asciiTheme="majorBidi" w:hAnsiTheme="majorBidi" w:cstheme="majorBidi"/>
          <w:sz w:val="24"/>
          <w:szCs w:val="24"/>
        </w:rPr>
      </w:pPr>
      <w:ins w:id="290" w:author="Author" w:date="2020-09-25T14:31:00Z">
        <w:r>
          <w:rPr>
            <w:rFonts w:asciiTheme="majorBidi" w:hAnsiTheme="majorBidi" w:cstheme="majorBidi"/>
            <w:sz w:val="24"/>
            <w:szCs w:val="24"/>
          </w:rPr>
          <w:t xml:space="preserve"> this observed </w:t>
        </w:r>
      </w:ins>
      <w:ins w:id="291" w:author="Author" w:date="2020-09-25T14:32:00Z">
        <w:r>
          <w:rPr>
            <w:rFonts w:asciiTheme="majorBidi" w:hAnsiTheme="majorBidi" w:cstheme="majorBidi"/>
            <w:sz w:val="24"/>
            <w:szCs w:val="24"/>
          </w:rPr>
          <w:t>discrepancy</w:t>
        </w:r>
      </w:ins>
      <w:ins w:id="292" w:author="Author" w:date="2020-09-25T14:31:00Z">
        <w:r>
          <w:rPr>
            <w:rFonts w:asciiTheme="majorBidi" w:hAnsiTheme="majorBidi" w:cstheme="majorBidi"/>
            <w:sz w:val="24"/>
            <w:szCs w:val="24"/>
          </w:rPr>
          <w:t xml:space="preserve"> </w:t>
        </w:r>
      </w:ins>
      <w:ins w:id="293" w:author="Author" w:date="2020-09-25T14:32:00Z">
        <w:r>
          <w:rPr>
            <w:rFonts w:asciiTheme="majorBidi" w:hAnsiTheme="majorBidi" w:cstheme="majorBidi"/>
            <w:sz w:val="24"/>
            <w:szCs w:val="24"/>
          </w:rPr>
          <w:t xml:space="preserve">strongly supports the hypothesis stated in the first point and is </w:t>
        </w:r>
      </w:ins>
    </w:p>
    <w:p w14:paraId="7DA0FFCF" w14:textId="1FA18314" w:rsidR="0079277A" w:rsidRDefault="0079277A" w:rsidP="00995574">
      <w:pPr>
        <w:autoSpaceDE w:val="0"/>
        <w:autoSpaceDN w:val="0"/>
        <w:adjustRightInd w:val="0"/>
        <w:spacing w:after="0" w:line="240" w:lineRule="auto"/>
        <w:jc w:val="both"/>
        <w:rPr>
          <w:ins w:id="294" w:author="Author" w:date="2020-09-25T14:31:00Z"/>
          <w:rFonts w:asciiTheme="majorBidi" w:hAnsiTheme="majorBidi" w:cstheme="majorBidi"/>
          <w:sz w:val="24"/>
          <w:szCs w:val="24"/>
        </w:rPr>
      </w:pPr>
      <w:ins w:id="295" w:author="Author" w:date="2020-09-25T14:33:00Z">
        <w:r>
          <w:rPr>
            <w:rFonts w:asciiTheme="majorBidi" w:hAnsiTheme="majorBidi" w:cstheme="majorBidi"/>
            <w:sz w:val="24"/>
            <w:szCs w:val="24"/>
          </w:rPr>
          <w:t>reasoned with high probability by the erroneous measurement of the observed void peak itself.</w:t>
        </w:r>
      </w:ins>
    </w:p>
    <w:p w14:paraId="7DB6D3F9" w14:textId="2264D980" w:rsidR="00BC3EF4" w:rsidRPr="00BC3EF4" w:rsidDel="003839C2" w:rsidRDefault="00BC3EF4" w:rsidP="00BC3EF4">
      <w:pPr>
        <w:autoSpaceDE w:val="0"/>
        <w:autoSpaceDN w:val="0"/>
        <w:adjustRightInd w:val="0"/>
        <w:spacing w:after="0" w:line="240" w:lineRule="auto"/>
        <w:jc w:val="both"/>
        <w:rPr>
          <w:del w:id="296" w:author="Author" w:date="2020-09-25T14:22:00Z"/>
          <w:rFonts w:asciiTheme="majorBidi" w:hAnsiTheme="majorBidi" w:cstheme="majorBidi"/>
          <w:sz w:val="24"/>
          <w:szCs w:val="24"/>
        </w:rPr>
      </w:pPr>
      <w:del w:id="297" w:author="Author" w:date="2020-09-25T14:22:00Z">
        <w:r w:rsidDel="003839C2">
          <w:rPr>
            <w:rFonts w:asciiTheme="majorBidi" w:hAnsiTheme="majorBidi" w:cstheme="majorBidi"/>
            <w:sz w:val="24"/>
            <w:szCs w:val="24"/>
          </w:rPr>
          <w:delText>xxx</w:delText>
        </w:r>
      </w:del>
    </w:p>
    <w:p w14:paraId="69EF0585" w14:textId="77777777" w:rsidR="00995574" w:rsidRPr="00995574" w:rsidRDefault="00995574" w:rsidP="00995574">
      <w:pPr>
        <w:autoSpaceDE w:val="0"/>
        <w:autoSpaceDN w:val="0"/>
        <w:adjustRightInd w:val="0"/>
        <w:spacing w:after="0" w:line="240" w:lineRule="auto"/>
        <w:jc w:val="both"/>
        <w:rPr>
          <w:rFonts w:asciiTheme="majorBidi" w:hAnsiTheme="majorBidi" w:cstheme="majorBidi"/>
          <w:sz w:val="24"/>
          <w:szCs w:val="24"/>
        </w:rPr>
      </w:pPr>
    </w:p>
    <w:p w14:paraId="11B3A825" w14:textId="77777777" w:rsidR="001376CF" w:rsidRPr="00BC3EF4" w:rsidRDefault="00BC3EF4" w:rsidP="00BC3EF4">
      <w:pPr>
        <w:pStyle w:val="ListParagraph"/>
        <w:numPr>
          <w:ilvl w:val="0"/>
          <w:numId w:val="4"/>
        </w:numPr>
        <w:autoSpaceDE w:val="0"/>
        <w:autoSpaceDN w:val="0"/>
        <w:adjustRightInd w:val="0"/>
        <w:spacing w:after="0" w:line="240" w:lineRule="auto"/>
        <w:jc w:val="both"/>
        <w:rPr>
          <w:rFonts w:asciiTheme="majorBidi" w:hAnsiTheme="majorBidi" w:cstheme="majorBidi"/>
          <w:sz w:val="20"/>
          <w:szCs w:val="20"/>
        </w:rPr>
      </w:pPr>
      <w:r w:rsidRPr="00BC3EF4">
        <w:rPr>
          <w:rFonts w:asciiTheme="majorBidi" w:hAnsiTheme="majorBidi" w:cstheme="majorBidi"/>
          <w:sz w:val="20"/>
          <w:szCs w:val="20"/>
        </w:rPr>
        <w:t>“</w:t>
      </w:r>
      <w:r w:rsidR="007176A9" w:rsidRPr="00BC3EF4">
        <w:rPr>
          <w:rFonts w:asciiTheme="majorBidi" w:hAnsiTheme="majorBidi" w:cstheme="majorBidi"/>
          <w:sz w:val="20"/>
          <w:szCs w:val="20"/>
        </w:rPr>
        <w:t xml:space="preserve">The experimental data are not conclusive and obtained only from one of the commercial systems available in the market. There are three vendors who manufacture the AF4 system. Wyatt technology is one of them. The authors should reach out to other two vendors to get the information they need to </w:t>
      </w:r>
      <w:r w:rsidR="00D75F22" w:rsidRPr="00BC3EF4">
        <w:rPr>
          <w:rFonts w:asciiTheme="majorBidi" w:hAnsiTheme="majorBidi" w:cstheme="majorBidi"/>
          <w:sz w:val="20"/>
          <w:szCs w:val="20"/>
        </w:rPr>
        <w:t>test</w:t>
      </w:r>
      <w:r w:rsidR="007176A9" w:rsidRPr="00BC3EF4">
        <w:rPr>
          <w:rFonts w:asciiTheme="majorBidi" w:hAnsiTheme="majorBidi" w:cstheme="majorBidi"/>
          <w:sz w:val="20"/>
          <w:szCs w:val="20"/>
        </w:rPr>
        <w:t xml:space="preserve"> the analysis software </w:t>
      </w:r>
      <w:r w:rsidR="00D75F22" w:rsidRPr="00BC3EF4">
        <w:rPr>
          <w:rFonts w:asciiTheme="majorBidi" w:hAnsiTheme="majorBidi" w:cstheme="majorBidi"/>
          <w:sz w:val="20"/>
          <w:szCs w:val="20"/>
        </w:rPr>
        <w:t xml:space="preserve">using the literature data published by other AF4 users. </w:t>
      </w:r>
      <w:r w:rsidRPr="00BC3EF4">
        <w:rPr>
          <w:rFonts w:asciiTheme="majorBidi" w:hAnsiTheme="majorBidi" w:cstheme="majorBidi"/>
          <w:sz w:val="20"/>
          <w:szCs w:val="20"/>
        </w:rPr>
        <w:t>“</w:t>
      </w:r>
    </w:p>
    <w:p w14:paraId="34464B57" w14:textId="77777777" w:rsidR="001376CF" w:rsidRPr="007C707F" w:rsidRDefault="001376CF" w:rsidP="001376CF">
      <w:pPr>
        <w:pStyle w:val="ListParagraph"/>
        <w:rPr>
          <w:rFonts w:ascii="Times New Roman" w:hAnsi="Times New Roman" w:cs="Times New Roman"/>
          <w:sz w:val="24"/>
          <w:szCs w:val="24"/>
          <w:rPrChange w:id="298" w:author="Author" w:date="2020-09-21T17:42:00Z">
            <w:rPr>
              <w:rFonts w:asciiTheme="majorBidi" w:hAnsiTheme="majorBidi" w:cstheme="majorBidi"/>
              <w:sz w:val="24"/>
              <w:szCs w:val="24"/>
            </w:rPr>
          </w:rPrChange>
        </w:rPr>
      </w:pPr>
    </w:p>
    <w:p w14:paraId="233CDB18" w14:textId="52612FBF" w:rsidR="00932563" w:rsidRPr="007C707F" w:rsidRDefault="00932563" w:rsidP="00932563">
      <w:pPr>
        <w:spacing w:after="0" w:line="240" w:lineRule="auto"/>
        <w:rPr>
          <w:ins w:id="299" w:author="Author" w:date="2020-09-21T17:41:00Z"/>
          <w:rFonts w:ascii="Times New Roman" w:eastAsia="Times New Roman" w:hAnsi="Times New Roman" w:cs="Times New Roman"/>
          <w:sz w:val="24"/>
          <w:szCs w:val="24"/>
          <w:lang w:eastAsia="de-DE"/>
          <w:rPrChange w:id="300" w:author="Author" w:date="2020-09-21T17:42:00Z">
            <w:rPr>
              <w:ins w:id="301" w:author="Author" w:date="2020-09-21T17:41:00Z"/>
              <w:rFonts w:ascii="Times New Roman" w:eastAsia="Times New Roman" w:hAnsi="Times New Roman" w:cs="Times New Roman"/>
              <w:sz w:val="24"/>
              <w:szCs w:val="24"/>
              <w:lang w:val="de-DE" w:eastAsia="de-DE"/>
            </w:rPr>
          </w:rPrChange>
        </w:rPr>
      </w:pPr>
      <w:ins w:id="302" w:author="Author" w:date="2020-09-21T17:41:00Z">
        <w:r w:rsidRPr="007C707F">
          <w:rPr>
            <w:rFonts w:ascii="Times New Roman" w:eastAsia="Times New Roman" w:hAnsi="Times New Roman" w:cs="Times New Roman"/>
            <w:color w:val="000000"/>
            <w:sz w:val="24"/>
            <w:szCs w:val="24"/>
            <w:lang w:eastAsia="de-DE"/>
            <w:rPrChange w:id="303" w:author="Author" w:date="2020-09-21T17:42:00Z">
              <w:rPr>
                <w:rFonts w:ascii="Linux Libertine Display O" w:eastAsia="Times New Roman" w:hAnsi="Linux Libertine Display O" w:cs="Times New Roman"/>
                <w:color w:val="000000"/>
                <w:sz w:val="27"/>
                <w:szCs w:val="27"/>
                <w:lang w:val="de-DE" w:eastAsia="de-DE"/>
              </w:rPr>
            </w:rPrChange>
          </w:rPr>
          <w:t xml:space="preserve">After the remarks for the first reviewer, the conclusions are given in detail in the corrected version of our manuscript. The processed literature data have been partially acquired from </w:t>
        </w:r>
        <w:r w:rsidRPr="007C707F">
          <w:rPr>
            <w:rFonts w:ascii="Times New Roman" w:eastAsia="Times New Roman" w:hAnsi="Times New Roman" w:cs="Times New Roman"/>
            <w:color w:val="000000"/>
            <w:sz w:val="24"/>
            <w:szCs w:val="24"/>
            <w:lang w:eastAsia="de-DE"/>
            <w:rPrChange w:id="304" w:author="Author" w:date="2020-09-21T17:42:00Z">
              <w:rPr>
                <w:rFonts w:ascii="Linux Libertine Display O" w:eastAsia="Times New Roman" w:hAnsi="Linux Libertine Display O" w:cs="Times New Roman"/>
                <w:color w:val="000000"/>
                <w:sz w:val="27"/>
                <w:szCs w:val="27"/>
                <w:lang w:val="de-DE" w:eastAsia="de-DE"/>
              </w:rPr>
            </w:rPrChange>
          </w:rPr>
          <w:lastRenderedPageBreak/>
          <w:t>different vendors than our own device.</w:t>
        </w:r>
      </w:ins>
      <w:ins w:id="305" w:author="Author" w:date="2020-09-21T17:43:00Z">
        <w:r>
          <w:rPr>
            <w:rFonts w:ascii="Times New Roman" w:eastAsia="Times New Roman" w:hAnsi="Times New Roman" w:cs="Times New Roman"/>
            <w:color w:val="000000"/>
            <w:sz w:val="24"/>
            <w:szCs w:val="24"/>
            <w:lang w:eastAsia="de-DE"/>
          </w:rPr>
          <w:t xml:space="preserve"> Therefore, it is not necessary to obtain own measureme</w:t>
        </w:r>
        <w:r w:rsidR="00A50A13">
          <w:rPr>
            <w:rFonts w:ascii="Times New Roman" w:eastAsia="Times New Roman" w:hAnsi="Times New Roman" w:cs="Times New Roman"/>
            <w:color w:val="000000"/>
            <w:sz w:val="24"/>
            <w:szCs w:val="24"/>
            <w:lang w:eastAsia="de-DE"/>
          </w:rPr>
          <w:t>nts with devices of the other vendors.</w:t>
        </w:r>
      </w:ins>
    </w:p>
    <w:p w14:paraId="07C50F6B" w14:textId="77777777" w:rsidR="001376CF" w:rsidRPr="007C707F" w:rsidRDefault="001376CF" w:rsidP="001376CF">
      <w:pPr>
        <w:pStyle w:val="ListParagraph"/>
        <w:autoSpaceDE w:val="0"/>
        <w:autoSpaceDN w:val="0"/>
        <w:adjustRightInd w:val="0"/>
        <w:spacing w:after="0" w:line="240" w:lineRule="auto"/>
        <w:jc w:val="both"/>
        <w:rPr>
          <w:rFonts w:ascii="Times New Roman" w:hAnsi="Times New Roman" w:cs="Times New Roman"/>
          <w:sz w:val="24"/>
          <w:szCs w:val="24"/>
          <w:rPrChange w:id="306" w:author="Author" w:date="2020-09-21T17:42:00Z">
            <w:rPr>
              <w:rFonts w:asciiTheme="majorBidi" w:hAnsiTheme="majorBidi" w:cstheme="majorBidi"/>
              <w:sz w:val="24"/>
              <w:szCs w:val="24"/>
            </w:rPr>
          </w:rPrChange>
        </w:rPr>
      </w:pPr>
    </w:p>
    <w:p w14:paraId="2DED21F0" w14:textId="77777777" w:rsidR="00CB1FF6" w:rsidRPr="00D75F22" w:rsidRDefault="00CB1FF6" w:rsidP="00D75F22">
      <w:pPr>
        <w:pStyle w:val="ListParagraph"/>
        <w:autoSpaceDE w:val="0"/>
        <w:autoSpaceDN w:val="0"/>
        <w:adjustRightInd w:val="0"/>
        <w:spacing w:after="0" w:line="240" w:lineRule="auto"/>
        <w:jc w:val="both"/>
        <w:rPr>
          <w:rFonts w:asciiTheme="majorBidi" w:hAnsiTheme="majorBidi" w:cstheme="majorBidi"/>
          <w:sz w:val="24"/>
          <w:szCs w:val="24"/>
        </w:rPr>
      </w:pPr>
    </w:p>
    <w:sectPr w:rsidR="00CB1FF6" w:rsidRPr="00D75F22" w:rsidSect="00E1533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Author" w:date="2020-09-21T16:44:00Z" w:initials="A">
    <w:p w14:paraId="762E6452" w14:textId="77777777" w:rsidR="005E096D" w:rsidRPr="005E096D" w:rsidRDefault="005E096D">
      <w:pPr>
        <w:pStyle w:val="CommentText"/>
        <w:rPr>
          <w:lang w:val="de-DE"/>
        </w:rPr>
      </w:pPr>
      <w:r>
        <w:rPr>
          <w:rStyle w:val="CommentReference"/>
        </w:rPr>
        <w:annotationRef/>
      </w:r>
      <w:r w:rsidRPr="005E096D">
        <w:rPr>
          <w:lang w:val="de-DE"/>
        </w:rPr>
        <w:t>Die ERklärung finde ich sinnvoll und</w:t>
      </w:r>
      <w:r>
        <w:rPr>
          <w:lang w:val="de-DE"/>
        </w:rPr>
        <w:t xml:space="preserve"> auch den Vorschlag, noch zusätzlich bei 9% &amp; 15 % zu analysieren um zu zeigen dass der Effekt dieser Änderung gering ist.</w:t>
      </w:r>
    </w:p>
  </w:comment>
  <w:comment w:id="121" w:author="Author" w:date="2020-09-21T17:31:00Z" w:initials="A">
    <w:p w14:paraId="16F42938" w14:textId="58BF9427" w:rsidR="00AA3E4A" w:rsidRPr="00AA3E4A" w:rsidRDefault="00AA3E4A">
      <w:pPr>
        <w:pStyle w:val="CommentText"/>
        <w:rPr>
          <w:lang w:val="de-DE"/>
        </w:rPr>
      </w:pPr>
      <w:r>
        <w:rPr>
          <w:rStyle w:val="CommentReference"/>
        </w:rPr>
        <w:annotationRef/>
      </w:r>
      <w:r w:rsidRPr="00AA3E4A">
        <w:rPr>
          <w:lang w:val="de-DE"/>
        </w:rPr>
        <w:t>Hier fehlt noch die Antwort aber ich denk</w:t>
      </w:r>
      <w:r>
        <w:rPr>
          <w:lang w:val="de-DE"/>
        </w:rPr>
        <w:t>e der Reviewer ist korrekt hier.</w:t>
      </w:r>
    </w:p>
  </w:comment>
  <w:comment w:id="186" w:author="Author" w:date="2020-09-21T17:35:00Z" w:initials="A">
    <w:p w14:paraId="2D06E63B" w14:textId="0AD5708E" w:rsidR="009F4955" w:rsidRPr="009F4955" w:rsidRDefault="009F4955">
      <w:pPr>
        <w:pStyle w:val="CommentText"/>
        <w:rPr>
          <w:lang w:val="de-DE"/>
        </w:rPr>
      </w:pPr>
      <w:r>
        <w:rPr>
          <w:rStyle w:val="CommentReference"/>
        </w:rPr>
        <w:annotationRef/>
      </w:r>
      <w:r w:rsidRPr="009F4955">
        <w:rPr>
          <w:lang w:val="de-DE"/>
        </w:rPr>
        <w:t>Die Ant</w:t>
      </w:r>
      <w:r>
        <w:rPr>
          <w:lang w:val="de-DE"/>
        </w:rPr>
        <w:t>w</w:t>
      </w:r>
      <w:r w:rsidRPr="009F4955">
        <w:rPr>
          <w:lang w:val="de-DE"/>
        </w:rPr>
        <w:t>ort ist OK wie be</w:t>
      </w:r>
      <w:r>
        <w:rPr>
          <w:lang w:val="de-DE"/>
        </w:rPr>
        <w:t>i der ersten roten Antwort oben und die Analyse von 9% und 15% ist gut um zu zeigen dass diese Abweichung kaum einen Effekt hat</w:t>
      </w:r>
    </w:p>
  </w:comment>
  <w:comment w:id="206" w:author="Author" w:date="2020-09-21T17:39:00Z" w:initials="A">
    <w:p w14:paraId="0B0264FB" w14:textId="1FE85863" w:rsidR="00932563" w:rsidRPr="00932563" w:rsidRDefault="00932563">
      <w:pPr>
        <w:pStyle w:val="CommentText"/>
        <w:rPr>
          <w:lang w:val="de-DE"/>
        </w:rPr>
      </w:pPr>
      <w:r>
        <w:rPr>
          <w:rStyle w:val="CommentReference"/>
        </w:rPr>
        <w:annotationRef/>
      </w:r>
      <w:r w:rsidRPr="00932563">
        <w:rPr>
          <w:lang w:val="de-DE"/>
        </w:rPr>
        <w:t>Hier könnten wir antworten dass wi</w:t>
      </w:r>
      <w:r>
        <w:rPr>
          <w:lang w:val="de-DE"/>
        </w:rPr>
        <w:t>r ja durch das Versagen der Methoden 1 – 4 zeigen, dass D nicht absolut messbar ist, es sei denn man verwendet Methode 5.</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2E6452" w15:done="0"/>
  <w15:commentEx w15:paraId="16F42938" w15:done="0"/>
  <w15:commentEx w15:paraId="2D06E63B" w15:done="0"/>
  <w15:commentEx w15:paraId="0B0264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2E6452" w16cid:durableId="23135700"/>
  <w16cid:commentId w16cid:paraId="16F42938" w16cid:durableId="231361E9"/>
  <w16cid:commentId w16cid:paraId="2D06E63B" w16cid:durableId="231362D5"/>
  <w16cid:commentId w16cid:paraId="0B0264FB" w16cid:durableId="231363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nux Libertine Display O">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11698"/>
    <w:multiLevelType w:val="hybridMultilevel"/>
    <w:tmpl w:val="64348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637B7"/>
    <w:multiLevelType w:val="hybridMultilevel"/>
    <w:tmpl w:val="52748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3A228F"/>
    <w:multiLevelType w:val="hybridMultilevel"/>
    <w:tmpl w:val="CDEC8080"/>
    <w:lvl w:ilvl="0" w:tplc="8904CD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90FFA"/>
    <w:multiLevelType w:val="hybridMultilevel"/>
    <w:tmpl w:val="21EA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9F73D7"/>
    <w:multiLevelType w:val="hybridMultilevel"/>
    <w:tmpl w:val="DABAC390"/>
    <w:lvl w:ilvl="0" w:tplc="DBE43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4E4842"/>
    <w:multiLevelType w:val="hybridMultilevel"/>
    <w:tmpl w:val="9DF0A616"/>
    <w:lvl w:ilvl="0" w:tplc="76AAD7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856222"/>
    <w:multiLevelType w:val="hybridMultilevel"/>
    <w:tmpl w:val="122A4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967A5B"/>
    <w:multiLevelType w:val="hybridMultilevel"/>
    <w:tmpl w:val="9F40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0"/>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71"/>
    <w:rsid w:val="00001A96"/>
    <w:rsid w:val="00001DD7"/>
    <w:rsid w:val="00002F26"/>
    <w:rsid w:val="000034D4"/>
    <w:rsid w:val="000101D7"/>
    <w:rsid w:val="00015AF2"/>
    <w:rsid w:val="00021F54"/>
    <w:rsid w:val="00033458"/>
    <w:rsid w:val="00034415"/>
    <w:rsid w:val="00034D90"/>
    <w:rsid w:val="00037E1D"/>
    <w:rsid w:val="0004780B"/>
    <w:rsid w:val="0005299F"/>
    <w:rsid w:val="0006206A"/>
    <w:rsid w:val="00062C80"/>
    <w:rsid w:val="00072D48"/>
    <w:rsid w:val="000770C4"/>
    <w:rsid w:val="00085F71"/>
    <w:rsid w:val="00087E04"/>
    <w:rsid w:val="000A017C"/>
    <w:rsid w:val="000A0832"/>
    <w:rsid w:val="000A1490"/>
    <w:rsid w:val="000A690F"/>
    <w:rsid w:val="000B06A7"/>
    <w:rsid w:val="000B596C"/>
    <w:rsid w:val="000C23B0"/>
    <w:rsid w:val="000D39F3"/>
    <w:rsid w:val="000E0642"/>
    <w:rsid w:val="000F3843"/>
    <w:rsid w:val="000F4BC4"/>
    <w:rsid w:val="000F51FC"/>
    <w:rsid w:val="000F6DE2"/>
    <w:rsid w:val="00100931"/>
    <w:rsid w:val="0010360E"/>
    <w:rsid w:val="00106CEE"/>
    <w:rsid w:val="00123C71"/>
    <w:rsid w:val="00133626"/>
    <w:rsid w:val="00133F9D"/>
    <w:rsid w:val="001376CF"/>
    <w:rsid w:val="00137F9A"/>
    <w:rsid w:val="0014185A"/>
    <w:rsid w:val="0014677B"/>
    <w:rsid w:val="00152F8C"/>
    <w:rsid w:val="00176ED9"/>
    <w:rsid w:val="00186F59"/>
    <w:rsid w:val="00190EA1"/>
    <w:rsid w:val="00192250"/>
    <w:rsid w:val="00193562"/>
    <w:rsid w:val="001960B5"/>
    <w:rsid w:val="001A4A98"/>
    <w:rsid w:val="001B2E91"/>
    <w:rsid w:val="001B344F"/>
    <w:rsid w:val="001B3942"/>
    <w:rsid w:val="001B4E09"/>
    <w:rsid w:val="001B56BF"/>
    <w:rsid w:val="001B5F58"/>
    <w:rsid w:val="001B7086"/>
    <w:rsid w:val="001D3B56"/>
    <w:rsid w:val="001D489E"/>
    <w:rsid w:val="001D6728"/>
    <w:rsid w:val="001E5271"/>
    <w:rsid w:val="001F3B3F"/>
    <w:rsid w:val="002027A2"/>
    <w:rsid w:val="00203793"/>
    <w:rsid w:val="00205632"/>
    <w:rsid w:val="002110AA"/>
    <w:rsid w:val="00213600"/>
    <w:rsid w:val="002142D1"/>
    <w:rsid w:val="00215A08"/>
    <w:rsid w:val="00223813"/>
    <w:rsid w:val="00234C61"/>
    <w:rsid w:val="00235FCB"/>
    <w:rsid w:val="00236109"/>
    <w:rsid w:val="00236520"/>
    <w:rsid w:val="0023687F"/>
    <w:rsid w:val="00243835"/>
    <w:rsid w:val="00244DCD"/>
    <w:rsid w:val="00251C7F"/>
    <w:rsid w:val="00251EEE"/>
    <w:rsid w:val="002563B6"/>
    <w:rsid w:val="00262594"/>
    <w:rsid w:val="00266D1C"/>
    <w:rsid w:val="00270E2C"/>
    <w:rsid w:val="00277CAB"/>
    <w:rsid w:val="002802B7"/>
    <w:rsid w:val="00280462"/>
    <w:rsid w:val="0028308A"/>
    <w:rsid w:val="00284DCC"/>
    <w:rsid w:val="00297EAC"/>
    <w:rsid w:val="002A15B0"/>
    <w:rsid w:val="002A3AA4"/>
    <w:rsid w:val="002A6E28"/>
    <w:rsid w:val="002A7C9A"/>
    <w:rsid w:val="002B215C"/>
    <w:rsid w:val="002B2C9D"/>
    <w:rsid w:val="002B4D21"/>
    <w:rsid w:val="002B6911"/>
    <w:rsid w:val="002B6D7C"/>
    <w:rsid w:val="002C29F0"/>
    <w:rsid w:val="002C4695"/>
    <w:rsid w:val="002C514A"/>
    <w:rsid w:val="002D4D21"/>
    <w:rsid w:val="002E076A"/>
    <w:rsid w:val="002E29EE"/>
    <w:rsid w:val="00310473"/>
    <w:rsid w:val="00315040"/>
    <w:rsid w:val="00317F99"/>
    <w:rsid w:val="003329A7"/>
    <w:rsid w:val="003345A2"/>
    <w:rsid w:val="003370A2"/>
    <w:rsid w:val="003437C7"/>
    <w:rsid w:val="003444CD"/>
    <w:rsid w:val="00345C63"/>
    <w:rsid w:val="00352881"/>
    <w:rsid w:val="00356CFA"/>
    <w:rsid w:val="003602DE"/>
    <w:rsid w:val="003612F6"/>
    <w:rsid w:val="00361C8C"/>
    <w:rsid w:val="00364520"/>
    <w:rsid w:val="00374C7B"/>
    <w:rsid w:val="00382C54"/>
    <w:rsid w:val="00382DC2"/>
    <w:rsid w:val="003839C2"/>
    <w:rsid w:val="00390891"/>
    <w:rsid w:val="003913DD"/>
    <w:rsid w:val="003A1C95"/>
    <w:rsid w:val="003A29CD"/>
    <w:rsid w:val="003A2E68"/>
    <w:rsid w:val="003A3912"/>
    <w:rsid w:val="003B114A"/>
    <w:rsid w:val="003B531A"/>
    <w:rsid w:val="003C5037"/>
    <w:rsid w:val="003C67A1"/>
    <w:rsid w:val="003E71B8"/>
    <w:rsid w:val="003F22AF"/>
    <w:rsid w:val="003F4D20"/>
    <w:rsid w:val="00400DCC"/>
    <w:rsid w:val="00401B78"/>
    <w:rsid w:val="004113CA"/>
    <w:rsid w:val="00412F70"/>
    <w:rsid w:val="00413722"/>
    <w:rsid w:val="00415B47"/>
    <w:rsid w:val="00424918"/>
    <w:rsid w:val="00434CBA"/>
    <w:rsid w:val="00436D7B"/>
    <w:rsid w:val="004403B9"/>
    <w:rsid w:val="004422BC"/>
    <w:rsid w:val="00442DBC"/>
    <w:rsid w:val="00443DAE"/>
    <w:rsid w:val="004577E7"/>
    <w:rsid w:val="004612C7"/>
    <w:rsid w:val="00474AA4"/>
    <w:rsid w:val="00482DEC"/>
    <w:rsid w:val="00484A8D"/>
    <w:rsid w:val="00486707"/>
    <w:rsid w:val="00490A86"/>
    <w:rsid w:val="004930C4"/>
    <w:rsid w:val="00496A6D"/>
    <w:rsid w:val="004A5A6E"/>
    <w:rsid w:val="004B3422"/>
    <w:rsid w:val="004B5864"/>
    <w:rsid w:val="004B5EDF"/>
    <w:rsid w:val="004B7F6E"/>
    <w:rsid w:val="004D5C94"/>
    <w:rsid w:val="0050194B"/>
    <w:rsid w:val="005019F6"/>
    <w:rsid w:val="00502499"/>
    <w:rsid w:val="00510346"/>
    <w:rsid w:val="005168FE"/>
    <w:rsid w:val="005200FE"/>
    <w:rsid w:val="00523405"/>
    <w:rsid w:val="00551D63"/>
    <w:rsid w:val="005530A2"/>
    <w:rsid w:val="005569FF"/>
    <w:rsid w:val="00557177"/>
    <w:rsid w:val="005574C5"/>
    <w:rsid w:val="005717CE"/>
    <w:rsid w:val="005760BB"/>
    <w:rsid w:val="005845E2"/>
    <w:rsid w:val="00593F1B"/>
    <w:rsid w:val="005950AB"/>
    <w:rsid w:val="0059738A"/>
    <w:rsid w:val="005A54EA"/>
    <w:rsid w:val="005A78B5"/>
    <w:rsid w:val="005B47E5"/>
    <w:rsid w:val="005C0AF7"/>
    <w:rsid w:val="005C757E"/>
    <w:rsid w:val="005D2CF9"/>
    <w:rsid w:val="005D68B0"/>
    <w:rsid w:val="005E096D"/>
    <w:rsid w:val="005E1BC3"/>
    <w:rsid w:val="005E45E4"/>
    <w:rsid w:val="005E67DD"/>
    <w:rsid w:val="005F3413"/>
    <w:rsid w:val="00600841"/>
    <w:rsid w:val="00606C1F"/>
    <w:rsid w:val="00611A41"/>
    <w:rsid w:val="00613960"/>
    <w:rsid w:val="00621E10"/>
    <w:rsid w:val="00623825"/>
    <w:rsid w:val="00627E2C"/>
    <w:rsid w:val="00630A7C"/>
    <w:rsid w:val="0063757F"/>
    <w:rsid w:val="00643383"/>
    <w:rsid w:val="00646423"/>
    <w:rsid w:val="00646712"/>
    <w:rsid w:val="00653132"/>
    <w:rsid w:val="0066051B"/>
    <w:rsid w:val="00661321"/>
    <w:rsid w:val="006624AA"/>
    <w:rsid w:val="006764E8"/>
    <w:rsid w:val="006822C1"/>
    <w:rsid w:val="00684F14"/>
    <w:rsid w:val="00686123"/>
    <w:rsid w:val="00692C2F"/>
    <w:rsid w:val="006A41DA"/>
    <w:rsid w:val="006A6B9C"/>
    <w:rsid w:val="006B4F16"/>
    <w:rsid w:val="006C155E"/>
    <w:rsid w:val="006C1FB8"/>
    <w:rsid w:val="006C2C11"/>
    <w:rsid w:val="006C5BCB"/>
    <w:rsid w:val="006D39DE"/>
    <w:rsid w:val="006D4320"/>
    <w:rsid w:val="006D50FD"/>
    <w:rsid w:val="006E493A"/>
    <w:rsid w:val="006E7C75"/>
    <w:rsid w:val="006F4706"/>
    <w:rsid w:val="006F4C44"/>
    <w:rsid w:val="006F7677"/>
    <w:rsid w:val="006F7879"/>
    <w:rsid w:val="006F79FB"/>
    <w:rsid w:val="00710325"/>
    <w:rsid w:val="00712290"/>
    <w:rsid w:val="0071655C"/>
    <w:rsid w:val="007176A9"/>
    <w:rsid w:val="007213FC"/>
    <w:rsid w:val="00721507"/>
    <w:rsid w:val="007227A2"/>
    <w:rsid w:val="00725709"/>
    <w:rsid w:val="00731402"/>
    <w:rsid w:val="007318F9"/>
    <w:rsid w:val="00731F6B"/>
    <w:rsid w:val="00741EE1"/>
    <w:rsid w:val="0074692A"/>
    <w:rsid w:val="00747903"/>
    <w:rsid w:val="007606A3"/>
    <w:rsid w:val="00764F5F"/>
    <w:rsid w:val="00782BAD"/>
    <w:rsid w:val="007919BE"/>
    <w:rsid w:val="0079277A"/>
    <w:rsid w:val="007A5050"/>
    <w:rsid w:val="007B4653"/>
    <w:rsid w:val="007C059E"/>
    <w:rsid w:val="007C60C9"/>
    <w:rsid w:val="007C707F"/>
    <w:rsid w:val="007E15B3"/>
    <w:rsid w:val="007E4650"/>
    <w:rsid w:val="007F0E31"/>
    <w:rsid w:val="007F5D46"/>
    <w:rsid w:val="0080207F"/>
    <w:rsid w:val="00811677"/>
    <w:rsid w:val="00811DEC"/>
    <w:rsid w:val="00820590"/>
    <w:rsid w:val="00820593"/>
    <w:rsid w:val="008220FC"/>
    <w:rsid w:val="00833029"/>
    <w:rsid w:val="00836EF6"/>
    <w:rsid w:val="0084574C"/>
    <w:rsid w:val="008476C1"/>
    <w:rsid w:val="008515D5"/>
    <w:rsid w:val="00853CC4"/>
    <w:rsid w:val="008566EC"/>
    <w:rsid w:val="00857409"/>
    <w:rsid w:val="0086753A"/>
    <w:rsid w:val="00874ED9"/>
    <w:rsid w:val="00887A16"/>
    <w:rsid w:val="008913ED"/>
    <w:rsid w:val="00895241"/>
    <w:rsid w:val="008A6D9A"/>
    <w:rsid w:val="008B2E7D"/>
    <w:rsid w:val="008C0E3C"/>
    <w:rsid w:val="008C25BC"/>
    <w:rsid w:val="008C2C75"/>
    <w:rsid w:val="008C37D6"/>
    <w:rsid w:val="008C673A"/>
    <w:rsid w:val="008D110D"/>
    <w:rsid w:val="008D291F"/>
    <w:rsid w:val="008D356F"/>
    <w:rsid w:val="008D5AB6"/>
    <w:rsid w:val="008E3C77"/>
    <w:rsid w:val="008E3DEC"/>
    <w:rsid w:val="008E66F8"/>
    <w:rsid w:val="008F42CB"/>
    <w:rsid w:val="008F4CF1"/>
    <w:rsid w:val="008F55B3"/>
    <w:rsid w:val="008F578C"/>
    <w:rsid w:val="008F7D22"/>
    <w:rsid w:val="00901DD4"/>
    <w:rsid w:val="009070CB"/>
    <w:rsid w:val="00910313"/>
    <w:rsid w:val="009166E0"/>
    <w:rsid w:val="00920D81"/>
    <w:rsid w:val="00926903"/>
    <w:rsid w:val="00927EB9"/>
    <w:rsid w:val="009318F8"/>
    <w:rsid w:val="00932563"/>
    <w:rsid w:val="00936F11"/>
    <w:rsid w:val="00953182"/>
    <w:rsid w:val="00953F78"/>
    <w:rsid w:val="00962A6D"/>
    <w:rsid w:val="0097189C"/>
    <w:rsid w:val="009748A5"/>
    <w:rsid w:val="009778C1"/>
    <w:rsid w:val="009800F1"/>
    <w:rsid w:val="00995574"/>
    <w:rsid w:val="00997A5B"/>
    <w:rsid w:val="009A5D96"/>
    <w:rsid w:val="009C0263"/>
    <w:rsid w:val="009C5397"/>
    <w:rsid w:val="009D0DF0"/>
    <w:rsid w:val="009D45CB"/>
    <w:rsid w:val="009E1D39"/>
    <w:rsid w:val="009E6A55"/>
    <w:rsid w:val="009E7C99"/>
    <w:rsid w:val="009F44CA"/>
    <w:rsid w:val="009F4586"/>
    <w:rsid w:val="009F4955"/>
    <w:rsid w:val="009F5D95"/>
    <w:rsid w:val="009F6F04"/>
    <w:rsid w:val="00A00094"/>
    <w:rsid w:val="00A1017F"/>
    <w:rsid w:val="00A3507E"/>
    <w:rsid w:val="00A50A13"/>
    <w:rsid w:val="00A511B7"/>
    <w:rsid w:val="00A5130B"/>
    <w:rsid w:val="00A60AFD"/>
    <w:rsid w:val="00A611E3"/>
    <w:rsid w:val="00A62923"/>
    <w:rsid w:val="00A65373"/>
    <w:rsid w:val="00A67AAA"/>
    <w:rsid w:val="00A70F57"/>
    <w:rsid w:val="00A721AC"/>
    <w:rsid w:val="00A7295C"/>
    <w:rsid w:val="00A7555D"/>
    <w:rsid w:val="00A769FA"/>
    <w:rsid w:val="00A81003"/>
    <w:rsid w:val="00A82F1F"/>
    <w:rsid w:val="00A8348C"/>
    <w:rsid w:val="00A84921"/>
    <w:rsid w:val="00A86193"/>
    <w:rsid w:val="00A93034"/>
    <w:rsid w:val="00A97E8A"/>
    <w:rsid w:val="00AA3966"/>
    <w:rsid w:val="00AA3E4A"/>
    <w:rsid w:val="00AB0575"/>
    <w:rsid w:val="00AB21C7"/>
    <w:rsid w:val="00AB35CA"/>
    <w:rsid w:val="00AC4634"/>
    <w:rsid w:val="00AD045D"/>
    <w:rsid w:val="00AD4B44"/>
    <w:rsid w:val="00AD4CB1"/>
    <w:rsid w:val="00AD5361"/>
    <w:rsid w:val="00AD7103"/>
    <w:rsid w:val="00AD7C90"/>
    <w:rsid w:val="00AE2E14"/>
    <w:rsid w:val="00AE6DC9"/>
    <w:rsid w:val="00AE7CE0"/>
    <w:rsid w:val="00AF0DB3"/>
    <w:rsid w:val="00AF0EFC"/>
    <w:rsid w:val="00AF34B1"/>
    <w:rsid w:val="00AF3E25"/>
    <w:rsid w:val="00AF6254"/>
    <w:rsid w:val="00AF706D"/>
    <w:rsid w:val="00AF756B"/>
    <w:rsid w:val="00B01947"/>
    <w:rsid w:val="00B044A0"/>
    <w:rsid w:val="00B0667F"/>
    <w:rsid w:val="00B12173"/>
    <w:rsid w:val="00B20159"/>
    <w:rsid w:val="00B20FF3"/>
    <w:rsid w:val="00B24130"/>
    <w:rsid w:val="00B26357"/>
    <w:rsid w:val="00B34BD9"/>
    <w:rsid w:val="00B437AE"/>
    <w:rsid w:val="00B60326"/>
    <w:rsid w:val="00B614FA"/>
    <w:rsid w:val="00B63C1E"/>
    <w:rsid w:val="00B63D46"/>
    <w:rsid w:val="00B6685E"/>
    <w:rsid w:val="00B67699"/>
    <w:rsid w:val="00B80DD8"/>
    <w:rsid w:val="00B8239D"/>
    <w:rsid w:val="00B84AA4"/>
    <w:rsid w:val="00B86E72"/>
    <w:rsid w:val="00B90C92"/>
    <w:rsid w:val="00B93711"/>
    <w:rsid w:val="00B93977"/>
    <w:rsid w:val="00B97834"/>
    <w:rsid w:val="00BA0BA4"/>
    <w:rsid w:val="00BA7B77"/>
    <w:rsid w:val="00BB172D"/>
    <w:rsid w:val="00BB3576"/>
    <w:rsid w:val="00BB5A9C"/>
    <w:rsid w:val="00BC1475"/>
    <w:rsid w:val="00BC1B41"/>
    <w:rsid w:val="00BC3EF4"/>
    <w:rsid w:val="00BE0202"/>
    <w:rsid w:val="00BE1889"/>
    <w:rsid w:val="00BF05D3"/>
    <w:rsid w:val="00BF075E"/>
    <w:rsid w:val="00BF33E1"/>
    <w:rsid w:val="00C17112"/>
    <w:rsid w:val="00C21905"/>
    <w:rsid w:val="00C23F60"/>
    <w:rsid w:val="00C24166"/>
    <w:rsid w:val="00C316C2"/>
    <w:rsid w:val="00C3274D"/>
    <w:rsid w:val="00C414B2"/>
    <w:rsid w:val="00C45C02"/>
    <w:rsid w:val="00C46875"/>
    <w:rsid w:val="00C51C6D"/>
    <w:rsid w:val="00C52FB8"/>
    <w:rsid w:val="00C60501"/>
    <w:rsid w:val="00C6103C"/>
    <w:rsid w:val="00C61FE5"/>
    <w:rsid w:val="00C659B4"/>
    <w:rsid w:val="00C7630F"/>
    <w:rsid w:val="00C7638F"/>
    <w:rsid w:val="00C76A27"/>
    <w:rsid w:val="00C77832"/>
    <w:rsid w:val="00C77D6A"/>
    <w:rsid w:val="00C811F4"/>
    <w:rsid w:val="00C8298C"/>
    <w:rsid w:val="00C83250"/>
    <w:rsid w:val="00C8331B"/>
    <w:rsid w:val="00C86A97"/>
    <w:rsid w:val="00C92701"/>
    <w:rsid w:val="00C945AD"/>
    <w:rsid w:val="00C96B22"/>
    <w:rsid w:val="00CB1FF6"/>
    <w:rsid w:val="00CB45DD"/>
    <w:rsid w:val="00CB56C0"/>
    <w:rsid w:val="00CB5906"/>
    <w:rsid w:val="00CB5AA5"/>
    <w:rsid w:val="00CB605C"/>
    <w:rsid w:val="00CC2A19"/>
    <w:rsid w:val="00CC5AE2"/>
    <w:rsid w:val="00CE02C0"/>
    <w:rsid w:val="00CE1D9E"/>
    <w:rsid w:val="00CE46F6"/>
    <w:rsid w:val="00CE5127"/>
    <w:rsid w:val="00CF07D9"/>
    <w:rsid w:val="00CF69C2"/>
    <w:rsid w:val="00CF6B45"/>
    <w:rsid w:val="00D0378D"/>
    <w:rsid w:val="00D0496F"/>
    <w:rsid w:val="00D054AA"/>
    <w:rsid w:val="00D10B60"/>
    <w:rsid w:val="00D1204F"/>
    <w:rsid w:val="00D12128"/>
    <w:rsid w:val="00D13BE4"/>
    <w:rsid w:val="00D16E0F"/>
    <w:rsid w:val="00D20BCB"/>
    <w:rsid w:val="00D27698"/>
    <w:rsid w:val="00D3115C"/>
    <w:rsid w:val="00D33D3F"/>
    <w:rsid w:val="00D4067C"/>
    <w:rsid w:val="00D5045C"/>
    <w:rsid w:val="00D50A97"/>
    <w:rsid w:val="00D517C8"/>
    <w:rsid w:val="00D6152B"/>
    <w:rsid w:val="00D75930"/>
    <w:rsid w:val="00D75F22"/>
    <w:rsid w:val="00D80BEB"/>
    <w:rsid w:val="00D81427"/>
    <w:rsid w:val="00D819D7"/>
    <w:rsid w:val="00D91685"/>
    <w:rsid w:val="00D95E0C"/>
    <w:rsid w:val="00DB1DE7"/>
    <w:rsid w:val="00DC19D6"/>
    <w:rsid w:val="00DC49DE"/>
    <w:rsid w:val="00DC59E6"/>
    <w:rsid w:val="00DC5B91"/>
    <w:rsid w:val="00DC5E6A"/>
    <w:rsid w:val="00DD5B5C"/>
    <w:rsid w:val="00DE6DB7"/>
    <w:rsid w:val="00DE7D14"/>
    <w:rsid w:val="00DF05D3"/>
    <w:rsid w:val="00DF1571"/>
    <w:rsid w:val="00DF4FAB"/>
    <w:rsid w:val="00DF7696"/>
    <w:rsid w:val="00E045CF"/>
    <w:rsid w:val="00E1043A"/>
    <w:rsid w:val="00E118D7"/>
    <w:rsid w:val="00E1533F"/>
    <w:rsid w:val="00E20F20"/>
    <w:rsid w:val="00E2577C"/>
    <w:rsid w:val="00E25EB5"/>
    <w:rsid w:val="00E275C5"/>
    <w:rsid w:val="00E332AB"/>
    <w:rsid w:val="00E4002E"/>
    <w:rsid w:val="00E44765"/>
    <w:rsid w:val="00E44E90"/>
    <w:rsid w:val="00E47B6D"/>
    <w:rsid w:val="00E525EE"/>
    <w:rsid w:val="00E549C3"/>
    <w:rsid w:val="00E57A78"/>
    <w:rsid w:val="00E60EB1"/>
    <w:rsid w:val="00E61817"/>
    <w:rsid w:val="00E709C2"/>
    <w:rsid w:val="00E71A53"/>
    <w:rsid w:val="00E74D56"/>
    <w:rsid w:val="00E751A3"/>
    <w:rsid w:val="00E7747A"/>
    <w:rsid w:val="00E869C7"/>
    <w:rsid w:val="00E922EA"/>
    <w:rsid w:val="00E92A7D"/>
    <w:rsid w:val="00E94F7D"/>
    <w:rsid w:val="00EB293C"/>
    <w:rsid w:val="00EB7A54"/>
    <w:rsid w:val="00EC5BCB"/>
    <w:rsid w:val="00ED605C"/>
    <w:rsid w:val="00ED7BF3"/>
    <w:rsid w:val="00EE5848"/>
    <w:rsid w:val="00EE7FBC"/>
    <w:rsid w:val="00F01FEF"/>
    <w:rsid w:val="00F10E8B"/>
    <w:rsid w:val="00F131F9"/>
    <w:rsid w:val="00F13E13"/>
    <w:rsid w:val="00F21F6A"/>
    <w:rsid w:val="00F22BD5"/>
    <w:rsid w:val="00F36E18"/>
    <w:rsid w:val="00F4326F"/>
    <w:rsid w:val="00F56060"/>
    <w:rsid w:val="00F64FF7"/>
    <w:rsid w:val="00F70056"/>
    <w:rsid w:val="00F8095B"/>
    <w:rsid w:val="00F84F9D"/>
    <w:rsid w:val="00F86774"/>
    <w:rsid w:val="00F946B9"/>
    <w:rsid w:val="00FA0FF7"/>
    <w:rsid w:val="00FA2E98"/>
    <w:rsid w:val="00FB085D"/>
    <w:rsid w:val="00FB1647"/>
    <w:rsid w:val="00FC2D84"/>
    <w:rsid w:val="00FC3427"/>
    <w:rsid w:val="00FD3C97"/>
    <w:rsid w:val="00FD4351"/>
    <w:rsid w:val="00FE1E2F"/>
    <w:rsid w:val="00FF2B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31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3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D7B"/>
    <w:pPr>
      <w:ind w:left="720"/>
      <w:contextualSpacing/>
    </w:pPr>
  </w:style>
  <w:style w:type="character" w:styleId="Hyperlink">
    <w:name w:val="Hyperlink"/>
    <w:basedOn w:val="DefaultParagraphFont"/>
    <w:uiPriority w:val="99"/>
    <w:unhideWhenUsed/>
    <w:rsid w:val="001376CF"/>
    <w:rPr>
      <w:color w:val="0000FF"/>
      <w:u w:val="single"/>
    </w:rPr>
  </w:style>
  <w:style w:type="character" w:customStyle="1" w:styleId="NichtaufgelsteErwhnung1">
    <w:name w:val="Nicht aufgelöste Erwähnung1"/>
    <w:basedOn w:val="DefaultParagraphFont"/>
    <w:uiPriority w:val="99"/>
    <w:semiHidden/>
    <w:unhideWhenUsed/>
    <w:rsid w:val="001376CF"/>
    <w:rPr>
      <w:color w:val="605E5C"/>
      <w:shd w:val="clear" w:color="auto" w:fill="E1DFDD"/>
    </w:rPr>
  </w:style>
  <w:style w:type="paragraph" w:styleId="BalloonText">
    <w:name w:val="Balloon Text"/>
    <w:basedOn w:val="Normal"/>
    <w:link w:val="BalloonTextChar"/>
    <w:uiPriority w:val="99"/>
    <w:semiHidden/>
    <w:unhideWhenUsed/>
    <w:rsid w:val="0097189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189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E096D"/>
    <w:rPr>
      <w:sz w:val="16"/>
      <w:szCs w:val="16"/>
    </w:rPr>
  </w:style>
  <w:style w:type="paragraph" w:styleId="CommentText">
    <w:name w:val="annotation text"/>
    <w:basedOn w:val="Normal"/>
    <w:link w:val="CommentTextChar"/>
    <w:uiPriority w:val="99"/>
    <w:semiHidden/>
    <w:unhideWhenUsed/>
    <w:rsid w:val="005E096D"/>
    <w:pPr>
      <w:spacing w:line="240" w:lineRule="auto"/>
    </w:pPr>
    <w:rPr>
      <w:sz w:val="20"/>
      <w:szCs w:val="20"/>
    </w:rPr>
  </w:style>
  <w:style w:type="character" w:customStyle="1" w:styleId="CommentTextChar">
    <w:name w:val="Comment Text Char"/>
    <w:basedOn w:val="DefaultParagraphFont"/>
    <w:link w:val="CommentText"/>
    <w:uiPriority w:val="99"/>
    <w:semiHidden/>
    <w:rsid w:val="005E096D"/>
    <w:rPr>
      <w:sz w:val="20"/>
      <w:szCs w:val="20"/>
    </w:rPr>
  </w:style>
  <w:style w:type="paragraph" w:styleId="CommentSubject">
    <w:name w:val="annotation subject"/>
    <w:basedOn w:val="CommentText"/>
    <w:next w:val="CommentText"/>
    <w:link w:val="CommentSubjectChar"/>
    <w:uiPriority w:val="99"/>
    <w:semiHidden/>
    <w:unhideWhenUsed/>
    <w:rsid w:val="005E096D"/>
    <w:rPr>
      <w:b/>
      <w:bCs/>
    </w:rPr>
  </w:style>
  <w:style w:type="character" w:customStyle="1" w:styleId="CommentSubjectChar">
    <w:name w:val="Comment Subject Char"/>
    <w:basedOn w:val="CommentTextChar"/>
    <w:link w:val="CommentSubject"/>
    <w:uiPriority w:val="99"/>
    <w:semiHidden/>
    <w:rsid w:val="005E096D"/>
    <w:rPr>
      <w:b/>
      <w:bCs/>
      <w:sz w:val="20"/>
      <w:szCs w:val="20"/>
    </w:rPr>
  </w:style>
  <w:style w:type="character" w:customStyle="1" w:styleId="apple-converted-space">
    <w:name w:val="apple-converted-space"/>
    <w:basedOn w:val="DefaultParagraphFont"/>
    <w:rsid w:val="00932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850981">
      <w:bodyDiv w:val="1"/>
      <w:marLeft w:val="0"/>
      <w:marRight w:val="0"/>
      <w:marTop w:val="0"/>
      <w:marBottom w:val="0"/>
      <w:divBdr>
        <w:top w:val="none" w:sz="0" w:space="0" w:color="auto"/>
        <w:left w:val="none" w:sz="0" w:space="0" w:color="auto"/>
        <w:bottom w:val="none" w:sz="0" w:space="0" w:color="auto"/>
        <w:right w:val="none" w:sz="0" w:space="0" w:color="auto"/>
      </w:divBdr>
    </w:div>
    <w:div w:id="68559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477BF-CB74-4E65-8075-30118480C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3758</Words>
  <Characters>21421</Characters>
  <Application>Microsoft Office Word</Application>
  <DocSecurity>0</DocSecurity>
  <Lines>178</Lines>
  <Paragraphs>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2020-09-21T14:39:00Z</dcterms:created>
  <dcterms:modified xsi:type="dcterms:W3CDTF">2020-09-27T15:31:00Z</dcterms:modified>
</cp:coreProperties>
</file>